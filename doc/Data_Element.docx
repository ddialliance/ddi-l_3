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F5" w:rsidRDefault="001D6403" w:rsidP="00201EBA">
      <w:pPr>
        <w:pStyle w:val="Title"/>
      </w:pPr>
      <w:r>
        <w:t>4.</w:t>
      </w:r>
      <w:ins w:id="0" w:author="wendy" w:date="2013-11-12T16:23:00Z">
        <w:r w:rsidR="00424E5D">
          <w:t>44</w:t>
        </w:r>
      </w:ins>
      <w:del w:id="1" w:author="wendy" w:date="2013-11-12T16:23:00Z">
        <w:r w:rsidDel="00424E5D">
          <w:delText>13</w:delText>
        </w:r>
      </w:del>
      <w:r>
        <w:t xml:space="preserve"> - </w:t>
      </w:r>
      <w:r w:rsidR="00A6158D">
        <w:t>Represented Variable</w:t>
      </w:r>
    </w:p>
    <w:p w:rsidR="00C75788" w:rsidRDefault="00201EBA" w:rsidP="00201EBA">
      <w:r>
        <w:t xml:space="preserve">A scheme of reusable </w:t>
      </w:r>
      <w:r w:rsidR="00A6158D">
        <w:t>Represented</w:t>
      </w:r>
      <w:r w:rsidR="0018433F">
        <w:t xml:space="preserve"> </w:t>
      </w:r>
      <w:r w:rsidR="00A6158D">
        <w:t>Variables</w:t>
      </w:r>
      <w:r>
        <w:t xml:space="preserve"> was added to </w:t>
      </w:r>
      <w:r w:rsidR="00A6158D">
        <w:t>Logical Product</w:t>
      </w:r>
      <w:r>
        <w:t xml:space="preserve"> in order to better support ISO/IEC 11179 </w:t>
      </w:r>
      <w:r w:rsidR="0094084A">
        <w:t xml:space="preserve">by the maintenance and </w:t>
      </w:r>
      <w:r>
        <w:t>reuse of the basic components of variables.</w:t>
      </w:r>
      <w:r w:rsidR="00715DFC">
        <w:t xml:space="preserve"> It is </w:t>
      </w:r>
      <w:r w:rsidR="00C75788">
        <w:t>anlages</w:t>
      </w:r>
      <w:r w:rsidR="00715DFC">
        <w:t xml:space="preserve"> to the GSIM Represented Variable.</w:t>
      </w:r>
      <w:r>
        <w:t xml:space="preserve"> A </w:t>
      </w:r>
      <w:r w:rsidR="00A6158D">
        <w:t>Represented Variable</w:t>
      </w:r>
      <w:r>
        <w:t xml:space="preserve"> consists of a reference to a </w:t>
      </w:r>
      <w:r w:rsidR="0094084A">
        <w:t>Conceptual</w:t>
      </w:r>
      <w:r w:rsidR="00C75788">
        <w:t xml:space="preserve"> </w:t>
      </w:r>
      <w:r w:rsidR="0094084A">
        <w:t xml:space="preserve">Variable or to a </w:t>
      </w:r>
      <w:r>
        <w:t>Con</w:t>
      </w:r>
      <w:r w:rsidR="00B57965">
        <w:t>cept and Universe (the components of a Concept</w:t>
      </w:r>
      <w:r w:rsidR="0094084A">
        <w:t>ual Variable</w:t>
      </w:r>
      <w:r w:rsidR="00B57965">
        <w:t>)</w:t>
      </w:r>
      <w:r w:rsidR="00C75788">
        <w:t xml:space="preserve"> plus</w:t>
      </w:r>
      <w:r w:rsidR="00B57965">
        <w:t xml:space="preserve"> a </w:t>
      </w:r>
      <w:r w:rsidR="0094084A">
        <w:t>definition of its representation expressed as a Category Scheme or a Value Representation</w:t>
      </w:r>
      <w:r w:rsidR="00B57965">
        <w:t xml:space="preserve">. This limited structure makes the DDI </w:t>
      </w:r>
      <w:r w:rsidR="00A6158D">
        <w:t>Represented Variable</w:t>
      </w:r>
      <w:r w:rsidR="00B57965">
        <w:t xml:space="preserve"> more generic than the full ISO/IEC 11179 model as it does not include a </w:t>
      </w:r>
      <w:r w:rsidR="00A6158D">
        <w:t>Represented Variable</w:t>
      </w:r>
      <w:r w:rsidR="00B57965">
        <w:t xml:space="preserve"> example, derivation, or derivation rule. </w:t>
      </w:r>
      <w:r w:rsidR="0094084A">
        <w:t>Enumerated values are expressed by reference to a Category Scheme or by use of a Code</w:t>
      </w:r>
      <w:r w:rsidR="0018433F">
        <w:t xml:space="preserve"> </w:t>
      </w:r>
      <w:r w:rsidR="0094084A">
        <w:t xml:space="preserve">Representation (which contains references to the associated categories). Non-enumerated values may be described broadly or as specifically as supported by the Value Representation structure. </w:t>
      </w:r>
      <w:r w:rsidR="00C75788">
        <w:t xml:space="preserve"> </w:t>
      </w:r>
    </w:p>
    <w:p w:rsidR="00B57965" w:rsidRDefault="00C75788" w:rsidP="00201EBA">
      <w:r>
        <w:t xml:space="preserve">Represented Variables are managed within a Represented Variable Scheme containing all of the common Scheme structures including a Represented Variable Group which allows for </w:t>
      </w:r>
      <w:r w:rsidR="0018433F">
        <w:t>associating a group of Represented Variables with a specific Concept or Universe and/or a set of Subjects and Keywords. As with other Groups of objects within Schemes, the Represented Variable Group can be typed and represent order and un-ordered lists or hierarchies.</w:t>
      </w:r>
    </w:p>
    <w:p w:rsidR="00201EBA" w:rsidRPr="00B57965" w:rsidRDefault="00A6158D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RepresentedVariable</w:t>
      </w:r>
    </w:p>
    <w:p w:rsidR="00B57965" w:rsidRDefault="00B57965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Extension base: Versionable</w:t>
      </w:r>
      <w:r w:rsidRPr="00B57965">
        <w:rPr>
          <w:rFonts w:ascii="Courier New" w:hAnsi="Courier New" w:cs="Courier New"/>
        </w:rPr>
        <w:t>Type</w:t>
      </w:r>
    </w:p>
    <w:p w:rsidR="00B57965" w:rsidRDefault="00B57965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6158D">
        <w:rPr>
          <w:rFonts w:ascii="Courier New" w:hAnsi="Courier New" w:cs="Courier New"/>
        </w:rPr>
        <w:t>RepresentedVariable</w:t>
      </w:r>
      <w:r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843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(0..n)</w:t>
      </w:r>
    </w:p>
    <w:p w:rsidR="00B57965" w:rsidRDefault="00B57965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r:Label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843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(0..n)</w:t>
      </w:r>
    </w:p>
    <w:p w:rsidR="00B57965" w:rsidRDefault="00B57965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r:Description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843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(0..1)</w:t>
      </w:r>
    </w:p>
    <w:p w:rsidR="00B57965" w:rsidRDefault="00B57965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r:UniverseReference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843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(0..1)</w:t>
      </w:r>
    </w:p>
    <w:p w:rsidR="00A6158D" w:rsidRDefault="00A6158D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CHOICE</w:t>
      </w:r>
    </w:p>
    <w:p w:rsidR="00B57965" w:rsidRDefault="00A6158D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5796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r:</w:t>
      </w:r>
      <w:r w:rsidR="00B57965">
        <w:rPr>
          <w:rFonts w:ascii="Courier New" w:hAnsi="Courier New" w:cs="Courier New"/>
        </w:rPr>
        <w:t>Concept</w:t>
      </w:r>
      <w:r>
        <w:rPr>
          <w:rFonts w:ascii="Courier New" w:hAnsi="Courier New" w:cs="Courier New"/>
        </w:rPr>
        <w:t>ualVariable</w:t>
      </w:r>
      <w:r w:rsidR="00B57965">
        <w:rPr>
          <w:rFonts w:ascii="Courier New" w:hAnsi="Courier New" w:cs="Courier New"/>
        </w:rPr>
        <w:t>Reference</w:t>
      </w:r>
      <w:r w:rsidR="00B57965">
        <w:rPr>
          <w:rFonts w:ascii="Courier New" w:hAnsi="Courier New" w:cs="Courier New"/>
        </w:rPr>
        <w:tab/>
      </w:r>
      <w:r w:rsidR="0018433F">
        <w:rPr>
          <w:rFonts w:ascii="Courier New" w:hAnsi="Courier New" w:cs="Courier New"/>
        </w:rPr>
        <w:tab/>
      </w:r>
      <w:r w:rsidR="00B57965">
        <w:rPr>
          <w:rFonts w:ascii="Courier New" w:hAnsi="Courier New" w:cs="Courier New"/>
        </w:rPr>
        <w:t>(0..1)</w:t>
      </w:r>
    </w:p>
    <w:p w:rsidR="00A6158D" w:rsidRDefault="00A6158D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SEQENCE</w:t>
      </w:r>
    </w:p>
    <w:p w:rsidR="00A6158D" w:rsidRDefault="00A6158D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r:UniverseReference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843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(0..1)</w:t>
      </w:r>
    </w:p>
    <w:p w:rsidR="00A6158D" w:rsidRDefault="00A6158D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r:ConceptReference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843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(0..1)</w:t>
      </w:r>
    </w:p>
    <w:p w:rsidR="0094084A" w:rsidRDefault="0094084A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ENDSEQUENCE</w:t>
      </w:r>
    </w:p>
    <w:p w:rsidR="0094084A" w:rsidRDefault="0094084A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ENDCHOICE</w:t>
      </w:r>
    </w:p>
    <w:p w:rsidR="0094084A" w:rsidRDefault="0094084A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CHOICE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843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(0..1)</w:t>
      </w:r>
    </w:p>
    <w:p w:rsidR="00B57965" w:rsidRDefault="0094084A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57965">
        <w:rPr>
          <w:rFonts w:ascii="Courier New" w:hAnsi="Courier New" w:cs="Courier New"/>
        </w:rPr>
        <w:tab/>
        <w:t>r:CategorySchemeReference</w:t>
      </w:r>
      <w:r w:rsidR="00B57965">
        <w:rPr>
          <w:rFonts w:ascii="Courier New" w:hAnsi="Courier New" w:cs="Courier New"/>
        </w:rPr>
        <w:tab/>
      </w:r>
    </w:p>
    <w:p w:rsidR="0094084A" w:rsidRDefault="0094084A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r:ValueRepresentation</w:t>
      </w:r>
    </w:p>
    <w:p w:rsidR="0094084A" w:rsidRDefault="0094084A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r:ValueRepresentationReference</w:t>
      </w:r>
    </w:p>
    <w:p w:rsidR="0018433F" w:rsidRDefault="0018433F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ENDCHOICE</w:t>
      </w:r>
    </w:p>
    <w:p w:rsidR="00B57965" w:rsidRDefault="00B57965" w:rsidP="00B5796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</w:p>
    <w:p w:rsidR="00B57965" w:rsidRDefault="00184458" w:rsidP="00184458">
      <w:r>
        <w:t xml:space="preserve">While a </w:t>
      </w:r>
      <w:r w:rsidR="00715DFC">
        <w:t xml:space="preserve">Represented Variable </w:t>
      </w:r>
      <w:r>
        <w:t>by definition requires a Universe (Object), Concept, and Representation (Value Domain) these are optional in DDI to support production work during which all references may not be available.</w:t>
      </w:r>
      <w:r w:rsidR="00715DFC">
        <w:t xml:space="preserve"> Note that when referenced by a Variable, the Variable may further constrain the Concept, Universe, and Value Representation. For example: The Concept of Age to a subordinate concept of Physiological Age; Universe of Persons to Persons residing within Luxembourg; and Numeric</w:t>
      </w:r>
      <w:r w:rsidR="005F4BA8">
        <w:t xml:space="preserve"> </w:t>
      </w:r>
      <w:bookmarkStart w:id="2" w:name="_GoBack"/>
      <w:bookmarkEnd w:id="2"/>
      <w:r w:rsidR="00715DFC">
        <w:t xml:space="preserve">Representation of single year increments to top coding of 99.  </w:t>
      </w:r>
    </w:p>
    <w:p w:rsidR="00581D24" w:rsidRDefault="00581D24" w:rsidP="00581D24">
      <w:r>
        <w:lastRenderedPageBreak/>
        <w:t>EXAMPLE 1: &lt;link to text file&gt;</w:t>
      </w:r>
    </w:p>
    <w:p w:rsidR="00581D24" w:rsidRDefault="00581D24" w:rsidP="00581D24">
      <w:r>
        <w:t>Example 1 shows a Represented Variable using references to a Concept, Universe, and Category Scheme. Note that the if there is a Conceptual Variable containing links to the same Concept and Universe that these two references in the Represented Variable may be replaced by a reference to the Conceptual Variable.</w:t>
      </w:r>
      <w:r w:rsidR="005F4BA8" w:rsidRPr="005F4BA8">
        <w:t xml:space="preserve"> </w:t>
      </w:r>
      <w:r w:rsidR="005F4BA8" w:rsidRPr="002C2CDF">
        <w:t xml:space="preserve"> The DDI </w:t>
      </w:r>
      <w:r w:rsidR="005F4BA8">
        <w:t>Represented Variable</w:t>
      </w:r>
      <w:r w:rsidR="005F4BA8" w:rsidRPr="002C2CDF">
        <w:t xml:space="preserve"> is built using a set of references to a previously defined Universe, Concept and optional Category Scheme. The Universe references should reflect the broadest universe applicable, i.e., Persons. If the Concept is represented by a set of categories expressed by a CategoryScheme the scheme may be referenced.</w:t>
      </w:r>
    </w:p>
    <w:p w:rsidR="00581D24" w:rsidRDefault="00581D24" w:rsidP="00581D24">
      <w:r>
        <w:t>EXAMPLE 2: &lt;link to text file&gt;</w:t>
      </w:r>
    </w:p>
    <w:p w:rsidR="00581D24" w:rsidRDefault="00581D24" w:rsidP="00581D24">
      <w:r w:rsidRPr="002C2CDF">
        <w:t xml:space="preserve">The </w:t>
      </w:r>
      <w:r>
        <w:t>Represented Variable</w:t>
      </w:r>
      <w:r w:rsidRPr="002C2CDF">
        <w:t xml:space="preserve"> is a conceptual model of the combination of a concept linked to a specific universe or object that is represented in a particular way. A Variable is the applied use of a </w:t>
      </w:r>
      <w:r>
        <w:t>Represented Variable</w:t>
      </w:r>
      <w:r w:rsidRPr="002C2CDF">
        <w:t xml:space="preserve"> where the universe may be further refined and the exact param</w:t>
      </w:r>
      <w:r>
        <w:t>e</w:t>
      </w:r>
      <w:r w:rsidRPr="002C2CDF">
        <w:t xml:space="preserve">ters of the representation are defined in greater detail. The DDI </w:t>
      </w:r>
      <w:r w:rsidR="005F4BA8">
        <w:t>Represented Variable</w:t>
      </w:r>
      <w:r w:rsidRPr="002C2CDF">
        <w:t xml:space="preserve"> reflects the structure of the ISO/IEC 11179 Data Element</w:t>
      </w:r>
      <w:r w:rsidR="005F4BA8">
        <w:t xml:space="preserve">. Note that the Value Representation of the Represented Variable may be broadly defined. </w:t>
      </w:r>
      <w:r w:rsidRPr="002C2CDF">
        <w:t xml:space="preserve">The exact details and/or content restrictions for the representation </w:t>
      </w:r>
      <w:r w:rsidR="005F4BA8">
        <w:t>may be</w:t>
      </w:r>
      <w:r w:rsidRPr="002C2CDF">
        <w:t xml:space="preserve"> added when referenced by a Variable used within a specific application. The example below shows a </w:t>
      </w:r>
      <w:r w:rsidR="005F4BA8">
        <w:t>Represented Variable</w:t>
      </w:r>
      <w:r w:rsidRPr="002C2CDF">
        <w:t xml:space="preserve"> and two Variables which reference it within different contexts.</w:t>
      </w:r>
    </w:p>
    <w:p w:rsidR="00581D24" w:rsidRDefault="00581D24" w:rsidP="00184458"/>
    <w:p w:rsidR="00581D24" w:rsidRDefault="00581D24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[move examples to text file with link]</w:t>
      </w:r>
    </w:p>
    <w:p w:rsidR="000D7483" w:rsidRDefault="000D7483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581D24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:</w:t>
      </w:r>
    </w:p>
    <w:p w:rsidR="000D7483" w:rsidRDefault="000D7483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</w:p>
    <w:p w:rsidR="00184458" w:rsidRPr="00A54DDA" w:rsidRDefault="00184458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18433F">
        <w:rPr>
          <w:rFonts w:ascii="Courier New" w:hAnsi="Courier New" w:cs="Courier New"/>
        </w:rPr>
        <w:t>l:RepresentedVariable</w:t>
      </w:r>
      <w:r w:rsidRPr="00184458">
        <w:rPr>
          <w:rFonts w:ascii="Courier New" w:hAnsi="Courier New" w:cs="Courier New"/>
        </w:rPr>
        <w:t xml:space="preserve"> </w:t>
      </w:r>
      <w:r w:rsidRPr="00A54DDA">
        <w:rPr>
          <w:rFonts w:ascii="Courier New" w:hAnsi="Courier New" w:cs="Courier New"/>
        </w:rPr>
        <w:t>isVersionable="true"</w:t>
      </w:r>
      <w:r w:rsidR="00B53A1C">
        <w:rPr>
          <w:rFonts w:ascii="Courier New" w:hAnsi="Courier New" w:cs="Courier New"/>
        </w:rPr>
        <w:t xml:space="preserve"> </w:t>
      </w:r>
      <w:r w:rsidRPr="00A54DDA">
        <w:rPr>
          <w:rFonts w:ascii="Courier New" w:hAnsi="Courier New" w:cs="Courier New"/>
        </w:rPr>
        <w:t>scopeOfUniqueness="Agency"&gt;</w:t>
      </w:r>
    </w:p>
    <w:p w:rsidR="00184458" w:rsidRPr="00B57965" w:rsidRDefault="00184458" w:rsidP="00184458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 w:rsidRPr="00A54DDA">
        <w:rPr>
          <w:rFonts w:ascii="Courier New" w:hAnsi="Courier New" w:cs="Courier New"/>
        </w:rPr>
        <w:tab/>
        <w:t>&lt;r:URN</w:t>
      </w:r>
      <w:r w:rsid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Pr="00A54DDA">
        <w:rPr>
          <w:rFonts w:ascii="Courier New" w:hAnsi="Courier New" w:cs="Courier New"/>
        </w:rPr>
        <w:t>&gt;urn:ddi:us.mpc:</w:t>
      </w:r>
      <w:r>
        <w:rPr>
          <w:rFonts w:ascii="Courier New" w:hAnsi="Courier New" w:cs="Courier New"/>
        </w:rPr>
        <w:t>DE_1</w:t>
      </w:r>
      <w:r w:rsidRPr="00A54DDA">
        <w:rPr>
          <w:rFonts w:ascii="Courier New" w:hAnsi="Courier New" w:cs="Courier New"/>
        </w:rPr>
        <w:t>:1&lt;/r:URN&gt;</w:t>
      </w:r>
    </w:p>
    <w:p w:rsidR="00184458" w:rsidRDefault="00184458" w:rsidP="00184458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r w:rsidR="0018433F">
        <w:rPr>
          <w:rFonts w:ascii="Courier New" w:hAnsi="Courier New" w:cs="Courier New"/>
        </w:rPr>
        <w:t>l:RepresentedVariableName</w:t>
      </w:r>
      <w:r>
        <w:rPr>
          <w:rFonts w:ascii="Courier New" w:hAnsi="Courier New" w:cs="Courier New"/>
        </w:rPr>
        <w:t>&gt;&lt;r:String xml:lang=”en”&gt;Household Type&lt;/r:String&gt;&lt;/</w:t>
      </w:r>
      <w:r w:rsidR="0018433F">
        <w:rPr>
          <w:rFonts w:ascii="Courier New" w:hAnsi="Courier New" w:cs="Courier New"/>
        </w:rPr>
        <w:t>l:RepresentedVariable</w:t>
      </w:r>
      <w:r>
        <w:rPr>
          <w:rFonts w:ascii="Courier New" w:hAnsi="Courier New" w:cs="Courier New"/>
        </w:rPr>
        <w:t>Name&gt;</w:t>
      </w:r>
    </w:p>
    <w:p w:rsidR="00184458" w:rsidRDefault="00184458" w:rsidP="00184458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&lt;r:Label&gt;&gt;&lt;r:String xml:lang=”en”&gt;Household Type&lt;/r:String&gt;&lt;/r:Label&gt;</w:t>
      </w:r>
      <w:r>
        <w:rPr>
          <w:rFonts w:ascii="Courier New" w:hAnsi="Courier New" w:cs="Courier New"/>
        </w:rPr>
        <w:tab/>
      </w:r>
    </w:p>
    <w:p w:rsidR="00184458" w:rsidRDefault="00184458" w:rsidP="00184458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&lt;r:Description&gt;&lt;r:Content xml:lang=”en”&gt;Defines the type of household in terms of Non-Family and Family components&lt;/r:Content&gt;&lt;/r:Description&gt;</w:t>
      </w:r>
      <w:r>
        <w:rPr>
          <w:rFonts w:ascii="Courier New" w:hAnsi="Courier New" w:cs="Courier New"/>
        </w:rPr>
        <w:tab/>
      </w:r>
    </w:p>
    <w:p w:rsidR="00184458" w:rsidRPr="00A54DDA" w:rsidRDefault="00184458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&lt;r:UniverseReference</w:t>
      </w:r>
      <w:r w:rsidRPr="00184458">
        <w:rPr>
          <w:rFonts w:ascii="Courier New" w:hAnsi="Courier New" w:cs="Courier New"/>
        </w:rPr>
        <w:t xml:space="preserve"> </w:t>
      </w:r>
      <w:r w:rsidRPr="00A54DDA">
        <w:rPr>
          <w:rFonts w:ascii="Courier New" w:hAnsi="Courier New" w:cs="Courier New"/>
        </w:rPr>
        <w:t>isReference="true isExternal="false" lateBound="false" typeOfIdentifier="Canonical"&gt;</w:t>
      </w:r>
    </w:p>
    <w:p w:rsidR="00184458" w:rsidRPr="00A54DDA" w:rsidRDefault="00184458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Pr="00A54DDA">
        <w:rPr>
          <w:rFonts w:ascii="Courier New" w:hAnsi="Courier New" w:cs="Courier New"/>
        </w:rPr>
        <w:t>&gt;urn:ddi:us.mpc:</w:t>
      </w:r>
      <w:r>
        <w:rPr>
          <w:rFonts w:ascii="Courier New" w:hAnsi="Courier New" w:cs="Courier New"/>
        </w:rPr>
        <w:t>Households</w:t>
      </w:r>
      <w:r w:rsidRPr="00A54DDA">
        <w:rPr>
          <w:rFonts w:ascii="Courier New" w:hAnsi="Courier New" w:cs="Courier New"/>
        </w:rPr>
        <w:t>:1&lt;/r:URN&gt;</w:t>
      </w:r>
    </w:p>
    <w:p w:rsidR="00184458" w:rsidRDefault="00184458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  <w:t>&lt;r:TypeOfObject&gt;</w:t>
      </w:r>
      <w:r>
        <w:rPr>
          <w:rFonts w:ascii="Courier New" w:hAnsi="Courier New" w:cs="Courier New"/>
        </w:rPr>
        <w:t>Universe</w:t>
      </w:r>
      <w:r w:rsidRPr="00A54DDA">
        <w:rPr>
          <w:rFonts w:ascii="Courier New" w:hAnsi="Courier New" w:cs="Courier New"/>
        </w:rPr>
        <w:t>&lt;/r:TypeOfObject&gt;</w:t>
      </w:r>
    </w:p>
    <w:p w:rsidR="00184458" w:rsidRPr="00A54DDA" w:rsidRDefault="00184458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&lt;/r:UniverseReference&gt;</w:t>
      </w:r>
    </w:p>
    <w:p w:rsidR="00184458" w:rsidRPr="00A54DDA" w:rsidRDefault="00184458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&lt;r:</w:t>
      </w:r>
      <w:r w:rsidR="000D7483">
        <w:rPr>
          <w:rFonts w:ascii="Courier New" w:hAnsi="Courier New" w:cs="Courier New"/>
        </w:rPr>
        <w:t>Concept</w:t>
      </w:r>
      <w:r>
        <w:rPr>
          <w:rFonts w:ascii="Courier New" w:hAnsi="Courier New" w:cs="Courier New"/>
        </w:rPr>
        <w:t>Reference</w:t>
      </w:r>
      <w:r w:rsidRPr="00184458">
        <w:rPr>
          <w:rFonts w:ascii="Courier New" w:hAnsi="Courier New" w:cs="Courier New"/>
        </w:rPr>
        <w:t xml:space="preserve"> </w:t>
      </w:r>
      <w:r w:rsidRPr="00A54DDA">
        <w:rPr>
          <w:rFonts w:ascii="Courier New" w:hAnsi="Courier New" w:cs="Courier New"/>
        </w:rPr>
        <w:t>isReference="true isExternal="false" lateBound="false"&gt;</w:t>
      </w:r>
    </w:p>
    <w:p w:rsidR="00184458" w:rsidRPr="00A54DDA" w:rsidRDefault="00184458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Pr="00A54DDA">
        <w:rPr>
          <w:rFonts w:ascii="Courier New" w:hAnsi="Courier New" w:cs="Courier New"/>
        </w:rPr>
        <w:t>&gt;urn:ddi:us.mpc:</w:t>
      </w:r>
      <w:r>
        <w:rPr>
          <w:rFonts w:ascii="Courier New" w:hAnsi="Courier New" w:cs="Courier New"/>
        </w:rPr>
        <w:t>Household</w:t>
      </w:r>
      <w:r w:rsidR="000D7483">
        <w:rPr>
          <w:rFonts w:ascii="Courier New" w:hAnsi="Courier New" w:cs="Courier New"/>
        </w:rPr>
        <w:t>Type</w:t>
      </w:r>
      <w:r w:rsidRPr="00A54DDA">
        <w:rPr>
          <w:rFonts w:ascii="Courier New" w:hAnsi="Courier New" w:cs="Courier New"/>
        </w:rPr>
        <w:t>:1&lt;/r:URN&gt;</w:t>
      </w:r>
    </w:p>
    <w:p w:rsidR="00184458" w:rsidRDefault="00184458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  <w:t>&lt;r:TypeOfObject&gt;</w:t>
      </w:r>
      <w:r w:rsidR="000D7483">
        <w:rPr>
          <w:rFonts w:ascii="Courier New" w:hAnsi="Courier New" w:cs="Courier New"/>
        </w:rPr>
        <w:t>Concept</w:t>
      </w:r>
      <w:r w:rsidRPr="00A54DDA">
        <w:rPr>
          <w:rFonts w:ascii="Courier New" w:hAnsi="Courier New" w:cs="Courier New"/>
        </w:rPr>
        <w:t>&lt;/r:TypeOfObject&gt;</w:t>
      </w:r>
    </w:p>
    <w:p w:rsidR="00184458" w:rsidRDefault="00184458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&lt;/r:</w:t>
      </w:r>
      <w:r w:rsidR="000D7483">
        <w:rPr>
          <w:rFonts w:ascii="Courier New" w:hAnsi="Courier New" w:cs="Courier New"/>
        </w:rPr>
        <w:t>Concept</w:t>
      </w:r>
      <w:r>
        <w:rPr>
          <w:rFonts w:ascii="Courier New" w:hAnsi="Courier New" w:cs="Courier New"/>
        </w:rPr>
        <w:t>Reference&gt;</w:t>
      </w:r>
    </w:p>
    <w:p w:rsidR="000D7483" w:rsidRPr="00A54DDA" w:rsidRDefault="000D7483" w:rsidP="000D74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&lt;r:Cateogry</w:t>
      </w:r>
      <w:r w:rsidR="0018433F">
        <w:rPr>
          <w:rFonts w:ascii="Courier New" w:hAnsi="Courier New" w:cs="Courier New"/>
        </w:rPr>
        <w:t>Scheme</w:t>
      </w:r>
      <w:r>
        <w:rPr>
          <w:rFonts w:ascii="Courier New" w:hAnsi="Courier New" w:cs="Courier New"/>
        </w:rPr>
        <w:t>Reference</w:t>
      </w:r>
      <w:r w:rsidRPr="00184458">
        <w:rPr>
          <w:rFonts w:ascii="Courier New" w:hAnsi="Courier New" w:cs="Courier New"/>
        </w:rPr>
        <w:t xml:space="preserve"> </w:t>
      </w:r>
      <w:r w:rsidRPr="00A54DDA">
        <w:rPr>
          <w:rFonts w:ascii="Courier New" w:hAnsi="Courier New" w:cs="Courier New"/>
        </w:rPr>
        <w:t>isReference="true isExternal="false" lateBound="false"&gt;</w:t>
      </w:r>
    </w:p>
    <w:p w:rsidR="000D7483" w:rsidRPr="00A54DDA" w:rsidRDefault="000D7483" w:rsidP="000D74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Pr="00A54DDA">
        <w:rPr>
          <w:rFonts w:ascii="Courier New" w:hAnsi="Courier New" w:cs="Courier New"/>
        </w:rPr>
        <w:t>&gt;urn:ddi:us.mpc:</w:t>
      </w:r>
      <w:r>
        <w:rPr>
          <w:rFonts w:ascii="Courier New" w:hAnsi="Courier New" w:cs="Courier New"/>
        </w:rPr>
        <w:t>CatS_HouseholdType</w:t>
      </w:r>
      <w:r w:rsidRPr="00A54DDA">
        <w:rPr>
          <w:rFonts w:ascii="Courier New" w:hAnsi="Courier New" w:cs="Courier New"/>
        </w:rPr>
        <w:t>:1&lt;/r:URN&gt;</w:t>
      </w:r>
    </w:p>
    <w:p w:rsidR="000D7483" w:rsidRDefault="000D7483" w:rsidP="000D74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</w:r>
      <w:r w:rsidRPr="00A54DDA">
        <w:rPr>
          <w:rFonts w:ascii="Courier New" w:hAnsi="Courier New" w:cs="Courier New"/>
        </w:rPr>
        <w:tab/>
        <w:t>&lt;r:TypeOfObject&gt;</w:t>
      </w:r>
      <w:r>
        <w:rPr>
          <w:rFonts w:ascii="Courier New" w:hAnsi="Courier New" w:cs="Courier New"/>
        </w:rPr>
        <w:t>CategoryScheme</w:t>
      </w:r>
      <w:r w:rsidRPr="00A54DDA">
        <w:rPr>
          <w:rFonts w:ascii="Courier New" w:hAnsi="Courier New" w:cs="Courier New"/>
        </w:rPr>
        <w:t>&lt;/r:TypeOfObject&gt;</w:t>
      </w:r>
    </w:p>
    <w:p w:rsidR="000D7483" w:rsidRDefault="000D7483" w:rsidP="000D74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&lt;/r:CategorySchemeReference&gt;</w:t>
      </w:r>
    </w:p>
    <w:p w:rsidR="000D7483" w:rsidRPr="00A54DDA" w:rsidRDefault="000D7483" w:rsidP="000D74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r w:rsidR="0018433F">
        <w:rPr>
          <w:rFonts w:ascii="Courier New" w:hAnsi="Courier New" w:cs="Courier New"/>
        </w:rPr>
        <w:t>l:RepresentedVariable</w:t>
      </w:r>
      <w:r>
        <w:rPr>
          <w:rFonts w:ascii="Courier New" w:hAnsi="Courier New" w:cs="Courier New"/>
        </w:rPr>
        <w:t>&gt;</w:t>
      </w:r>
    </w:p>
    <w:p w:rsidR="000D7483" w:rsidRPr="00A54DDA" w:rsidRDefault="000D7483" w:rsidP="001844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Courier New" w:hAnsi="Courier New" w:cs="Courier New"/>
        </w:rPr>
      </w:pPr>
    </w:p>
    <w:p w:rsidR="00581D24" w:rsidRDefault="00581D24" w:rsidP="002C2CDF">
      <w:pPr>
        <w:spacing w:after="0" w:line="240" w:lineRule="auto"/>
        <w:rPr>
          <w:rFonts w:ascii="Courier New" w:hAnsi="Courier New" w:cs="Courier New"/>
        </w:rPr>
      </w:pPr>
    </w:p>
    <w:p w:rsidR="00581D24" w:rsidRDefault="00581D24" w:rsidP="002C2CD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 2: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>&lt;</w:t>
      </w:r>
      <w:r w:rsidR="00FB17CB">
        <w:rPr>
          <w:rFonts w:ascii="Courier New" w:hAnsi="Courier New" w:cs="Courier New"/>
        </w:rPr>
        <w:t>l:RepresentedVariable</w:t>
      </w:r>
      <w:r w:rsidRPr="002C2CDF">
        <w:rPr>
          <w:rFonts w:ascii="Courier New" w:hAnsi="Courier New" w:cs="Courier New"/>
        </w:rPr>
        <w:t xml:space="preserve"> isVersionable="true" scopeOfUniqueness="Agency"&gt;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urn:ddi:us.mpc:DE_Age:1&lt;/r:URN&gt;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</w:t>
      </w:r>
      <w:r w:rsidR="00FB17CB">
        <w:rPr>
          <w:rFonts w:ascii="Courier New" w:hAnsi="Courier New" w:cs="Courier New"/>
        </w:rPr>
        <w:t>l:RepresentedVariable</w:t>
      </w:r>
      <w:r w:rsidRPr="002C2CDF">
        <w:rPr>
          <w:rFonts w:ascii="Courier New" w:hAnsi="Courier New" w:cs="Courier New"/>
        </w:rPr>
        <w:t>Name&gt;&lt;r:String xml:lang="en"&gt;Age of Person&lt;/r:String&gt;&lt;/c:DataElementName&gt;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&lt;r:Label&gt;&lt;r:String xml:lang="en"&gt;Age of Person in Years&lt;/r:String&gt;&lt;/r:Label&gt;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&lt;r:Description&gt;&lt;r:Content xml:lang="en"&gt;Age of Person expressed as a measure of the number of years of age&lt;/r:Content&gt;&lt;/r:Description&gt;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&lt;r:UniverseReference isReference="true" isExternal="true" lateBound="false"&gt;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urn:ddi:us.mpc:Univ_Persons:1.0&lt;/r:URN&gt;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&lt;r:TypeOfObject&gt;Universe&lt;/r:TypeOfObject&gt;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&lt;/r:UniverseReference&gt;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&lt;r:ConceptReference isReference="true" isExternal="true" lateBound="false"&gt;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urn:ddi:us.mpc:Concept_Age:1.0&lt;/r:URN&gt;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&lt;r:TypeOfObject&gt;Concept&lt;/r:TypeOfObject&gt;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&lt;/r:ConceptReference&gt;</w:t>
      </w:r>
    </w:p>
    <w:p w:rsidR="00FB17CB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</w:t>
      </w:r>
      <w:r w:rsidR="00FB17CB">
        <w:rPr>
          <w:rFonts w:ascii="Courier New" w:hAnsi="Courier New" w:cs="Courier New"/>
        </w:rPr>
        <w:t>r:NumericRepresentation interval=”1” decimalPositions=”0” classificationLevel=”Interval”</w:t>
      </w:r>
      <w:r w:rsidRPr="002C2CDF">
        <w:rPr>
          <w:rFonts w:ascii="Courier New" w:hAnsi="Courier New" w:cs="Courier New"/>
        </w:rPr>
        <w:t>&gt;</w:t>
      </w:r>
    </w:p>
    <w:p w:rsidR="00FB17CB" w:rsidRDefault="00FB17CB" w:rsidP="002C2CD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&lt;r:NumberTypeCode&gt;Integer&lt;/r:NumericTypeCode&gt;</w:t>
      </w:r>
    </w:p>
    <w:p w:rsidR="00000000" w:rsidRDefault="002C2CDF">
      <w:pPr>
        <w:spacing w:after="0" w:line="240" w:lineRule="auto"/>
        <w:ind w:firstLine="720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>&lt;/</w:t>
      </w:r>
      <w:r w:rsidR="00FB17CB">
        <w:rPr>
          <w:rFonts w:ascii="Courier New" w:hAnsi="Courier New" w:cs="Courier New"/>
        </w:rPr>
        <w:t>r:Numeric</w:t>
      </w:r>
      <w:r w:rsidRPr="002C2CDF">
        <w:rPr>
          <w:rFonts w:ascii="Courier New" w:hAnsi="Courier New" w:cs="Courier New"/>
        </w:rPr>
        <w:t>Representation&gt;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>&lt;/</w:t>
      </w:r>
      <w:r w:rsidR="00FB17CB">
        <w:rPr>
          <w:rFonts w:ascii="Courier New" w:hAnsi="Courier New" w:cs="Courier New"/>
        </w:rPr>
        <w:t>l:RepresentedVariable</w:t>
      </w:r>
      <w:r w:rsidRPr="002C2CDF">
        <w:rPr>
          <w:rFonts w:ascii="Courier New" w:hAnsi="Courier New" w:cs="Courier New"/>
        </w:rPr>
        <w:t>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>&lt;l:Variable isVersionable="true" scopeOfUniqueness="Agency"&gt;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urn:ddi:us.mpc:Var_Age:1&lt;/r:URN&gt;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&lt;l:VariableName&gt;&lt;r:String xml:lang="en"&gt;Age of Person&lt;/r:String&gt;&lt;/l:VariableName&gt;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&lt;r:Label&gt;&lt;r:String xml:lang="en"&gt;Age of Person in Years&lt;/r:String&gt;&lt;/r:Label&gt;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&lt;r:Description&gt;&lt;r:Content xml:lang="en"&gt;Age of Person in the United States expressed as a measure of the number of years of age 0 to 100 with topcode of 100 being "100 or over"&lt;/r:Content&gt;&lt;/r:Description&gt;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lastRenderedPageBreak/>
        <w:tab/>
        <w:t>&lt;l:</w:t>
      </w:r>
      <w:r w:rsidR="00FB17CB">
        <w:rPr>
          <w:rFonts w:ascii="Courier New" w:hAnsi="Courier New" w:cs="Courier New"/>
        </w:rPr>
        <w:t>RepresentedVariable</w:t>
      </w:r>
      <w:r w:rsidR="00FB17CB" w:rsidRPr="002C2CDF">
        <w:rPr>
          <w:rFonts w:ascii="Courier New" w:hAnsi="Courier New" w:cs="Courier New"/>
        </w:rPr>
        <w:t xml:space="preserve">Reference </w:t>
      </w:r>
      <w:r w:rsidRPr="002C2CDF">
        <w:rPr>
          <w:rFonts w:ascii="Courier New" w:hAnsi="Courier New" w:cs="Courier New"/>
        </w:rPr>
        <w:t>isReference="true" isExternal="true" lateBound="false"&gt;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urn:ddi:us.mpc:DE_Age:1&lt;/r:URN&gt;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&lt;r:TypeOfObject&gt;</w:t>
      </w:r>
      <w:r w:rsidR="00581D24">
        <w:rPr>
          <w:rFonts w:ascii="Courier New" w:hAnsi="Courier New" w:cs="Courier New"/>
        </w:rPr>
        <w:t>RepresentedVariable</w:t>
      </w:r>
      <w:r w:rsidRPr="002C2CDF">
        <w:rPr>
          <w:rFonts w:ascii="Courier New" w:hAnsi="Courier New" w:cs="Courier New"/>
        </w:rPr>
        <w:t>&lt;/r:TypeOfObject&gt;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&lt;/l:</w:t>
      </w:r>
      <w:r w:rsidR="00FB17CB">
        <w:rPr>
          <w:rFonts w:ascii="Courier New" w:hAnsi="Courier New" w:cs="Courier New"/>
        </w:rPr>
        <w:t>RepresentedVariable</w:t>
      </w:r>
      <w:r w:rsidR="00FB17CB" w:rsidRPr="002C2CDF">
        <w:rPr>
          <w:rFonts w:ascii="Courier New" w:hAnsi="Courier New" w:cs="Courier New"/>
        </w:rPr>
        <w:t>Reference</w:t>
      </w:r>
      <w:r w:rsidRPr="002C2CDF">
        <w:rPr>
          <w:rFonts w:ascii="Courier New" w:hAnsi="Courier New" w:cs="Courier New"/>
        </w:rPr>
        <w:t>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&lt;r:UniverseReference isReference="true" isExternal="true" lateBound="false"&gt;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&lt;r:URN&gt;urn:ddi:us.mpc:Univ_PersonsInUS:1.0&lt;/r:URN&gt;    &lt;!-- Limited to Persons in US --&gt;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&lt;r:TypeOfObject&gt;Universe&lt;/r:TypeOfObject&gt;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&lt;/r:UniverseReference&gt;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&lt;r:ConceptReference isReference="true" isExternal="true" lateBound="false"&gt;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urn:ddi:us.mpc:Concept_Age:1.0&lt;/r:URN&gt;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&lt;r:TypeOfObject&gt;Concept&lt;/r:TypeOfObject&gt;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&lt;/r:ConceptReference&gt;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&lt;l:VariableRepresentation&gt;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&lt;l:MeasurementUnit&gt;Years&lt;/l:MeasurementUnit&gt;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</w:t>
      </w:r>
      <w:r w:rsidR="00FB17CB" w:rsidRPr="002C2CDF">
        <w:rPr>
          <w:rFonts w:ascii="Courier New" w:hAnsi="Courier New" w:cs="Courier New"/>
        </w:rPr>
        <w:t>Numeric</w:t>
      </w:r>
      <w:r w:rsidR="00FB17CB">
        <w:rPr>
          <w:rFonts w:ascii="Courier New" w:hAnsi="Courier New" w:cs="Courier New"/>
        </w:rPr>
        <w:t>Representation</w:t>
      </w:r>
      <w:r w:rsidR="00FB17CB" w:rsidRPr="002C2CDF">
        <w:rPr>
          <w:rFonts w:ascii="Courier New" w:hAnsi="Courier New" w:cs="Courier New"/>
        </w:rPr>
        <w:t xml:space="preserve">Reference </w:t>
      </w:r>
      <w:r w:rsidRPr="002C2CDF">
        <w:rPr>
          <w:rFonts w:ascii="Courier New" w:hAnsi="Courier New" w:cs="Courier New"/>
        </w:rPr>
        <w:t>isReference="true" isExternal="true" lateBound="false"&gt;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urn:ddi:us.mpc:Num_1_100_top:1.0&lt;/r:URN&gt;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&lt;r:TypeOfObject&gt;</w:t>
      </w:r>
      <w:r w:rsidR="00FB17CB">
        <w:rPr>
          <w:rFonts w:ascii="Courier New" w:hAnsi="Courier New" w:cs="Courier New"/>
        </w:rPr>
        <w:t>Managed</w:t>
      </w:r>
      <w:r w:rsidRPr="002C2CDF">
        <w:rPr>
          <w:rFonts w:ascii="Courier New" w:hAnsi="Courier New" w:cs="Courier New"/>
        </w:rPr>
        <w:t>Numeric</w:t>
      </w:r>
      <w:r w:rsidR="00FB17CB">
        <w:rPr>
          <w:rFonts w:ascii="Courier New" w:hAnsi="Courier New" w:cs="Courier New"/>
        </w:rPr>
        <w:t>Representation</w:t>
      </w:r>
      <w:r w:rsidRPr="002C2CDF">
        <w:rPr>
          <w:rFonts w:ascii="Courier New" w:hAnsi="Courier New" w:cs="Courier New"/>
        </w:rPr>
        <w:t>&lt;/r:TypeOfObject&gt;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&lt;/r:</w:t>
      </w:r>
      <w:r w:rsidR="00FB17CB" w:rsidRPr="002C2CDF">
        <w:rPr>
          <w:rFonts w:ascii="Courier New" w:hAnsi="Courier New" w:cs="Courier New"/>
        </w:rPr>
        <w:t>Numeric</w:t>
      </w:r>
      <w:r w:rsidR="00FB17CB">
        <w:rPr>
          <w:rFonts w:ascii="Courier New" w:hAnsi="Courier New" w:cs="Courier New"/>
        </w:rPr>
        <w:t>Representation</w:t>
      </w:r>
      <w:r w:rsidR="00FB17CB" w:rsidRPr="002C2CDF">
        <w:rPr>
          <w:rFonts w:ascii="Courier New" w:hAnsi="Courier New" w:cs="Courier New"/>
        </w:rPr>
        <w:t>Reference</w:t>
      </w:r>
      <w:r w:rsidRPr="002C2CDF">
        <w:rPr>
          <w:rFonts w:ascii="Courier New" w:hAnsi="Courier New" w:cs="Courier New"/>
        </w:rPr>
        <w:t>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&lt;/l:VariableRepresentation&gt;</w:t>
      </w:r>
      <w:r w:rsidRPr="002C2CDF">
        <w:rPr>
          <w:rFonts w:ascii="Courier New" w:hAnsi="Courier New" w:cs="Courier New"/>
        </w:rPr>
        <w:tab/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>&lt;/l:Variable&gt;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>&lt;l:Variable isVersionable="true" scopeOfUniqueness="Agency"&gt;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Pr="002C2CDF">
        <w:rPr>
          <w:rFonts w:ascii="Courier New" w:hAnsi="Courier New" w:cs="Courier New"/>
        </w:rPr>
        <w:t>&gt;urn:ddi:us.mpc:Var_Age_13_19:1&lt;/r:URN&gt;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&lt;l:VariableName&gt;&lt;r:String xml:lang="en"&gt;Age of Teenager&lt;/r:String&gt;&lt;/l:VariableName&gt;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&lt;r:Label&gt;&lt;r:String xml:lang="en"&gt;Age of Person 13 to 19 years of age in Years&lt;/r:String&gt;&lt;/r:Label&gt;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&lt;r:Description&gt;&lt;r:Content xml:lang="en"&gt;Age of a Teenage Person expressed as a measure of the number of years of age 13 to 19&lt;/r:Content&gt;&lt;/r:Description&gt;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&lt;l:DataElementReference isReference="true" isExternal="true" lateBound="false"&gt;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urn:ddi:us.mpc:DE_Age:1&lt;/r:URN&gt;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&lt;r:TypeOfObject&gt;</w:t>
      </w:r>
      <w:r w:rsidR="00581D24">
        <w:rPr>
          <w:rFonts w:ascii="Courier New" w:hAnsi="Courier New" w:cs="Courier New"/>
        </w:rPr>
        <w:t>RepresentedVariable</w:t>
      </w:r>
      <w:r w:rsidRPr="002C2CDF">
        <w:rPr>
          <w:rFonts w:ascii="Courier New" w:hAnsi="Courier New" w:cs="Courier New"/>
        </w:rPr>
        <w:t>&lt;/r:TypeOfObject&gt;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&lt;/l:DataElementReference&gt;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&lt;r:UniverseReference isReference="true" isExternal="true" lateBound="false"&gt;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urn:ddi:us.mpc:Univ_Persons_Age_13_19:1.0&lt;/r:URN&gt;    &lt;!-- Limited to Teenagers --&gt;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lastRenderedPageBreak/>
        <w:tab/>
      </w:r>
      <w:r w:rsidRPr="002C2CDF">
        <w:rPr>
          <w:rFonts w:ascii="Courier New" w:hAnsi="Courier New" w:cs="Courier New"/>
        </w:rPr>
        <w:tab/>
        <w:t>&lt;r:TypeOfObject&gt;Universe&lt;/r:TypeOfObject&gt;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&lt;/r:UniverseReference&gt;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&lt;r:ConceptReference isReference="true" isExternal="true" lateBound="false"&gt;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urn:ddi:us.mpc:Concept_Age:1.0&lt;/r:URN&gt;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&lt;r:TypeOfObject&gt;Concept&lt;/r:TypeOfObject&gt;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&lt;/r:ConceptReference&gt;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&lt;l:VariableRepresentation&gt;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&lt;l:MeasurementUnit&gt;Years&lt;/l:MeasurementUnit&gt;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&lt;r:NumericRepresentation classificationLevel="interval"&gt;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&lt;r:RecommendedDataType&gt;Integer&lt;/r:RecommendedDataType&gt;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&lt;r:NumericDelineationReference isReference="true" isExternal="true" lateBound="false"&gt;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&lt;r:URN</w:t>
      </w:r>
      <w:r w:rsidR="00B53A1C" w:rsidRPr="00B53A1C">
        <w:rPr>
          <w:rFonts w:ascii="Courier New" w:hAnsi="Courier New" w:cs="Courier New"/>
        </w:rPr>
        <w:t xml:space="preserve"> </w:t>
      </w:r>
      <w:r w:rsidR="00B53A1C" w:rsidRPr="00A54DDA">
        <w:rPr>
          <w:rFonts w:ascii="Courier New" w:hAnsi="Courier New" w:cs="Courier New"/>
        </w:rPr>
        <w:t>typeOfIdentifier="Canonical"</w:t>
      </w:r>
      <w:r w:rsidR="00B53A1C">
        <w:rPr>
          <w:rFonts w:ascii="Courier New" w:hAnsi="Courier New" w:cs="Courier New"/>
        </w:rPr>
        <w:t>&gt;</w:t>
      </w:r>
      <w:r w:rsidRPr="002C2CDF">
        <w:rPr>
          <w:rFonts w:ascii="Courier New" w:hAnsi="Courier New" w:cs="Courier New"/>
        </w:rPr>
        <w:t>urn:ddi:us.mpc:Num_13_19:1.0&lt;/r:URN&gt;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&lt;r:TypeOfObject&gt;NumericDelineation&lt;/r:TypeOfObject&gt;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&lt;/r:NumericDelineationReference&gt;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</w:r>
      <w:r w:rsidRPr="002C2CDF">
        <w:rPr>
          <w:rFonts w:ascii="Courier New" w:hAnsi="Courier New" w:cs="Courier New"/>
        </w:rPr>
        <w:tab/>
        <w:t>&lt;/r:NumericRepresentation&gt;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ab/>
        <w:t>&lt;/l:VariableRepresentation&gt;</w:t>
      </w:r>
      <w:r w:rsidRPr="002C2CDF">
        <w:rPr>
          <w:rFonts w:ascii="Courier New" w:hAnsi="Courier New" w:cs="Courier New"/>
        </w:rPr>
        <w:tab/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  <w:r w:rsidRPr="002C2CDF">
        <w:rPr>
          <w:rFonts w:ascii="Courier New" w:hAnsi="Courier New" w:cs="Courier New"/>
        </w:rPr>
        <w:t>&lt;/l:Variable&gt;</w:t>
      </w:r>
    </w:p>
    <w:p w:rsidR="002C2CDF" w:rsidRPr="002C2CDF" w:rsidRDefault="002C2CDF" w:rsidP="002C2CDF">
      <w:pPr>
        <w:spacing w:after="0" w:line="240" w:lineRule="auto"/>
        <w:rPr>
          <w:rFonts w:ascii="Courier New" w:hAnsi="Courier New" w:cs="Courier New"/>
        </w:rPr>
      </w:pPr>
    </w:p>
    <w:sectPr w:rsidR="002C2CDF" w:rsidRPr="002C2CDF" w:rsidSect="000D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compat/>
  <w:rsids>
    <w:rsidRoot w:val="00201EBA"/>
    <w:rsid w:val="000D00B1"/>
    <w:rsid w:val="000D7483"/>
    <w:rsid w:val="001439F5"/>
    <w:rsid w:val="0018433F"/>
    <w:rsid w:val="00184458"/>
    <w:rsid w:val="001D6403"/>
    <w:rsid w:val="00201EBA"/>
    <w:rsid w:val="002C2CDF"/>
    <w:rsid w:val="00424E5D"/>
    <w:rsid w:val="00581D24"/>
    <w:rsid w:val="005F4BA8"/>
    <w:rsid w:val="00715DFC"/>
    <w:rsid w:val="0094084A"/>
    <w:rsid w:val="00A6158D"/>
    <w:rsid w:val="00B53A1C"/>
    <w:rsid w:val="00B57965"/>
    <w:rsid w:val="00C75788"/>
    <w:rsid w:val="00FB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E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E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5</cp:revision>
  <dcterms:created xsi:type="dcterms:W3CDTF">2012-12-20T19:58:00Z</dcterms:created>
  <dcterms:modified xsi:type="dcterms:W3CDTF">2013-11-12T22:23:00Z</dcterms:modified>
</cp:coreProperties>
</file>