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CFB" w:rsidRDefault="00E25745" w:rsidP="007111CB">
      <w:pPr>
        <w:pStyle w:val="Title"/>
      </w:pPr>
      <w:r>
        <w:t xml:space="preserve">4.51 </w:t>
      </w:r>
      <w:del w:id="0" w:author="Wendy L Thomas" w:date="2013-09-20T14:47:00Z">
        <w:r w:rsidDel="000E7E2B">
          <w:delText>-</w:delText>
        </w:r>
      </w:del>
      <w:ins w:id="1" w:author="Wendy L Thomas" w:date="2013-09-20T14:47:00Z">
        <w:r w:rsidR="000E7E2B">
          <w:t>–</w:t>
        </w:r>
      </w:ins>
      <w:r>
        <w:t xml:space="preserve"> </w:t>
      </w:r>
      <w:r w:rsidR="00BF0323">
        <w:t>Variable</w:t>
      </w:r>
      <w:ins w:id="2" w:author="Wendy L Thomas" w:date="2013-09-20T14:47:00Z">
        <w:r w:rsidR="000E7E2B">
          <w:t xml:space="preserve"> Value</w:t>
        </w:r>
      </w:ins>
      <w:r w:rsidR="00BF0323">
        <w:t xml:space="preserve"> Representation and Question Response Domain</w:t>
      </w:r>
    </w:p>
    <w:p w:rsidR="00445FD7" w:rsidRDefault="00445FD7">
      <w:pPr>
        <w:rPr>
          <w:ins w:id="3" w:author="Wendy L Thomas" w:date="2013-09-20T14:34:00Z"/>
        </w:rPr>
      </w:pPr>
      <w:ins w:id="4" w:author="Wendy L Thomas" w:date="2013-09-20T14:23:00Z">
        <w:r>
          <w:t xml:space="preserve">Representations describe the structure and content of data as it is captured from the population and held within a data file. They share common category schemes and code list as well as the means of defining numeric ranges and text content. DDI begins by defining the core descriptive content for </w:t>
        </w:r>
      </w:ins>
      <w:ins w:id="5" w:author="Wendy L Thomas" w:date="2013-09-20T14:26:00Z">
        <w:r>
          <w:t xml:space="preserve">a wide range of representations and then adds a set of common objects used by </w:t>
        </w:r>
      </w:ins>
      <w:ins w:id="6" w:author="Wendy L Thomas" w:date="2013-09-20T14:28:00Z">
        <w:r>
          <w:t>all</w:t>
        </w:r>
      </w:ins>
      <w:ins w:id="7" w:author="Wendy L Thomas" w:date="2013-09-20T14:26:00Z">
        <w:r>
          <w:t xml:space="preserve"> Value Representations (Variables) </w:t>
        </w:r>
      </w:ins>
      <w:ins w:id="8" w:author="Wendy L Thomas" w:date="2013-09-20T14:28:00Z">
        <w:r>
          <w:t>or</w:t>
        </w:r>
      </w:ins>
      <w:ins w:id="9" w:author="Wendy L Thomas" w:date="2013-09-20T14:26:00Z">
        <w:r>
          <w:t xml:space="preserve"> Response Domains (Questions)</w:t>
        </w:r>
      </w:ins>
      <w:ins w:id="10" w:author="Wendy L Thomas" w:date="2013-09-20T14:28:00Z">
        <w:r>
          <w:t xml:space="preserve"> in their applied use</w:t>
        </w:r>
      </w:ins>
      <w:ins w:id="11" w:author="Wendy L Thomas" w:date="2013-09-20T14:26:00Z">
        <w:r>
          <w:t xml:space="preserve">. </w:t>
        </w:r>
      </w:ins>
      <w:ins w:id="12" w:author="Wendy L Thomas" w:date="2013-09-20T14:29:00Z">
        <w:r>
          <w:t xml:space="preserve">A number of these representations also have a Managed version which allows a single description of a Representation to be reused within and between studies. </w:t>
        </w:r>
      </w:ins>
      <w:ins w:id="13" w:author="Wendy L Thomas" w:date="2013-09-20T14:30:00Z">
        <w:r>
          <w:t>Some Representations reference reusable structures (Category Schemes, Code Lists, etc.) and are already reusable. Others such as Numeric Representations have a Managed</w:t>
        </w:r>
      </w:ins>
      <w:ins w:id="14" w:author="Wendy L Thomas" w:date="2013-09-20T14:32:00Z">
        <w:r>
          <w:t xml:space="preserve"> </w:t>
        </w:r>
      </w:ins>
      <w:ins w:id="15" w:author="Wendy L Thomas" w:date="2013-09-20T14:30:00Z">
        <w:r>
          <w:t>Representation</w:t>
        </w:r>
      </w:ins>
      <w:ins w:id="16" w:author="Wendy L Thomas" w:date="2013-09-20T14:32:00Z">
        <w:r>
          <w:t xml:space="preserve"> contained in a </w:t>
        </w:r>
        <w:proofErr w:type="spellStart"/>
        <w:r>
          <w:t>ManagedRepresentationScheme</w:t>
        </w:r>
        <w:proofErr w:type="spellEnd"/>
        <w:r>
          <w:t xml:space="preserve"> located in Logical Product. This Scheme contains all forms of Managed Representations and supports the standard Scheme organizational objects that allow for grouping and classification according to Subjects, Keywords, Concept, and Universe</w:t>
        </w:r>
      </w:ins>
      <w:ins w:id="17" w:author="Wendy L Thomas" w:date="2013-09-20T14:34:00Z">
        <w:r>
          <w:t>.</w:t>
        </w:r>
      </w:ins>
    </w:p>
    <w:p w:rsidR="008B18CE" w:rsidRDefault="008B18CE">
      <w:pPr>
        <w:rPr>
          <w:ins w:id="18" w:author="Wendy L Thomas" w:date="2013-09-20T14:46:00Z"/>
        </w:rPr>
      </w:pPr>
      <w:ins w:id="19" w:author="Wendy L Thomas" w:date="2013-09-20T14:34:00Z">
        <w:r>
          <w:t>This section describes the types of Representation available</w:t>
        </w:r>
      </w:ins>
      <w:ins w:id="20" w:author="Wendy L Thomas" w:date="2013-09-20T14:35:00Z">
        <w:r>
          <w:t xml:space="preserve"> for use along with the</w:t>
        </w:r>
      </w:ins>
      <w:ins w:id="21" w:author="Wendy L Thomas" w:date="2013-09-20T14:34:00Z">
        <w:r>
          <w:t xml:space="preserve"> added content for use as a Value Representation or Response Domain</w:t>
        </w:r>
      </w:ins>
      <w:ins w:id="22" w:author="Wendy L Thomas" w:date="2013-09-20T14:35:00Z">
        <w:r>
          <w:t>. This is followed by a full description each Representation Base</w:t>
        </w:r>
      </w:ins>
      <w:ins w:id="23" w:author="Wendy L Thomas" w:date="2013-09-20T14:36:00Z">
        <w:r>
          <w:t xml:space="preserve"> type and a description of Managed Representation types.</w:t>
        </w:r>
      </w:ins>
      <w:ins w:id="24" w:author="Wendy L Thomas" w:date="2013-09-20T14:37:00Z">
        <w:r>
          <w:t xml:space="preserve"> Note that wherever the substitution base ValueRepresentation or ResponseDomain is used there is also an option for a </w:t>
        </w:r>
        <w:proofErr w:type="spellStart"/>
        <w:r>
          <w:t>ValueRepresentationReference</w:t>
        </w:r>
        <w:proofErr w:type="spellEnd"/>
        <w:r>
          <w:t xml:space="preserve"> or </w:t>
        </w:r>
        <w:proofErr w:type="spellStart"/>
        <w:r>
          <w:t>ResponseDomainReference</w:t>
        </w:r>
        <w:proofErr w:type="spellEnd"/>
        <w:r>
          <w:t>. Only Representations containing managed content (</w:t>
        </w:r>
        <w:proofErr w:type="spellStart"/>
        <w:r>
          <w:t>ManagedRepresentation</w:t>
        </w:r>
        <w:proofErr w:type="spellEnd"/>
        <w:r>
          <w:t xml:space="preserve"> types, CategoryScheme, Code</w:t>
        </w:r>
      </w:ins>
      <w:ins w:id="25" w:author="Wendy L Thomas" w:date="2013-09-20T14:40:00Z">
        <w:r>
          <w:t>List</w:t>
        </w:r>
      </w:ins>
      <w:ins w:id="26" w:author="Wendy L Thomas" w:date="2013-09-20T14:39:00Z">
        <w:r>
          <w:t>, GeographicStructureCode, and GeographicLocationCode</w:t>
        </w:r>
      </w:ins>
      <w:ins w:id="27" w:author="Wendy L Thomas" w:date="2013-09-20T14:40:00Z">
        <w:r>
          <w:t xml:space="preserve">) can be mapped for comparison purposes. This excludes </w:t>
        </w:r>
      </w:ins>
      <w:ins w:id="28" w:author="Wendy L Thomas" w:date="2013-09-20T14:42:00Z">
        <w:r>
          <w:t xml:space="preserve">most </w:t>
        </w:r>
      </w:ins>
      <w:ins w:id="29" w:author="Wendy L Thomas" w:date="2013-09-20T14:40:00Z">
        <w:r>
          <w:t>Representation types that are used solely as Response Domains.</w:t>
        </w:r>
      </w:ins>
    </w:p>
    <w:p w:rsidR="000E7E2B" w:rsidRDefault="000E7E2B">
      <w:pPr>
        <w:rPr>
          <w:ins w:id="30" w:author="Wendy L Thomas" w:date="2013-09-20T14:29:00Z"/>
        </w:rPr>
      </w:pPr>
      <w:ins w:id="31" w:author="Wendy L Thomas" w:date="2013-09-20T14:46:00Z">
        <w:r>
          <w:t>ValueRepresentation and ResponseDomain are the applied uses of Representations.</w:t>
        </w:r>
      </w:ins>
    </w:p>
    <w:p w:rsidR="00BF0323" w:rsidDel="008B18CE" w:rsidRDefault="00BF0323">
      <w:pPr>
        <w:rPr>
          <w:del w:id="32" w:author="Wendy L Thomas" w:date="2013-09-20T14:44:00Z"/>
        </w:rPr>
      </w:pPr>
      <w:del w:id="33" w:author="Wendy L Thomas" w:date="2013-09-20T14:44:00Z">
        <w:r w:rsidDel="008B18CE">
          <w:delText>All structures that populate the substitutions for ValueRepresentation or ResponseDomain are reusable. These reusable structures are described by delineations for each type and maintained within a delineation scheme for each type. This supports both reusability of the structure (i.e. the TextDelineation for a U.S. 5-digit ZIP Code) and the creation of comparison maps between different delineation types.</w:delText>
        </w:r>
        <w:r w:rsidR="005D7556" w:rsidDel="008B18CE">
          <w:delText xml:space="preserve"> Note that Missing Values are considered separately from other valid response values or representation values used in analyzing the data.</w:delText>
        </w:r>
      </w:del>
    </w:p>
    <w:p w:rsidR="00BF0323" w:rsidDel="000E7E2B" w:rsidRDefault="00BF0323">
      <w:pPr>
        <w:rPr>
          <w:del w:id="34" w:author="Wendy L Thomas" w:date="2013-09-20T14:46:00Z"/>
        </w:rPr>
      </w:pPr>
      <w:del w:id="35" w:author="Wendy L Thomas" w:date="2013-09-20T14:46:00Z">
        <w:r w:rsidDel="000E7E2B">
          <w:delText xml:space="preserve">A ValueRepresentation within a Variable or a ResponseDomain within a Question is the applied use of a </w:delText>
        </w:r>
      </w:del>
      <w:del w:id="36" w:author="Wendy L Thomas" w:date="2013-09-20T14:44:00Z">
        <w:r w:rsidDel="000E7E2B">
          <w:delText>delineation type</w:delText>
        </w:r>
      </w:del>
      <w:del w:id="37" w:author="Wendy L Thomas" w:date="2013-09-20T14:46:00Z">
        <w:r w:rsidDel="000E7E2B">
          <w:delText xml:space="preserve">. For example, a CodeList describing a full occupational classification code structure may be represented by a number of </w:delText>
        </w:r>
      </w:del>
      <w:del w:id="38" w:author="Wendy L Thomas" w:date="2013-09-20T14:44:00Z">
        <w:r w:rsidDel="000E7E2B">
          <w:delText>CodeDelineations</w:delText>
        </w:r>
      </w:del>
      <w:del w:id="39" w:author="Wendy L Thomas" w:date="2013-09-20T14:46:00Z">
        <w:r w:rsidDel="000E7E2B">
          <w:delText xml:space="preserve">, one for the full structure, another containing only a specific level, and a third containing only a sub-range of the codes. Each </w:delText>
        </w:r>
      </w:del>
      <w:del w:id="40" w:author="Wendy L Thomas" w:date="2013-09-20T14:45:00Z">
        <w:r w:rsidDel="000E7E2B">
          <w:delText xml:space="preserve">CodeDelineation </w:delText>
        </w:r>
      </w:del>
      <w:del w:id="41" w:author="Wendy L Thomas" w:date="2013-09-20T14:46:00Z">
        <w:r w:rsidDel="000E7E2B">
          <w:delText xml:space="preserve">would reference the CodeList and provide the subset information if relevant. </w:delText>
        </w:r>
        <w:r w:rsidR="005D7556" w:rsidDel="000E7E2B">
          <w:delText xml:space="preserve">A Question using a CodeDomain references the </w:delText>
        </w:r>
      </w:del>
      <w:del w:id="42" w:author="Wendy L Thomas" w:date="2013-09-20T14:45:00Z">
        <w:r w:rsidR="005D7556" w:rsidDel="000E7E2B">
          <w:delText xml:space="preserve">CodeDelineation </w:delText>
        </w:r>
      </w:del>
      <w:del w:id="43" w:author="Wendy L Thomas" w:date="2013-09-20T14:46:00Z">
        <w:r w:rsidR="005D7556" w:rsidDel="000E7E2B">
          <w:delText>and adds information regarding the ResponseCardinality, the ContentDateOffset, and OutParameter related to its specific use with the Question. A Variable using a CodeRepresentation references the CodeDelineation and adds information the RecommendedDataType, GenericOutputFormat, ContentDateOffset, and classificationLevel (CategoryRelationCode) related to its specific use in the Variable.</w:delText>
        </w:r>
      </w:del>
    </w:p>
    <w:p w:rsidR="005D7556" w:rsidRDefault="005D7556" w:rsidP="005D7556">
      <w:pPr>
        <w:pStyle w:val="Heading2"/>
      </w:pPr>
      <w:r>
        <w:t>ValueRepresentation (abstract)</w:t>
      </w:r>
    </w:p>
    <w:p w:rsidR="005772A3" w:rsidRDefault="005772A3" w:rsidP="005772A3">
      <w:pPr>
        <w:rPr>
          <w:ins w:id="44" w:author="Wendy L Thomas" w:date="2013-09-20T13:11:00Z"/>
        </w:rPr>
      </w:pPr>
      <w:ins w:id="45" w:author="Wendy L Thomas" w:date="2013-09-20T13:11:00Z">
        <w:r>
          <w:t>ValueRepresentation serves as the abstract head of a substitution group ValueRepresentation. Any member of the substitution group can be used as a substitution for r</w:t>
        </w:r>
        <w:proofErr w:type="gramStart"/>
        <w:r>
          <w:t>:ValueRepresentation</w:t>
        </w:r>
        <w:proofErr w:type="gramEnd"/>
        <w:r>
          <w:t xml:space="preserve"> wherever it occurs. All members of this group </w:t>
        </w:r>
        <w:proofErr w:type="spellStart"/>
        <w:r>
          <w:t>use r</w:t>
        </w:r>
        <w:proofErr w:type="spellEnd"/>
        <w:proofErr w:type="gramStart"/>
        <w:r>
          <w:t>:RepresentationType</w:t>
        </w:r>
        <w:proofErr w:type="gramEnd"/>
        <w:r>
          <w:t xml:space="preserve"> as their extension base thereby providing a standard set of objects for each ValueRepresentation.</w:t>
        </w:r>
      </w:ins>
    </w:p>
    <w:p w:rsidR="005D7556" w:rsidRPr="005772A3" w:rsidDel="005772A3" w:rsidRDefault="005772A3" w:rsidP="005D7556">
      <w:pPr>
        <w:rPr>
          <w:del w:id="46" w:author="Wendy L Thomas" w:date="2013-09-20T13:11:00Z"/>
          <w:rFonts w:ascii="Courier New" w:hAnsi="Courier New" w:cs="Courier New"/>
          <w:rPrChange w:id="47" w:author="Wendy L Thomas" w:date="2013-09-20T13:11:00Z">
            <w:rPr>
              <w:del w:id="48" w:author="Wendy L Thomas" w:date="2013-09-20T13:11:00Z"/>
            </w:rPr>
          </w:rPrChange>
        </w:rPr>
      </w:pPr>
      <w:proofErr w:type="spellStart"/>
      <w:ins w:id="49" w:author="Wendy L Thomas" w:date="2013-09-20T13:11:00Z">
        <w:r>
          <w:rPr>
            <w:rFonts w:ascii="Courier New" w:hAnsi="Courier New" w:cs="Courier New"/>
          </w:rPr>
          <w:t>RepresentationType</w:t>
        </w:r>
      </w:ins>
      <w:proofErr w:type="spellEnd"/>
      <w:del w:id="50" w:author="Wendy L Thomas" w:date="2013-09-20T13:11:00Z">
        <w:r w:rsidR="005D7556" w:rsidDel="005772A3">
          <w:delText>As the abstract head of a substitution group ValueRepresentation provides the following structural objects for all members of the substitution group.</w:delText>
        </w:r>
      </w:del>
    </w:p>
    <w:p w:rsidR="005D7556" w:rsidRPr="005D7556" w:rsidRDefault="005D7556" w:rsidP="005D7556">
      <w:pPr>
        <w:spacing w:after="0" w:line="240" w:lineRule="auto"/>
        <w:rPr>
          <w:rFonts w:ascii="Courier New" w:hAnsi="Courier New" w:cs="Courier New"/>
        </w:rPr>
      </w:pPr>
      <w:del w:id="51" w:author="Wendy L Thomas" w:date="2013-09-20T13:11:00Z">
        <w:r w:rsidRPr="005D7556" w:rsidDel="005772A3">
          <w:rPr>
            <w:rFonts w:ascii="Courier New" w:hAnsi="Courier New" w:cs="Courier New"/>
          </w:rPr>
          <w:delText>ValueRepresentationType</w:delText>
        </w:r>
      </w:del>
    </w:p>
    <w:p w:rsidR="005D7556" w:rsidRPr="005D7556" w:rsidRDefault="005D7556" w:rsidP="005C30D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RecommendedDataType</w:t>
      </w:r>
      <w:r w:rsidRPr="005D7556">
        <w:rPr>
          <w:rFonts w:ascii="Courier New" w:hAnsi="Courier New" w:cs="Courier New"/>
        </w:rPr>
        <w:tab/>
      </w:r>
      <w:r w:rsidR="005C30DD">
        <w:rPr>
          <w:rFonts w:ascii="Courier New" w:hAnsi="Courier New" w:cs="Courier New"/>
        </w:rPr>
        <w:tab/>
        <w:t>(0</w:t>
      </w:r>
      <w:proofErr w:type="gramStart"/>
      <w:r w:rsidR="005C30DD">
        <w:rPr>
          <w:rFonts w:ascii="Courier New" w:hAnsi="Courier New" w:cs="Courier New"/>
        </w:rPr>
        <w:t>..</w:t>
      </w:r>
      <w:r w:rsidRPr="005D7556">
        <w:rPr>
          <w:rFonts w:ascii="Courier New" w:hAnsi="Courier New" w:cs="Courier New"/>
        </w:rPr>
        <w:t>1</w:t>
      </w:r>
      <w:proofErr w:type="gramEnd"/>
      <w:r w:rsidR="005C30DD">
        <w:rPr>
          <w:rFonts w:ascii="Courier New" w:hAnsi="Courier New" w:cs="Courier New"/>
        </w:rPr>
        <w:t>)</w:t>
      </w:r>
      <w:r w:rsidRPr="005D7556">
        <w:rPr>
          <w:rFonts w:ascii="Courier New" w:hAnsi="Courier New" w:cs="Courier New"/>
        </w:rPr>
        <w:tab/>
      </w:r>
    </w:p>
    <w:p w:rsidR="005D7556" w:rsidRPr="005D7556" w:rsidRDefault="005D7556" w:rsidP="005C30D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r>
      <w:proofErr w:type="spellStart"/>
      <w:r w:rsidRPr="005D7556">
        <w:rPr>
          <w:rFonts w:ascii="Courier New" w:hAnsi="Courier New" w:cs="Courier New"/>
        </w:rPr>
        <w:t>GenericOutputFormat</w:t>
      </w:r>
      <w:proofErr w:type="spellEnd"/>
      <w:r w:rsidRPr="005D7556">
        <w:rPr>
          <w:rFonts w:ascii="Courier New" w:hAnsi="Courier New" w:cs="Courier New"/>
        </w:rPr>
        <w:tab/>
      </w:r>
      <w:r w:rsidR="005C30DD">
        <w:rPr>
          <w:rFonts w:ascii="Courier New" w:hAnsi="Courier New" w:cs="Courier New"/>
        </w:rPr>
        <w:tab/>
        <w:t>(0</w:t>
      </w:r>
      <w:proofErr w:type="gramStart"/>
      <w:r w:rsidR="005C30DD">
        <w:rPr>
          <w:rFonts w:ascii="Courier New" w:hAnsi="Courier New" w:cs="Courier New"/>
        </w:rPr>
        <w:t>..</w:t>
      </w:r>
      <w:r w:rsidRPr="005D7556">
        <w:rPr>
          <w:rFonts w:ascii="Courier New" w:hAnsi="Courier New" w:cs="Courier New"/>
        </w:rPr>
        <w:t>1</w:t>
      </w:r>
      <w:proofErr w:type="gramEnd"/>
      <w:r w:rsidR="005C30DD">
        <w:rPr>
          <w:rFonts w:ascii="Courier New" w:hAnsi="Courier New" w:cs="Courier New"/>
        </w:rPr>
        <w:t>)</w:t>
      </w:r>
      <w:r w:rsidRPr="005D7556">
        <w:rPr>
          <w:rFonts w:ascii="Courier New" w:hAnsi="Courier New" w:cs="Courier New"/>
        </w:rPr>
        <w:tab/>
      </w:r>
    </w:p>
    <w:p w:rsidR="005D7556" w:rsidRDefault="005D7556" w:rsidP="005C30DD">
      <w:pPr>
        <w:tabs>
          <w:tab w:val="left" w:pos="270"/>
          <w:tab w:val="left" w:pos="2880"/>
          <w:tab w:val="left" w:pos="3060"/>
          <w:tab w:val="left" w:pos="4230"/>
        </w:tabs>
        <w:spacing w:after="0" w:line="240" w:lineRule="auto"/>
        <w:rPr>
          <w:ins w:id="52" w:author="Wendy L Thomas" w:date="2013-09-20T13:11:00Z"/>
          <w:rFonts w:ascii="Courier New" w:hAnsi="Courier New" w:cs="Courier New"/>
        </w:rPr>
      </w:pPr>
      <w:r w:rsidRPr="005D7556">
        <w:rPr>
          <w:rFonts w:ascii="Courier New" w:hAnsi="Courier New" w:cs="Courier New"/>
        </w:rPr>
        <w:tab/>
      </w:r>
      <w:proofErr w:type="spellStart"/>
      <w:r w:rsidRPr="005D7556">
        <w:rPr>
          <w:rFonts w:ascii="Courier New" w:hAnsi="Courier New" w:cs="Courier New"/>
        </w:rPr>
        <w:t>ContentDateOffset</w:t>
      </w:r>
      <w:proofErr w:type="spellEnd"/>
      <w:r w:rsidRPr="005D7556">
        <w:rPr>
          <w:rFonts w:ascii="Courier New" w:hAnsi="Courier New" w:cs="Courier New"/>
        </w:rPr>
        <w:tab/>
      </w:r>
      <w:r w:rsidR="005C30DD">
        <w:rPr>
          <w:rFonts w:ascii="Courier New" w:hAnsi="Courier New" w:cs="Courier New"/>
        </w:rPr>
        <w:tab/>
        <w:t>(0</w:t>
      </w:r>
      <w:proofErr w:type="gramStart"/>
      <w:r w:rsidR="005C30DD">
        <w:rPr>
          <w:rFonts w:ascii="Courier New" w:hAnsi="Courier New" w:cs="Courier New"/>
        </w:rPr>
        <w:t>..</w:t>
      </w:r>
      <w:r w:rsidRPr="005D7556">
        <w:rPr>
          <w:rFonts w:ascii="Courier New" w:hAnsi="Courier New" w:cs="Courier New"/>
        </w:rPr>
        <w:t>1</w:t>
      </w:r>
      <w:proofErr w:type="gramEnd"/>
      <w:r w:rsidR="005C30DD">
        <w:rPr>
          <w:rFonts w:ascii="Courier New" w:hAnsi="Courier New" w:cs="Courier New"/>
        </w:rPr>
        <w:t>)</w:t>
      </w:r>
      <w:r w:rsidRPr="005D7556">
        <w:rPr>
          <w:rFonts w:ascii="Courier New" w:hAnsi="Courier New" w:cs="Courier New"/>
        </w:rPr>
        <w:tab/>
      </w:r>
    </w:p>
    <w:p w:rsidR="005772A3" w:rsidRDefault="005772A3" w:rsidP="005C30DD">
      <w:pPr>
        <w:tabs>
          <w:tab w:val="left" w:pos="270"/>
          <w:tab w:val="left" w:pos="2880"/>
          <w:tab w:val="left" w:pos="3060"/>
          <w:tab w:val="left" w:pos="4230"/>
        </w:tabs>
        <w:spacing w:after="0" w:line="240" w:lineRule="auto"/>
        <w:rPr>
          <w:ins w:id="53" w:author="Wendy L Thomas" w:date="2013-09-20T13:11:00Z"/>
          <w:rFonts w:ascii="Courier New" w:hAnsi="Courier New" w:cs="Courier New"/>
        </w:rPr>
      </w:pPr>
      <w:ins w:id="54" w:author="Wendy L Thomas" w:date="2013-09-20T13:11:00Z">
        <w:r>
          <w:rPr>
            <w:rFonts w:ascii="Courier New" w:hAnsi="Courier New" w:cs="Courier New"/>
          </w:rPr>
          <w:tab/>
          <w:t>@</w:t>
        </w:r>
        <w:proofErr w:type="spellStart"/>
        <w:r>
          <w:rPr>
            <w:rFonts w:ascii="Courier New" w:hAnsi="Courier New" w:cs="Courier New"/>
          </w:rPr>
          <w:t>missingValue</w:t>
        </w:r>
        <w:proofErr w:type="spellEnd"/>
        <w:r>
          <w:rPr>
            <w:rFonts w:ascii="Courier New" w:hAnsi="Courier New" w:cs="Courier New"/>
          </w:rPr>
          <w:tab/>
        </w:r>
        <w:r>
          <w:rPr>
            <w:rFonts w:ascii="Courier New" w:hAnsi="Courier New" w:cs="Courier New"/>
          </w:rPr>
          <w:tab/>
          <w:t>optional</w:t>
        </w:r>
      </w:ins>
    </w:p>
    <w:p w:rsidR="005772A3" w:rsidRPr="005D7556" w:rsidRDefault="005772A3" w:rsidP="005C30DD">
      <w:pPr>
        <w:tabs>
          <w:tab w:val="left" w:pos="270"/>
          <w:tab w:val="left" w:pos="2880"/>
          <w:tab w:val="left" w:pos="3060"/>
          <w:tab w:val="left" w:pos="4230"/>
        </w:tabs>
        <w:spacing w:after="0" w:line="240" w:lineRule="auto"/>
        <w:rPr>
          <w:rFonts w:ascii="Courier New" w:hAnsi="Courier New" w:cs="Courier New"/>
        </w:rPr>
      </w:pPr>
      <w:ins w:id="55" w:author="Wendy L Thomas" w:date="2013-09-20T13:12:00Z">
        <w:r>
          <w:rPr>
            <w:rFonts w:ascii="Courier New" w:hAnsi="Courier New" w:cs="Courier New"/>
          </w:rPr>
          <w:tab/>
          <w:t>@</w:t>
        </w:r>
        <w:proofErr w:type="spellStart"/>
        <w:r>
          <w:rPr>
            <w:rFonts w:ascii="Courier New" w:hAnsi="Courier New" w:cs="Courier New"/>
          </w:rPr>
          <w:t>blankIsMissingValue</w:t>
        </w:r>
        <w:proofErr w:type="spellEnd"/>
        <w:r>
          <w:rPr>
            <w:rFonts w:ascii="Courier New" w:hAnsi="Courier New" w:cs="Courier New"/>
          </w:rPr>
          <w:tab/>
          <w:t>optional</w:t>
        </w:r>
      </w:ins>
    </w:p>
    <w:p w:rsidR="005C30DD" w:rsidRDefault="005D7556" w:rsidP="005C30DD">
      <w:pPr>
        <w:tabs>
          <w:tab w:val="left" w:pos="270"/>
          <w:tab w:val="left" w:pos="2880"/>
          <w:tab w:val="left" w:pos="3060"/>
          <w:tab w:val="left" w:pos="4230"/>
        </w:tabs>
        <w:spacing w:after="0" w:line="240" w:lineRule="auto"/>
        <w:rPr>
          <w:rFonts w:ascii="Courier New" w:hAnsi="Courier New" w:cs="Courier New"/>
        </w:rPr>
      </w:pPr>
      <w:r w:rsidRPr="005D7556">
        <w:rPr>
          <w:rFonts w:ascii="Courier New" w:hAnsi="Courier New" w:cs="Courier New"/>
        </w:rPr>
        <w:tab/>
        <w:t>@</w:t>
      </w:r>
      <w:proofErr w:type="spellStart"/>
      <w:r w:rsidRPr="005D7556">
        <w:rPr>
          <w:rFonts w:ascii="Courier New" w:hAnsi="Courier New" w:cs="Courier New"/>
        </w:rPr>
        <w:t>classificationLevel</w:t>
      </w:r>
      <w:proofErr w:type="spellEnd"/>
      <w:r w:rsidRPr="005D7556">
        <w:rPr>
          <w:rFonts w:ascii="Courier New" w:hAnsi="Courier New" w:cs="Courier New"/>
        </w:rPr>
        <w:tab/>
      </w:r>
      <w:r w:rsidR="005C30DD">
        <w:rPr>
          <w:rFonts w:ascii="Courier New" w:hAnsi="Courier New" w:cs="Courier New"/>
        </w:rPr>
        <w:t>optional</w:t>
      </w:r>
    </w:p>
    <w:p w:rsidR="005D7556" w:rsidRDefault="005C30DD" w:rsidP="005C30DD">
      <w:pPr>
        <w:tabs>
          <w:tab w:val="left" w:pos="270"/>
          <w:tab w:val="left" w:pos="2880"/>
          <w:tab w:val="left" w:pos="3060"/>
          <w:tab w:val="left" w:pos="423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45943">
        <w:rPr>
          <w:rFonts w:ascii="Courier New" w:hAnsi="Courier New" w:cs="Courier New"/>
        </w:rPr>
        <w:t>[</w:t>
      </w:r>
      <w:proofErr w:type="spellStart"/>
      <w:r w:rsidR="00C45943">
        <w:rPr>
          <w:rFonts w:ascii="Courier New" w:hAnsi="Courier New" w:cs="Courier New"/>
        </w:rPr>
        <w:t>Nominal|Ordinal|Interval|Ratio</w:t>
      </w:r>
      <w:r>
        <w:rPr>
          <w:rFonts w:ascii="Courier New" w:hAnsi="Courier New" w:cs="Courier New"/>
        </w:rPr>
        <w:t>|Continuous</w:t>
      </w:r>
      <w:proofErr w:type="spellEnd"/>
      <w:r>
        <w:rPr>
          <w:rFonts w:ascii="Courier New" w:hAnsi="Courier New" w:cs="Courier New"/>
        </w:rPr>
        <w:t>]</w:t>
      </w:r>
    </w:p>
    <w:p w:rsidR="005C30DD" w:rsidRDefault="005C30DD" w:rsidP="005C30DD">
      <w:pPr>
        <w:tabs>
          <w:tab w:val="left" w:pos="270"/>
          <w:tab w:val="left" w:pos="2880"/>
          <w:tab w:val="left" w:pos="3060"/>
          <w:tab w:val="left" w:pos="4230"/>
        </w:tabs>
        <w:spacing w:after="0" w:line="240" w:lineRule="auto"/>
        <w:rPr>
          <w:rFonts w:ascii="Courier New" w:hAnsi="Courier New" w:cs="Courier New"/>
        </w:rPr>
      </w:pPr>
    </w:p>
    <w:p w:rsidR="00697080" w:rsidRDefault="006263AD" w:rsidP="00697080">
      <w:pPr>
        <w:rPr>
          <w:ins w:id="56" w:author="Wendy L Thomas" w:date="2013-09-20T13:12:00Z"/>
        </w:rPr>
      </w:pPr>
      <w:r>
        <w:t xml:space="preserve">All </w:t>
      </w:r>
      <w:proofErr w:type="spellStart"/>
      <w:r>
        <w:t>ValueRepresentations</w:t>
      </w:r>
      <w:proofErr w:type="spellEnd"/>
      <w:r>
        <w:t xml:space="preserve"> contain a base set of objects describing i</w:t>
      </w:r>
      <w:r w:rsidR="00C645C9">
        <w:t>t</w:t>
      </w:r>
      <w:r>
        <w:t>s applied use.</w:t>
      </w:r>
      <w:r w:rsidR="00C645C9">
        <w:t xml:space="preserve"> </w:t>
      </w:r>
      <w:r w:rsidR="00697080">
        <w:t>The RecommendedDataType is of type CodeValue and should contain a value reflecting a</w:t>
      </w:r>
      <w:r w:rsidR="00697080" w:rsidRPr="00697080">
        <w:t xml:space="preserve"> </w:t>
      </w:r>
      <w:r w:rsidR="00697080">
        <w:t xml:space="preserve">data type value (recommended: </w:t>
      </w:r>
      <w:r w:rsidR="00697080" w:rsidRPr="00697080">
        <w:t>W3C XML Schema Part 2, but excluding string sub-types, QNAME, and NOTATION</w:t>
      </w:r>
      <w:r w:rsidR="00697080">
        <w:t xml:space="preserve">). The actual data type of the stored data content may vary (for example be of a broader type), but the purpose of this element is to capture the data type intended by the originator of the data. Likewise </w:t>
      </w:r>
      <w:proofErr w:type="spellStart"/>
      <w:r w:rsidR="00697080">
        <w:t>GenericOutputFormat</w:t>
      </w:r>
      <w:proofErr w:type="spellEnd"/>
      <w:r w:rsidR="00697080">
        <w:t xml:space="preserve"> allows the originator to provide guidance regarding the displayed format of the variable content. </w:t>
      </w:r>
      <w:proofErr w:type="spellStart"/>
      <w:r w:rsidR="00C45943">
        <w:t>ContentDateOffset</w:t>
      </w:r>
      <w:proofErr w:type="spellEnd"/>
      <w:r w:rsidR="00C45943">
        <w:t xml:space="preserve"> provides an alternate referent date for the variable content. For example, in a population survey the data may generally be collected for a particular date but some items such as the response to “Where did you live 5 years ago?” refers to a negative offset of 5 years from the </w:t>
      </w:r>
      <w:r w:rsidR="00C45943">
        <w:lastRenderedPageBreak/>
        <w:t xml:space="preserve">general referent date. The attribute </w:t>
      </w:r>
      <w:proofErr w:type="spellStart"/>
      <w:r w:rsidR="00C45943">
        <w:t>classificationLevel</w:t>
      </w:r>
      <w:proofErr w:type="spellEnd"/>
      <w:r w:rsidR="00C45943">
        <w:t xml:space="preserve"> allows for definition of the variable content as Nominal, Ordinal, Interval, Ratio, or Continuous in nature.</w:t>
      </w:r>
    </w:p>
    <w:p w:rsidR="005772A3" w:rsidRDefault="005772A3" w:rsidP="00697080">
      <w:pPr>
        <w:rPr>
          <w:ins w:id="57" w:author="Wendy L Thomas" w:date="2013-09-20T14:49:00Z"/>
        </w:rPr>
      </w:pPr>
      <w:ins w:id="58" w:author="Wendy L Thomas" w:date="2013-09-20T13:12:00Z">
        <w:r>
          <w:t>Note that the two attributes @</w:t>
        </w:r>
        <w:proofErr w:type="spellStart"/>
        <w:r>
          <w:t>missingValue</w:t>
        </w:r>
        <w:proofErr w:type="spellEnd"/>
        <w:r>
          <w:t xml:space="preserve"> and @</w:t>
        </w:r>
        <w:proofErr w:type="spellStart"/>
        <w:r>
          <w:t>blankIsMissingValue</w:t>
        </w:r>
        <w:proofErr w:type="spellEnd"/>
        <w:r>
          <w:t xml:space="preserve"> have been retained from DDI 3.1 to support users for whom the shift to the new separation of </w:t>
        </w:r>
      </w:ins>
      <w:ins w:id="59" w:author="Wendy L Thomas" w:date="2013-09-20T13:14:00Z">
        <w:r>
          <w:t xml:space="preserve">missing (invalid) values from </w:t>
        </w:r>
      </w:ins>
      <w:ins w:id="60" w:author="Wendy L Thomas" w:date="2013-09-20T13:16:00Z">
        <w:r>
          <w:t>valid</w:t>
        </w:r>
      </w:ins>
      <w:ins w:id="61" w:author="Wendy L Thomas" w:date="2013-09-20T13:14:00Z">
        <w:r>
          <w:t xml:space="preserve"> values would be problematic. Best practice strongly encourages the use of the separate </w:t>
        </w:r>
        <w:proofErr w:type="spellStart"/>
        <w:r>
          <w:t>MissingValueRepresentation</w:t>
        </w:r>
        <w:proofErr w:type="spellEnd"/>
        <w:r>
          <w:t xml:space="preserve"> to differentiate valid from invalid values.</w:t>
        </w:r>
      </w:ins>
      <w:ins w:id="62" w:author="Wendy L Thomas" w:date="2013-09-20T13:12:00Z">
        <w:r>
          <w:t xml:space="preserve"> </w:t>
        </w:r>
      </w:ins>
    </w:p>
    <w:p w:rsidR="000E7E2B" w:rsidRDefault="000E7E2B" w:rsidP="000E7E2B">
      <w:pPr>
        <w:pStyle w:val="Subtitle"/>
        <w:rPr>
          <w:ins w:id="63" w:author="Wendy L Thomas" w:date="2013-09-20T14:49:00Z"/>
        </w:rPr>
      </w:pPr>
      <w:ins w:id="64" w:author="Wendy L Thomas" w:date="2013-09-20T14:49:00Z">
        <w:r>
          <w:t>ValueRepresentation substitutions</w:t>
        </w:r>
      </w:ins>
    </w:p>
    <w:p w:rsidR="000E7E2B" w:rsidRDefault="000E7E2B" w:rsidP="000E7E2B">
      <w:pPr>
        <w:rPr>
          <w:ins w:id="65" w:author="Wendy L Thomas" w:date="2013-09-20T14:49:00Z"/>
        </w:rPr>
      </w:pPr>
      <w:ins w:id="66" w:author="Wendy L Thomas" w:date="2013-09-20T14:49:00Z">
        <w:r>
          <w:t>All value representation substitutions contain the basic ValueRepresentation objects plus a reference to one or more of the specific delineation of the same type. Note that if multiple representations are referenced they must not have duplicated values. These include:</w:t>
        </w:r>
      </w:ins>
    </w:p>
    <w:p w:rsidR="00BE7B7F" w:rsidRDefault="00BE7B7F" w:rsidP="00BE7B7F">
      <w:pPr>
        <w:pStyle w:val="ListParagraph"/>
        <w:numPr>
          <w:ilvl w:val="0"/>
          <w:numId w:val="1"/>
        </w:numPr>
        <w:rPr>
          <w:ins w:id="67" w:author="Wendy L Thomas" w:date="2013-09-20T14:57:00Z"/>
        </w:rPr>
      </w:pPr>
      <w:proofErr w:type="spellStart"/>
      <w:ins w:id="68" w:author="Wendy L Thomas" w:date="2013-09-20T14:57:00Z">
        <w:r>
          <w:t>CodeRepresentation</w:t>
        </w:r>
        <w:proofErr w:type="spellEnd"/>
      </w:ins>
    </w:p>
    <w:p w:rsidR="000E7E2B" w:rsidRDefault="000E7E2B" w:rsidP="000E7E2B">
      <w:pPr>
        <w:pStyle w:val="ListParagraph"/>
        <w:numPr>
          <w:ilvl w:val="0"/>
          <w:numId w:val="1"/>
        </w:numPr>
        <w:rPr>
          <w:ins w:id="69" w:author="Wendy L Thomas" w:date="2013-09-20T14:49:00Z"/>
        </w:rPr>
      </w:pPr>
      <w:proofErr w:type="spellStart"/>
      <w:ins w:id="70" w:author="Wendy L Thomas" w:date="2013-09-20T14:49:00Z">
        <w:r>
          <w:t>DateTimeRepresentation</w:t>
        </w:r>
        <w:proofErr w:type="spellEnd"/>
      </w:ins>
    </w:p>
    <w:p w:rsidR="00BE7B7F" w:rsidRDefault="00BE7B7F" w:rsidP="00BE7B7F">
      <w:pPr>
        <w:pStyle w:val="ListParagraph"/>
        <w:numPr>
          <w:ilvl w:val="0"/>
          <w:numId w:val="1"/>
        </w:numPr>
        <w:rPr>
          <w:ins w:id="71" w:author="Wendy L Thomas" w:date="2013-09-20T14:57:00Z"/>
        </w:rPr>
      </w:pPr>
      <w:proofErr w:type="spellStart"/>
      <w:ins w:id="72" w:author="Wendy L Thomas" w:date="2013-09-20T14:57:00Z">
        <w:r>
          <w:t>GeographicLocationRepresentation</w:t>
        </w:r>
        <w:proofErr w:type="spellEnd"/>
      </w:ins>
    </w:p>
    <w:p w:rsidR="000E7E2B" w:rsidRDefault="000E7E2B" w:rsidP="000E7E2B">
      <w:pPr>
        <w:pStyle w:val="ListParagraph"/>
        <w:numPr>
          <w:ilvl w:val="0"/>
          <w:numId w:val="1"/>
        </w:numPr>
        <w:rPr>
          <w:ins w:id="73" w:author="Wendy L Thomas" w:date="2013-09-20T14:49:00Z"/>
        </w:rPr>
      </w:pPr>
      <w:proofErr w:type="spellStart"/>
      <w:ins w:id="74" w:author="Wendy L Thomas" w:date="2013-09-20T14:49:00Z">
        <w:r>
          <w:t>GeographicStructureRepresentation</w:t>
        </w:r>
        <w:proofErr w:type="spellEnd"/>
      </w:ins>
    </w:p>
    <w:p w:rsidR="00BE7B7F" w:rsidRDefault="00BE7B7F" w:rsidP="00BE7B7F">
      <w:pPr>
        <w:pStyle w:val="ListParagraph"/>
        <w:numPr>
          <w:ilvl w:val="0"/>
          <w:numId w:val="1"/>
        </w:numPr>
        <w:rPr>
          <w:ins w:id="75" w:author="Wendy L Thomas" w:date="2013-09-20T14:57:00Z"/>
        </w:rPr>
      </w:pPr>
      <w:proofErr w:type="spellStart"/>
      <w:ins w:id="76" w:author="Wendy L Thomas" w:date="2013-09-20T14:57:00Z">
        <w:r>
          <w:t>NumericRepresentation</w:t>
        </w:r>
        <w:proofErr w:type="spellEnd"/>
      </w:ins>
    </w:p>
    <w:p w:rsidR="00BE7B7F" w:rsidRDefault="00BE7B7F" w:rsidP="00BE7B7F">
      <w:pPr>
        <w:pStyle w:val="ListParagraph"/>
        <w:numPr>
          <w:ilvl w:val="0"/>
          <w:numId w:val="1"/>
        </w:numPr>
        <w:rPr>
          <w:ins w:id="77" w:author="Wendy L Thomas" w:date="2013-09-20T14:57:00Z"/>
        </w:rPr>
      </w:pPr>
      <w:proofErr w:type="spellStart"/>
      <w:ins w:id="78" w:author="Wendy L Thomas" w:date="2013-09-20T14:57:00Z">
        <w:r>
          <w:t>TextRepresentation</w:t>
        </w:r>
        <w:proofErr w:type="spellEnd"/>
      </w:ins>
    </w:p>
    <w:p w:rsidR="000E7E2B" w:rsidRDefault="000E7E2B" w:rsidP="00697080">
      <w:ins w:id="79" w:author="Wendy L Thomas" w:date="2013-09-20T14:49:00Z">
        <w:r>
          <w:t>Within a Variable the representation of missing values is handled separately as a direct reference to a MissingValuesDelineation structure. This may also be declared as a default MissingValues within a LogicalRecord or within a PhysicalInstance.</w:t>
        </w:r>
      </w:ins>
    </w:p>
    <w:p w:rsidR="005C30DD" w:rsidRDefault="005C30DD" w:rsidP="005C30DD">
      <w:pPr>
        <w:pStyle w:val="Heading2"/>
      </w:pPr>
      <w:r>
        <w:t>ResponseDomain (abstract)</w:t>
      </w:r>
    </w:p>
    <w:p w:rsidR="005C30DD" w:rsidRDefault="005C30DD" w:rsidP="005C30DD">
      <w:del w:id="80" w:author="Wendy L Thomas" w:date="2013-09-20T13:19:00Z">
        <w:r w:rsidDel="005772A3">
          <w:delText>As the</w:delText>
        </w:r>
      </w:del>
      <w:ins w:id="81" w:author="Wendy L Thomas" w:date="2013-09-20T13:19:00Z">
        <w:r w:rsidR="005772A3">
          <w:t>Response Domain serves as an</w:t>
        </w:r>
      </w:ins>
      <w:r>
        <w:t xml:space="preserve"> abstract head of </w:t>
      </w:r>
      <w:del w:id="82" w:author="Wendy L Thomas" w:date="2013-09-20T13:16:00Z">
        <w:r w:rsidDel="005772A3">
          <w:delText xml:space="preserve">a </w:delText>
        </w:r>
      </w:del>
      <w:ins w:id="83" w:author="Wendy L Thomas" w:date="2013-09-20T13:16:00Z">
        <w:r w:rsidR="005772A3">
          <w:t xml:space="preserve">the </w:t>
        </w:r>
      </w:ins>
      <w:r>
        <w:t>substitution group</w:t>
      </w:r>
      <w:ins w:id="84" w:author="Wendy L Thomas" w:date="2013-09-20T13:20:00Z">
        <w:r w:rsidR="005772A3">
          <w:t xml:space="preserve"> Response Domain</w:t>
        </w:r>
      </w:ins>
      <w:del w:id="85" w:author="Wendy L Thomas" w:date="2013-09-20T13:20:00Z">
        <w:r w:rsidDel="005772A3">
          <w:delText xml:space="preserve"> ResponseDomain provides the following structural objects for all members of the substitution group</w:delText>
        </w:r>
      </w:del>
      <w:r>
        <w:t>.</w:t>
      </w:r>
      <w:ins w:id="86" w:author="Wendy L Thomas" w:date="2013-09-20T13:20:00Z">
        <w:r w:rsidR="005772A3" w:rsidRPr="005772A3">
          <w:t xml:space="preserve"> </w:t>
        </w:r>
        <w:r w:rsidR="005772A3">
          <w:t>Any member of the substitution group can be used as a substitution for d</w:t>
        </w:r>
        <w:proofErr w:type="gramStart"/>
        <w:r w:rsidR="005772A3">
          <w:t>:ResponseDomain</w:t>
        </w:r>
        <w:proofErr w:type="gramEnd"/>
        <w:r w:rsidR="005772A3">
          <w:t xml:space="preserve"> wherever it occurs. All members of this group use </w:t>
        </w:r>
      </w:ins>
      <w:ins w:id="87" w:author="Wendy L Thomas" w:date="2013-09-20T13:21:00Z">
        <w:r w:rsidR="00ED3E00">
          <w:t xml:space="preserve">a specified Representation Base Type (ex. </w:t>
        </w:r>
      </w:ins>
      <w:proofErr w:type="spellStart"/>
      <w:ins w:id="88" w:author="Wendy L Thomas" w:date="2013-09-20T13:22:00Z">
        <w:r w:rsidR="00ED3E00">
          <w:t>Numeric</w:t>
        </w:r>
      </w:ins>
      <w:ins w:id="89" w:author="Wendy L Thomas" w:date="2013-09-20T13:21:00Z">
        <w:r w:rsidR="00ED3E00">
          <w:t>RepresentationBaseType</w:t>
        </w:r>
        <w:proofErr w:type="spellEnd"/>
        <w:r w:rsidR="00ED3E00">
          <w:t>)</w:t>
        </w:r>
      </w:ins>
      <w:ins w:id="90" w:author="Wendy L Thomas" w:date="2013-09-20T13:20:00Z">
        <w:r w:rsidR="005772A3">
          <w:t xml:space="preserve"> as their extension base thereby providing </w:t>
        </w:r>
      </w:ins>
      <w:ins w:id="91" w:author="Wendy L Thomas" w:date="2013-09-20T13:22:00Z">
        <w:r w:rsidR="00ED3E00">
          <w:t>the same set of content as contained in related Value Representation</w:t>
        </w:r>
      </w:ins>
      <w:ins w:id="92" w:author="Wendy L Thomas" w:date="2013-09-20T13:20:00Z">
        <w:r w:rsidR="005772A3">
          <w:t>.</w:t>
        </w:r>
      </w:ins>
      <w:ins w:id="93" w:author="Wendy L Thomas" w:date="2013-09-20T13:23:00Z">
        <w:r w:rsidR="00ED3E00">
          <w:t xml:space="preserve"> All members of the substitution group ResponseDomain also provide the following objects.</w:t>
        </w:r>
      </w:ins>
    </w:p>
    <w:p w:rsidR="00ED3E00" w:rsidRDefault="00ED3E00" w:rsidP="005C30DD">
      <w:pPr>
        <w:tabs>
          <w:tab w:val="left" w:pos="270"/>
          <w:tab w:val="left" w:pos="720"/>
          <w:tab w:val="left" w:pos="3150"/>
        </w:tabs>
        <w:spacing w:after="0" w:line="240" w:lineRule="auto"/>
        <w:rPr>
          <w:ins w:id="94" w:author="Wendy L Thomas" w:date="2013-09-20T13:24:00Z"/>
          <w:rFonts w:ascii="Courier New" w:hAnsi="Courier New" w:cs="Courier New"/>
        </w:rPr>
      </w:pPr>
      <w:ins w:id="95" w:author="Wendy L Thomas" w:date="2013-09-20T13:24:00Z">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Label</w:t>
        </w:r>
        <w:r>
          <w:rPr>
            <w:rFonts w:ascii="Courier New" w:hAnsi="Courier New" w:cs="Courier New"/>
          </w:rPr>
          <w:tab/>
          <w:t>(0..n)</w:t>
        </w:r>
      </w:ins>
    </w:p>
    <w:p w:rsidR="00ED3E00" w:rsidRDefault="00ED3E00" w:rsidP="005C30DD">
      <w:pPr>
        <w:tabs>
          <w:tab w:val="left" w:pos="270"/>
          <w:tab w:val="left" w:pos="720"/>
          <w:tab w:val="left" w:pos="3150"/>
        </w:tabs>
        <w:spacing w:after="0" w:line="240" w:lineRule="auto"/>
        <w:rPr>
          <w:ins w:id="96" w:author="Wendy L Thomas" w:date="2013-09-20T13:23:00Z"/>
          <w:rFonts w:ascii="Courier New" w:hAnsi="Courier New" w:cs="Courier New"/>
        </w:rPr>
      </w:pPr>
      <w:ins w:id="97" w:author="Wendy L Thomas" w:date="2013-09-20T13:24:00Z">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Description</w:t>
        </w:r>
        <w:r>
          <w:rPr>
            <w:rFonts w:ascii="Courier New" w:hAnsi="Courier New" w:cs="Courier New"/>
          </w:rPr>
          <w:tab/>
          <w:t>(0..1)</w:t>
        </w:r>
      </w:ins>
    </w:p>
    <w:p w:rsidR="005C30DD" w:rsidRPr="005C30DD" w:rsidDel="00ED3E00" w:rsidRDefault="005C30DD" w:rsidP="005C30DD">
      <w:pPr>
        <w:spacing w:after="0" w:line="240" w:lineRule="auto"/>
        <w:rPr>
          <w:del w:id="98" w:author="Wendy L Thomas" w:date="2013-09-20T13:23:00Z"/>
          <w:rFonts w:ascii="Courier New" w:hAnsi="Courier New" w:cs="Courier New"/>
        </w:rPr>
      </w:pPr>
      <w:del w:id="99" w:author="Wendy L Thomas" w:date="2013-09-20T13:23:00Z">
        <w:r w:rsidRPr="005C30DD" w:rsidDel="00ED3E00">
          <w:rPr>
            <w:rFonts w:ascii="Courier New" w:hAnsi="Courier New" w:cs="Courier New"/>
          </w:rPr>
          <w:delText>ResponseDomainType</w:delText>
        </w:r>
      </w:del>
    </w:p>
    <w:p w:rsidR="005C30DD" w:rsidRPr="005C30DD" w:rsidRDefault="005C30DD" w:rsidP="005C30DD">
      <w:pPr>
        <w:tabs>
          <w:tab w:val="left" w:pos="270"/>
          <w:tab w:val="left" w:pos="720"/>
          <w:tab w:val="left" w:pos="3150"/>
        </w:tabs>
        <w:spacing w:after="0" w:line="240" w:lineRule="auto"/>
        <w:rPr>
          <w:rFonts w:ascii="Courier New" w:hAnsi="Courier New" w:cs="Courier New"/>
        </w:rPr>
      </w:pPr>
      <w:r w:rsidRPr="005C30DD">
        <w:rPr>
          <w:rFonts w:ascii="Courier New" w:hAnsi="Courier New" w:cs="Courier New"/>
        </w:rPr>
        <w:tab/>
      </w:r>
      <w:proofErr w:type="gramStart"/>
      <w:r w:rsidRPr="005C30DD">
        <w:rPr>
          <w:rFonts w:ascii="Courier New" w:hAnsi="Courier New" w:cs="Courier New"/>
        </w:rPr>
        <w:t>r:</w:t>
      </w:r>
      <w:proofErr w:type="gramEnd"/>
      <w:r w:rsidRPr="005C30DD">
        <w:rPr>
          <w:rFonts w:ascii="Courier New" w:hAnsi="Courier New" w:cs="Courier New"/>
        </w:rPr>
        <w:t>OutParameter</w:t>
      </w:r>
      <w:r w:rsidRPr="005C30DD">
        <w:rPr>
          <w:rFonts w:ascii="Courier New" w:hAnsi="Courier New" w:cs="Courier New"/>
        </w:rPr>
        <w:tab/>
      </w:r>
      <w:r>
        <w:rPr>
          <w:rFonts w:ascii="Courier New" w:hAnsi="Courier New" w:cs="Courier New"/>
        </w:rPr>
        <w:t>(0..</w:t>
      </w:r>
      <w:r w:rsidRPr="005C30DD">
        <w:rPr>
          <w:rFonts w:ascii="Courier New" w:hAnsi="Courier New" w:cs="Courier New"/>
        </w:rPr>
        <w:t>1</w:t>
      </w:r>
      <w:r>
        <w:rPr>
          <w:rFonts w:ascii="Courier New" w:hAnsi="Courier New" w:cs="Courier New"/>
        </w:rPr>
        <w:t>)</w:t>
      </w:r>
      <w:r w:rsidRPr="005C30DD">
        <w:rPr>
          <w:rFonts w:ascii="Courier New" w:hAnsi="Courier New" w:cs="Courier New"/>
        </w:rPr>
        <w:tab/>
      </w:r>
    </w:p>
    <w:p w:rsidR="005C30DD" w:rsidRPr="005C30DD" w:rsidRDefault="005C30DD" w:rsidP="005C30DD">
      <w:pPr>
        <w:tabs>
          <w:tab w:val="left" w:pos="270"/>
          <w:tab w:val="left" w:pos="720"/>
          <w:tab w:val="left" w:pos="3150"/>
        </w:tabs>
        <w:spacing w:after="0" w:line="240" w:lineRule="auto"/>
        <w:rPr>
          <w:rFonts w:ascii="Courier New" w:hAnsi="Courier New" w:cs="Courier New"/>
        </w:rPr>
      </w:pPr>
      <w:r w:rsidRPr="005C30DD">
        <w:rPr>
          <w:rFonts w:ascii="Courier New" w:hAnsi="Courier New" w:cs="Courier New"/>
        </w:rPr>
        <w:tab/>
      </w:r>
      <w:proofErr w:type="gramStart"/>
      <w:ins w:id="100" w:author="Wendy L Thomas" w:date="2013-09-20T13:24:00Z">
        <w:r w:rsidR="00ED3E00">
          <w:rPr>
            <w:rFonts w:ascii="Courier New" w:hAnsi="Courier New" w:cs="Courier New"/>
          </w:rPr>
          <w:t>r:</w:t>
        </w:r>
      </w:ins>
      <w:proofErr w:type="gramEnd"/>
      <w:r w:rsidRPr="005C30DD">
        <w:rPr>
          <w:rFonts w:ascii="Courier New" w:hAnsi="Courier New" w:cs="Courier New"/>
        </w:rPr>
        <w:t>ResponseCardinality</w:t>
      </w:r>
      <w:r w:rsidRPr="005C30DD">
        <w:rPr>
          <w:rFonts w:ascii="Courier New" w:hAnsi="Courier New" w:cs="Courier New"/>
        </w:rPr>
        <w:tab/>
      </w:r>
      <w:r>
        <w:rPr>
          <w:rFonts w:ascii="Courier New" w:hAnsi="Courier New" w:cs="Courier New"/>
        </w:rPr>
        <w:t>(0..</w:t>
      </w:r>
      <w:r w:rsidRPr="005C30DD">
        <w:rPr>
          <w:rFonts w:ascii="Courier New" w:hAnsi="Courier New" w:cs="Courier New"/>
        </w:rPr>
        <w:t>1</w:t>
      </w:r>
      <w:r>
        <w:rPr>
          <w:rFonts w:ascii="Courier New" w:hAnsi="Courier New" w:cs="Courier New"/>
        </w:rPr>
        <w:t>)</w:t>
      </w:r>
      <w:r w:rsidRPr="005C30DD">
        <w:rPr>
          <w:rFonts w:ascii="Courier New" w:hAnsi="Courier New" w:cs="Courier New"/>
        </w:rPr>
        <w:tab/>
      </w:r>
    </w:p>
    <w:p w:rsidR="005C30DD" w:rsidRDefault="005C30DD" w:rsidP="005C30DD">
      <w:pPr>
        <w:tabs>
          <w:tab w:val="left" w:pos="270"/>
          <w:tab w:val="left" w:pos="720"/>
          <w:tab w:val="left" w:pos="315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maxResponses</w:t>
      </w:r>
      <w:proofErr w:type="spellEnd"/>
    </w:p>
    <w:p w:rsidR="005C30DD" w:rsidRPr="005C30DD" w:rsidRDefault="005C30DD" w:rsidP="005C30DD">
      <w:pPr>
        <w:tabs>
          <w:tab w:val="left" w:pos="270"/>
          <w:tab w:val="left" w:pos="720"/>
          <w:tab w:val="left" w:pos="315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minResponses</w:t>
      </w:r>
      <w:proofErr w:type="spellEnd"/>
    </w:p>
    <w:p w:rsidR="005C30DD" w:rsidRDefault="005C30DD" w:rsidP="005C30DD">
      <w:pPr>
        <w:tabs>
          <w:tab w:val="left" w:pos="270"/>
          <w:tab w:val="left" w:pos="720"/>
          <w:tab w:val="left" w:pos="3150"/>
        </w:tabs>
        <w:spacing w:after="0" w:line="240" w:lineRule="auto"/>
        <w:rPr>
          <w:rFonts w:ascii="Courier New" w:hAnsi="Courier New" w:cs="Courier New"/>
        </w:rPr>
      </w:pPr>
      <w:r w:rsidRPr="005C30DD">
        <w:rPr>
          <w:rFonts w:ascii="Courier New" w:hAnsi="Courier New" w:cs="Courier New"/>
        </w:rPr>
        <w:tab/>
      </w:r>
      <w:proofErr w:type="gramStart"/>
      <w:r w:rsidRPr="005C30DD">
        <w:rPr>
          <w:rFonts w:ascii="Courier New" w:hAnsi="Courier New" w:cs="Courier New"/>
        </w:rPr>
        <w:t>r:</w:t>
      </w:r>
      <w:proofErr w:type="gramEnd"/>
      <w:r w:rsidRPr="005C30DD">
        <w:rPr>
          <w:rFonts w:ascii="Courier New" w:hAnsi="Courier New" w:cs="Courier New"/>
        </w:rPr>
        <w:t>ContentDateOffset</w:t>
      </w:r>
      <w:r w:rsidRPr="005C30DD">
        <w:rPr>
          <w:rFonts w:ascii="Courier New" w:hAnsi="Courier New" w:cs="Courier New"/>
        </w:rPr>
        <w:tab/>
      </w:r>
      <w:r>
        <w:rPr>
          <w:rFonts w:ascii="Courier New" w:hAnsi="Courier New" w:cs="Courier New"/>
        </w:rPr>
        <w:t>(0..</w:t>
      </w:r>
      <w:r w:rsidRPr="005C30DD">
        <w:rPr>
          <w:rFonts w:ascii="Courier New" w:hAnsi="Courier New" w:cs="Courier New"/>
        </w:rPr>
        <w:t>1</w:t>
      </w:r>
      <w:r>
        <w:rPr>
          <w:rFonts w:ascii="Courier New" w:hAnsi="Courier New" w:cs="Courier New"/>
        </w:rPr>
        <w:t>)</w:t>
      </w:r>
    </w:p>
    <w:p w:rsidR="005C30DD" w:rsidRDefault="005C30DD" w:rsidP="005C30DD">
      <w:pPr>
        <w:tabs>
          <w:tab w:val="left" w:pos="270"/>
          <w:tab w:val="left" w:pos="720"/>
          <w:tab w:val="left" w:pos="3150"/>
        </w:tabs>
        <w:spacing w:after="0" w:line="240" w:lineRule="auto"/>
        <w:rPr>
          <w:rFonts w:ascii="Courier New" w:hAnsi="Courier New" w:cs="Courier New"/>
        </w:rPr>
      </w:pPr>
    </w:p>
    <w:p w:rsidR="000D6C66" w:rsidRDefault="000D6C66" w:rsidP="002537AC">
      <w:pPr>
        <w:rPr>
          <w:ins w:id="101" w:author="Wendy L Thomas" w:date="2013-09-20T14:49:00Z"/>
        </w:rPr>
      </w:pPr>
      <w:r>
        <w:t>All Response Domains can designate the intended cardinality of responses as a statement of minimum and maximum number of allowed responses</w:t>
      </w:r>
      <w:r w:rsidR="002537AC">
        <w:t xml:space="preserve">. </w:t>
      </w:r>
      <w:r w:rsidR="006263AD">
        <w:t xml:space="preserve">The OutParameter provides an ID for the response (or response array) so that it can be bound to the InParameter of an instruction or command (see </w:t>
      </w:r>
      <w:proofErr w:type="spellStart"/>
      <w:r w:rsidR="006263AD">
        <w:t>Input/Output</w:t>
      </w:r>
      <w:proofErr w:type="spellEnd"/>
      <w:r w:rsidR="006263AD">
        <w:t xml:space="preserve"> Parameters and Command Code for usage details). </w:t>
      </w:r>
      <w:proofErr w:type="spellStart"/>
      <w:r w:rsidR="006263AD">
        <w:t>ContentDateOffset</w:t>
      </w:r>
      <w:proofErr w:type="spellEnd"/>
      <w:r w:rsidR="006263AD">
        <w:t xml:space="preserve"> provides an alternate referent date for the question response content.</w:t>
      </w:r>
    </w:p>
    <w:p w:rsidR="000E7E2B" w:rsidRDefault="000E7E2B" w:rsidP="000E7E2B">
      <w:pPr>
        <w:pStyle w:val="Subtitle"/>
        <w:rPr>
          <w:ins w:id="102" w:author="Wendy L Thomas" w:date="2013-09-20T14:49:00Z"/>
        </w:rPr>
      </w:pPr>
      <w:ins w:id="103" w:author="Wendy L Thomas" w:date="2013-09-20T14:49:00Z">
        <w:r>
          <w:t>ResponseDomain substitutions</w:t>
        </w:r>
      </w:ins>
    </w:p>
    <w:p w:rsidR="000E7E2B" w:rsidRDefault="000E7E2B" w:rsidP="000E7E2B">
      <w:pPr>
        <w:rPr>
          <w:ins w:id="104" w:author="Wendy L Thomas" w:date="2013-09-20T14:49:00Z"/>
        </w:rPr>
      </w:pPr>
      <w:ins w:id="105" w:author="Wendy L Thomas" w:date="2013-09-20T14:49:00Z">
        <w:r>
          <w:t>All response domain substitutions contain the basic ResponseDomain objects plus the contents of one of the specific Representation Base</w:t>
        </w:r>
        <w:r>
          <w:t xml:space="preserve"> </w:t>
        </w:r>
        <w:r>
          <w:t>of the same type. Note that when using</w:t>
        </w:r>
        <w:r w:rsidRPr="00755D1F">
          <w:t xml:space="preserve"> </w:t>
        </w:r>
        <w:r>
          <w:t>multiple domains in the StructuredMixedResponseDomain the multiple domains must not have duplicated values. Available Response Domains</w:t>
        </w:r>
        <w:r>
          <w:t xml:space="preserve"> </w:t>
        </w:r>
        <w:r>
          <w:t>include:</w:t>
        </w:r>
      </w:ins>
    </w:p>
    <w:p w:rsidR="00BE7B7F" w:rsidRDefault="00BE7B7F" w:rsidP="00BE7B7F">
      <w:pPr>
        <w:pStyle w:val="ListParagraph"/>
        <w:numPr>
          <w:ilvl w:val="0"/>
          <w:numId w:val="1"/>
        </w:numPr>
        <w:rPr>
          <w:ins w:id="106" w:author="Wendy L Thomas" w:date="2013-09-20T14:57:00Z"/>
        </w:rPr>
      </w:pPr>
      <w:ins w:id="107" w:author="Wendy L Thomas" w:date="2013-09-20T14:57:00Z">
        <w:r>
          <w:t>CategoryDomain</w:t>
        </w:r>
      </w:ins>
    </w:p>
    <w:p w:rsidR="00BE7B7F" w:rsidRDefault="00BE7B7F" w:rsidP="00BE7B7F">
      <w:pPr>
        <w:pStyle w:val="ListParagraph"/>
        <w:numPr>
          <w:ilvl w:val="0"/>
          <w:numId w:val="1"/>
        </w:numPr>
        <w:rPr>
          <w:ins w:id="108" w:author="Wendy L Thomas" w:date="2013-09-20T14:57:00Z"/>
        </w:rPr>
      </w:pPr>
      <w:ins w:id="109" w:author="Wendy L Thomas" w:date="2013-09-20T14:57:00Z">
        <w:r>
          <w:t>CodeDomain</w:t>
        </w:r>
      </w:ins>
    </w:p>
    <w:p w:rsidR="000E7E2B" w:rsidRDefault="000E7E2B" w:rsidP="000E7E2B">
      <w:pPr>
        <w:pStyle w:val="ListParagraph"/>
        <w:numPr>
          <w:ilvl w:val="0"/>
          <w:numId w:val="1"/>
        </w:numPr>
        <w:rPr>
          <w:ins w:id="110" w:author="Wendy L Thomas" w:date="2013-09-20T14:49:00Z"/>
        </w:rPr>
      </w:pPr>
      <w:proofErr w:type="spellStart"/>
      <w:ins w:id="111" w:author="Wendy L Thomas" w:date="2013-09-20T14:49:00Z">
        <w:r>
          <w:t>DateTimeDomain</w:t>
        </w:r>
        <w:proofErr w:type="spellEnd"/>
      </w:ins>
    </w:p>
    <w:p w:rsidR="000E7E2B" w:rsidRDefault="000E7E2B" w:rsidP="000E7E2B">
      <w:pPr>
        <w:pStyle w:val="ListParagraph"/>
        <w:numPr>
          <w:ilvl w:val="0"/>
          <w:numId w:val="1"/>
        </w:numPr>
        <w:rPr>
          <w:ins w:id="112" w:author="Wendy L Thomas" w:date="2013-09-20T14:49:00Z"/>
        </w:rPr>
      </w:pPr>
      <w:proofErr w:type="spellStart"/>
      <w:ins w:id="113" w:author="Wendy L Thomas" w:date="2013-09-20T14:49:00Z">
        <w:r>
          <w:t>DistributionDomain</w:t>
        </w:r>
        <w:proofErr w:type="spellEnd"/>
      </w:ins>
    </w:p>
    <w:p w:rsidR="00BE7B7F" w:rsidRDefault="00BE7B7F" w:rsidP="00BE7B7F">
      <w:pPr>
        <w:pStyle w:val="ListParagraph"/>
        <w:numPr>
          <w:ilvl w:val="0"/>
          <w:numId w:val="1"/>
        </w:numPr>
        <w:rPr>
          <w:ins w:id="114" w:author="Wendy L Thomas" w:date="2013-09-20T14:58:00Z"/>
        </w:rPr>
      </w:pPr>
      <w:proofErr w:type="spellStart"/>
      <w:ins w:id="115" w:author="Wendy L Thomas" w:date="2013-09-20T14:58:00Z">
        <w:r>
          <w:t>GeographicDomain</w:t>
        </w:r>
        <w:proofErr w:type="spellEnd"/>
      </w:ins>
    </w:p>
    <w:p w:rsidR="000E7E2B" w:rsidRDefault="000E7E2B" w:rsidP="000E7E2B">
      <w:pPr>
        <w:pStyle w:val="ListParagraph"/>
        <w:numPr>
          <w:ilvl w:val="0"/>
          <w:numId w:val="1"/>
        </w:numPr>
        <w:rPr>
          <w:ins w:id="116" w:author="Wendy L Thomas" w:date="2013-09-20T14:49:00Z"/>
        </w:rPr>
      </w:pPr>
      <w:proofErr w:type="spellStart"/>
      <w:ins w:id="117" w:author="Wendy L Thomas" w:date="2013-09-20T14:49:00Z">
        <w:r>
          <w:t>GeographicStructureDomain</w:t>
        </w:r>
        <w:proofErr w:type="spellEnd"/>
      </w:ins>
    </w:p>
    <w:p w:rsidR="000E7E2B" w:rsidRDefault="000E7E2B" w:rsidP="000E7E2B">
      <w:pPr>
        <w:pStyle w:val="ListParagraph"/>
        <w:numPr>
          <w:ilvl w:val="0"/>
          <w:numId w:val="1"/>
        </w:numPr>
        <w:rPr>
          <w:ins w:id="118" w:author="Wendy L Thomas" w:date="2013-09-20T14:49:00Z"/>
        </w:rPr>
      </w:pPr>
      <w:proofErr w:type="spellStart"/>
      <w:ins w:id="119" w:author="Wendy L Thomas" w:date="2013-09-20T14:49:00Z">
        <w:r>
          <w:t>GeographicLocationDomain</w:t>
        </w:r>
        <w:proofErr w:type="spellEnd"/>
      </w:ins>
    </w:p>
    <w:p w:rsidR="00BE7B7F" w:rsidRDefault="00BE7B7F" w:rsidP="00BE7B7F">
      <w:pPr>
        <w:pStyle w:val="ListParagraph"/>
        <w:numPr>
          <w:ilvl w:val="0"/>
          <w:numId w:val="1"/>
        </w:numPr>
        <w:rPr>
          <w:ins w:id="120" w:author="Wendy L Thomas" w:date="2013-09-20T14:58:00Z"/>
        </w:rPr>
      </w:pPr>
      <w:proofErr w:type="spellStart"/>
      <w:ins w:id="121" w:author="Wendy L Thomas" w:date="2013-09-20T14:58:00Z">
        <w:r>
          <w:t>LocationDomain</w:t>
        </w:r>
        <w:proofErr w:type="spellEnd"/>
      </w:ins>
    </w:p>
    <w:p w:rsidR="00BE7B7F" w:rsidRDefault="00BE7B7F" w:rsidP="00BE7B7F">
      <w:pPr>
        <w:pStyle w:val="ListParagraph"/>
        <w:numPr>
          <w:ilvl w:val="0"/>
          <w:numId w:val="1"/>
        </w:numPr>
        <w:rPr>
          <w:ins w:id="122" w:author="Wendy L Thomas" w:date="2013-09-20T14:57:00Z"/>
        </w:rPr>
      </w:pPr>
      <w:proofErr w:type="spellStart"/>
      <w:ins w:id="123" w:author="Wendy L Thomas" w:date="2013-09-20T14:57:00Z">
        <w:r>
          <w:t>MissingValuesDomain</w:t>
        </w:r>
        <w:proofErr w:type="spellEnd"/>
      </w:ins>
    </w:p>
    <w:p w:rsidR="00BE7B7F" w:rsidRDefault="00BE7B7F" w:rsidP="00BE7B7F">
      <w:pPr>
        <w:pStyle w:val="ListParagraph"/>
        <w:numPr>
          <w:ilvl w:val="0"/>
          <w:numId w:val="1"/>
        </w:numPr>
        <w:rPr>
          <w:ins w:id="124" w:author="Wendy L Thomas" w:date="2013-09-20T14:58:00Z"/>
        </w:rPr>
      </w:pPr>
      <w:proofErr w:type="spellStart"/>
      <w:ins w:id="125" w:author="Wendy L Thomas" w:date="2013-09-20T14:58:00Z">
        <w:r>
          <w:t>NominalDomain</w:t>
        </w:r>
        <w:proofErr w:type="spellEnd"/>
      </w:ins>
    </w:p>
    <w:p w:rsidR="00BE7B7F" w:rsidRDefault="00BE7B7F" w:rsidP="00BE7B7F">
      <w:pPr>
        <w:pStyle w:val="ListParagraph"/>
        <w:numPr>
          <w:ilvl w:val="0"/>
          <w:numId w:val="1"/>
        </w:numPr>
        <w:rPr>
          <w:ins w:id="126" w:author="Wendy L Thomas" w:date="2013-09-20T14:58:00Z"/>
        </w:rPr>
      </w:pPr>
      <w:ins w:id="127" w:author="Wendy L Thomas" w:date="2013-09-20T14:58:00Z">
        <w:r>
          <w:t>NumericDomain</w:t>
        </w:r>
      </w:ins>
    </w:p>
    <w:p w:rsidR="00BE7B7F" w:rsidRDefault="00BE7B7F" w:rsidP="00BE7B7F">
      <w:pPr>
        <w:pStyle w:val="ListParagraph"/>
        <w:numPr>
          <w:ilvl w:val="0"/>
          <w:numId w:val="1"/>
        </w:numPr>
        <w:rPr>
          <w:ins w:id="128" w:author="Wendy L Thomas" w:date="2013-09-20T14:57:00Z"/>
        </w:rPr>
      </w:pPr>
      <w:proofErr w:type="spellStart"/>
      <w:ins w:id="129" w:author="Wendy L Thomas" w:date="2013-09-20T14:57:00Z">
        <w:r>
          <w:t>RankingDomain</w:t>
        </w:r>
        <w:proofErr w:type="spellEnd"/>
      </w:ins>
    </w:p>
    <w:p w:rsidR="00BE7B7F" w:rsidRDefault="00BE7B7F" w:rsidP="00BE7B7F">
      <w:pPr>
        <w:pStyle w:val="ListParagraph"/>
        <w:numPr>
          <w:ilvl w:val="0"/>
          <w:numId w:val="1"/>
        </w:numPr>
        <w:rPr>
          <w:ins w:id="130" w:author="Wendy L Thomas" w:date="2013-09-20T14:58:00Z"/>
        </w:rPr>
      </w:pPr>
      <w:proofErr w:type="spellStart"/>
      <w:ins w:id="131" w:author="Wendy L Thomas" w:date="2013-09-20T14:58:00Z">
        <w:r>
          <w:t>ScaleDomain</w:t>
        </w:r>
        <w:proofErr w:type="spellEnd"/>
      </w:ins>
    </w:p>
    <w:p w:rsidR="00BE7B7F" w:rsidRDefault="00BE7B7F" w:rsidP="00BE7B7F">
      <w:pPr>
        <w:pStyle w:val="ListParagraph"/>
        <w:numPr>
          <w:ilvl w:val="0"/>
          <w:numId w:val="1"/>
        </w:numPr>
        <w:rPr>
          <w:ins w:id="132" w:author="Wendy L Thomas" w:date="2013-09-20T14:57:00Z"/>
        </w:rPr>
      </w:pPr>
      <w:ins w:id="133" w:author="Wendy L Thomas" w:date="2013-09-20T14:57:00Z">
        <w:r>
          <w:t>TextDomain</w:t>
        </w:r>
      </w:ins>
    </w:p>
    <w:p w:rsidR="000E7E2B" w:rsidDel="00BE7B7F" w:rsidRDefault="000E7E2B" w:rsidP="002537AC">
      <w:pPr>
        <w:pStyle w:val="ListParagraph"/>
        <w:numPr>
          <w:ilvl w:val="0"/>
          <w:numId w:val="1"/>
        </w:numPr>
        <w:rPr>
          <w:del w:id="134" w:author="Wendy L Thomas" w:date="2013-09-20T14:57:00Z"/>
        </w:rPr>
        <w:pPrChange w:id="135" w:author="Wendy L Thomas" w:date="2013-09-20T14:49:00Z">
          <w:pPr/>
        </w:pPrChange>
      </w:pPr>
    </w:p>
    <w:p w:rsidR="005C30DD" w:rsidRDefault="005C30DD" w:rsidP="005C30DD">
      <w:pPr>
        <w:pStyle w:val="Heading2"/>
      </w:pPr>
      <w:del w:id="136" w:author="Wendy L Thomas" w:date="2013-09-20T13:28:00Z">
        <w:r w:rsidDel="00ED3E00">
          <w:delText>Delineations</w:delText>
        </w:r>
      </w:del>
      <w:ins w:id="137" w:author="Wendy L Thomas" w:date="2013-09-20T13:28:00Z">
        <w:r w:rsidR="00ED3E00">
          <w:t>Representation Base Types</w:t>
        </w:r>
      </w:ins>
    </w:p>
    <w:p w:rsidR="005C30DD" w:rsidRDefault="005C30DD" w:rsidP="005C30DD">
      <w:pPr>
        <w:rPr>
          <w:ins w:id="138" w:author="Wendy L Thomas" w:date="2013-09-20T14:50:00Z"/>
        </w:rPr>
      </w:pPr>
      <w:r>
        <w:t xml:space="preserve">A range of </w:t>
      </w:r>
      <w:del w:id="139" w:author="Wendy L Thomas" w:date="2013-09-20T13:28:00Z">
        <w:r w:rsidDel="00ED3E00">
          <w:delText xml:space="preserve">delineation </w:delText>
        </w:r>
      </w:del>
      <w:ins w:id="140" w:author="Wendy L Thomas" w:date="2013-09-20T13:28:00Z">
        <w:r w:rsidR="00ED3E00">
          <w:t>Representation Base T</w:t>
        </w:r>
      </w:ins>
      <w:del w:id="141" w:author="Wendy L Thomas" w:date="2013-09-20T13:28:00Z">
        <w:r w:rsidDel="00ED3E00">
          <w:delText>t</w:delText>
        </w:r>
      </w:del>
      <w:r>
        <w:t xml:space="preserve">ypes are available. Each </w:t>
      </w:r>
      <w:del w:id="142" w:author="Wendy L Thomas" w:date="2013-09-20T13:28:00Z">
        <w:r w:rsidDel="00ED3E00">
          <w:delText xml:space="preserve">delineation </w:delText>
        </w:r>
      </w:del>
      <w:r>
        <w:t xml:space="preserve">type is described </w:t>
      </w:r>
      <w:del w:id="143" w:author="Wendy L Thomas" w:date="2013-09-20T13:29:00Z">
        <w:r w:rsidDel="00ED3E00">
          <w:delText xml:space="preserve">within a </w:delText>
        </w:r>
        <w:r w:rsidR="00E32550" w:rsidDel="00ED3E00">
          <w:delText xml:space="preserve">maintainable </w:delText>
        </w:r>
        <w:r w:rsidDel="00ED3E00">
          <w:delText>delineation scheme (published in a StudyUnit or ResourcePackage)</w:delText>
        </w:r>
        <w:r w:rsidR="00E32550" w:rsidDel="00ED3E00">
          <w:delText xml:space="preserve"> which supports grouping of delineations for metadata management purposes. The following delineations are available</w:delText>
        </w:r>
      </w:del>
      <w:ins w:id="144" w:author="Wendy L Thomas" w:date="2013-09-20T13:29:00Z">
        <w:r w:rsidR="00ED3E00">
          <w:t xml:space="preserve">as a specified Representation Base Type. All of these have related specific Response Domains, but not all have specific Value Representations. This reflects the way that the data captured by a question is represented within a data set. For example, </w:t>
        </w:r>
      </w:ins>
      <w:ins w:id="145" w:author="Wendy L Thomas" w:date="2013-09-20T13:31:00Z">
        <w:r w:rsidR="00755D1F">
          <w:t xml:space="preserve">a question may ask for a check mark to be made next to a category value which is later coded to a value which represents the category such as, M=Male. The ValueRepresentation would use the </w:t>
        </w:r>
        <w:proofErr w:type="spellStart"/>
        <w:r w:rsidR="00755D1F">
          <w:t>CodeRepresentation</w:t>
        </w:r>
        <w:proofErr w:type="spellEnd"/>
        <w:r w:rsidR="00755D1F">
          <w:t xml:space="preserve"> to define the valid values entered in the data file. The following list of Representation Base Types defines the usage options for each type</w:t>
        </w:r>
      </w:ins>
      <w:r w:rsidR="00E32550">
        <w:t>:</w:t>
      </w:r>
    </w:p>
    <w:p w:rsidR="000E7E2B" w:rsidRDefault="000E7E2B" w:rsidP="005C30DD"/>
    <w:tbl>
      <w:tblPr>
        <w:tblStyle w:val="TableGrid"/>
        <w:tblW w:w="9900" w:type="dxa"/>
        <w:tblInd w:w="-162" w:type="dxa"/>
        <w:tblLayout w:type="fixed"/>
        <w:tblLook w:val="04A0" w:firstRow="1" w:lastRow="0" w:firstColumn="1" w:lastColumn="0" w:noHBand="0" w:noVBand="1"/>
        <w:tblPrChange w:id="146" w:author="Wendy L Thomas" w:date="2013-09-20T15:21:00Z">
          <w:tblPr>
            <w:tblStyle w:val="TableGrid"/>
            <w:tblW w:w="0" w:type="auto"/>
            <w:tblLook w:val="04A0" w:firstRow="1" w:lastRow="0" w:firstColumn="1" w:lastColumn="0" w:noHBand="0" w:noVBand="1"/>
          </w:tblPr>
        </w:tblPrChange>
      </w:tblPr>
      <w:tblGrid>
        <w:gridCol w:w="6210"/>
        <w:gridCol w:w="3690"/>
        <w:tblGridChange w:id="147">
          <w:tblGrid>
            <w:gridCol w:w="6235"/>
            <w:gridCol w:w="3341"/>
          </w:tblGrid>
        </w:tblGridChange>
      </w:tblGrid>
      <w:tr w:rsidR="00E32550" w:rsidRPr="00E32550" w:rsidTr="006A5F78">
        <w:tc>
          <w:tcPr>
            <w:tcW w:w="6210" w:type="dxa"/>
            <w:tcPrChange w:id="148"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Arial Black" w:hAnsi="Arial Black" w:cs="Courier New"/>
                <w:b/>
              </w:rPr>
            </w:pPr>
            <w:del w:id="149" w:author="Wendy L Thomas" w:date="2013-09-20T14:48:00Z">
              <w:r w:rsidRPr="00E32550" w:rsidDel="000E7E2B">
                <w:rPr>
                  <w:rFonts w:ascii="Arial Black" w:hAnsi="Arial Black" w:cs="Courier New"/>
                  <w:b/>
                </w:rPr>
                <w:delText>DelineationType</w:delText>
              </w:r>
            </w:del>
            <w:ins w:id="150" w:author="Wendy L Thomas" w:date="2013-09-20T14:48:00Z">
              <w:r w:rsidR="000E7E2B">
                <w:rPr>
                  <w:rFonts w:ascii="Arial Black" w:hAnsi="Arial Black" w:cs="Courier New"/>
                  <w:b/>
                </w:rPr>
                <w:t xml:space="preserve">Representation Base </w:t>
              </w:r>
              <w:r w:rsidR="000E7E2B" w:rsidRPr="00E32550">
                <w:rPr>
                  <w:rFonts w:ascii="Arial Black" w:hAnsi="Arial Black" w:cs="Courier New"/>
                  <w:b/>
                </w:rPr>
                <w:t>Type</w:t>
              </w:r>
              <w:r w:rsidR="000E7E2B">
                <w:rPr>
                  <w:rFonts w:ascii="Arial Black" w:hAnsi="Arial Black" w:cs="Courier New"/>
                  <w:b/>
                </w:rPr>
                <w:t>s</w:t>
              </w:r>
            </w:ins>
          </w:p>
        </w:tc>
        <w:tc>
          <w:tcPr>
            <w:tcW w:w="3690" w:type="dxa"/>
            <w:tcPrChange w:id="151"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Arial Black" w:hAnsi="Arial Black" w:cs="Courier New"/>
              </w:rPr>
            </w:pPr>
            <w:r>
              <w:rPr>
                <w:rFonts w:ascii="Arial Black" w:hAnsi="Arial Black" w:cs="Courier New"/>
              </w:rPr>
              <w:t>Usage options</w:t>
            </w:r>
          </w:p>
        </w:tc>
      </w:tr>
      <w:tr w:rsidR="00E32550" w:rsidRPr="00E32550" w:rsidTr="006A5F78">
        <w:tc>
          <w:tcPr>
            <w:tcW w:w="6210" w:type="dxa"/>
            <w:tcPrChange w:id="152"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Code</w:t>
            </w:r>
            <w:del w:id="153" w:author="Wendy L Thomas" w:date="2013-09-20T13:35:00Z">
              <w:r w:rsidRPr="00E32550" w:rsidDel="00755D1F">
                <w:rPr>
                  <w:rFonts w:ascii="Courier New" w:hAnsi="Courier New" w:cs="Courier New"/>
                </w:rPr>
                <w:delText>Delineation</w:delText>
              </w:r>
            </w:del>
            <w:ins w:id="154" w:author="Wendy L Thomas" w:date="2013-09-20T13:35:00Z">
              <w:r w:rsidR="00755D1F">
                <w:rPr>
                  <w:rFonts w:ascii="Courier New" w:hAnsi="Courier New" w:cs="Courier New"/>
                </w:rPr>
                <w:t>Representation</w:t>
              </w:r>
            </w:ins>
            <w:ins w:id="155" w:author="Wendy L Thomas" w:date="2013-09-20T15:21:00Z">
              <w:r w:rsidR="006A5F78">
                <w:rPr>
                  <w:rFonts w:ascii="Courier New" w:hAnsi="Courier New" w:cs="Courier New"/>
                </w:rPr>
                <w:t>BaseType</w:t>
              </w:r>
            </w:ins>
            <w:proofErr w:type="spellEnd"/>
          </w:p>
        </w:tc>
        <w:tc>
          <w:tcPr>
            <w:tcW w:w="3690" w:type="dxa"/>
            <w:tcPrChange w:id="156"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del w:id="157" w:author="Wendy L Thomas" w:date="2013-09-20T13:34:00Z">
              <w:r w:rsidDel="00755D1F">
                <w:rPr>
                  <w:rFonts w:ascii="Courier New" w:hAnsi="Courier New" w:cs="Courier New"/>
                </w:rPr>
                <w:delText>Variable</w:delText>
              </w:r>
            </w:del>
            <w:ins w:id="158" w:author="Wendy L Thomas" w:date="2013-09-20T13:34:00Z">
              <w:r w:rsidR="00755D1F">
                <w:rPr>
                  <w:rFonts w:ascii="Courier New" w:hAnsi="Courier New" w:cs="Courier New"/>
                </w:rPr>
                <w:t>Value</w:t>
              </w:r>
            </w:ins>
            <w:r>
              <w:rPr>
                <w:rFonts w:ascii="Courier New" w:hAnsi="Courier New" w:cs="Courier New"/>
              </w:rPr>
              <w:t>Representation or ResponseDomain</w:t>
            </w:r>
          </w:p>
        </w:tc>
      </w:tr>
      <w:tr w:rsidR="00E32550" w:rsidRPr="00E32550" w:rsidTr="006A5F78">
        <w:tc>
          <w:tcPr>
            <w:tcW w:w="6210" w:type="dxa"/>
            <w:tcPrChange w:id="159"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DateTime</w:t>
            </w:r>
            <w:del w:id="160" w:author="Wendy L Thomas" w:date="2013-09-20T13:35:00Z">
              <w:r w:rsidRPr="00E32550" w:rsidDel="00755D1F">
                <w:rPr>
                  <w:rFonts w:ascii="Courier New" w:hAnsi="Courier New" w:cs="Courier New"/>
                </w:rPr>
                <w:delText>Delineation</w:delText>
              </w:r>
            </w:del>
            <w:ins w:id="161" w:author="Wendy L Thomas" w:date="2013-09-20T13:35:00Z">
              <w:r w:rsidR="00755D1F">
                <w:rPr>
                  <w:rFonts w:ascii="Courier New" w:hAnsi="Courier New" w:cs="Courier New"/>
                </w:rPr>
                <w:t>Representation</w:t>
              </w:r>
            </w:ins>
            <w:ins w:id="162" w:author="Wendy L Thomas" w:date="2013-09-20T15:21:00Z">
              <w:r w:rsidR="006A5F78">
                <w:rPr>
                  <w:rFonts w:ascii="Courier New" w:hAnsi="Courier New" w:cs="Courier New"/>
                </w:rPr>
                <w:t>BaseType</w:t>
              </w:r>
            </w:ins>
            <w:proofErr w:type="spellEnd"/>
          </w:p>
        </w:tc>
        <w:tc>
          <w:tcPr>
            <w:tcW w:w="3690" w:type="dxa"/>
            <w:tcPrChange w:id="163"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del w:id="164" w:author="Wendy L Thomas" w:date="2013-09-20T13:34:00Z">
              <w:r w:rsidDel="00755D1F">
                <w:rPr>
                  <w:rFonts w:ascii="Courier New" w:hAnsi="Courier New" w:cs="Courier New"/>
                </w:rPr>
                <w:delText>Variable</w:delText>
              </w:r>
            </w:del>
            <w:ins w:id="165" w:author="Wendy L Thomas" w:date="2013-09-20T13:34:00Z">
              <w:r w:rsidR="00755D1F">
                <w:rPr>
                  <w:rFonts w:ascii="Courier New" w:hAnsi="Courier New" w:cs="Courier New"/>
                </w:rPr>
                <w:t>Value</w:t>
              </w:r>
            </w:ins>
            <w:r>
              <w:rPr>
                <w:rFonts w:ascii="Courier New" w:hAnsi="Courier New" w:cs="Courier New"/>
              </w:rPr>
              <w:t>Representation or ResponseDomain</w:t>
            </w:r>
          </w:p>
        </w:tc>
      </w:tr>
      <w:tr w:rsidR="00E32550" w:rsidRPr="00E32550" w:rsidTr="006A5F78">
        <w:tc>
          <w:tcPr>
            <w:tcW w:w="6210" w:type="dxa"/>
            <w:tcPrChange w:id="166" w:author="Wendy L Thomas" w:date="2013-09-20T15:21:00Z">
              <w:tcPr>
                <w:tcW w:w="5238" w:type="dxa"/>
              </w:tcPr>
            </w:tcPrChange>
          </w:tcPr>
          <w:p w:rsidR="00E32550" w:rsidRPr="00E32550" w:rsidRDefault="00E32550" w:rsidP="00AF28D2">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Geographic</w:t>
            </w:r>
            <w:del w:id="167" w:author="Wendy L Thomas" w:date="2013-09-20T14:59:00Z">
              <w:r w:rsidRPr="00E32550" w:rsidDel="00BE7B7F">
                <w:rPr>
                  <w:rFonts w:ascii="Courier New" w:hAnsi="Courier New" w:cs="Courier New"/>
                </w:rPr>
                <w:delText>Structure</w:delText>
              </w:r>
            </w:del>
            <w:ins w:id="168" w:author="Wendy L Thomas" w:date="2013-09-20T14:59:00Z">
              <w:r w:rsidR="00BE7B7F">
                <w:rPr>
                  <w:rFonts w:ascii="Courier New" w:hAnsi="Courier New" w:cs="Courier New"/>
                </w:rPr>
                <w:t>Location</w:t>
              </w:r>
            </w:ins>
            <w:r w:rsidRPr="00E32550">
              <w:rPr>
                <w:rFonts w:ascii="Courier New" w:hAnsi="Courier New" w:cs="Courier New"/>
              </w:rPr>
              <w:t>Code</w:t>
            </w:r>
            <w:del w:id="169" w:author="Wendy L Thomas" w:date="2013-09-20T13:35:00Z">
              <w:r w:rsidRPr="00E32550" w:rsidDel="00755D1F">
                <w:rPr>
                  <w:rFonts w:ascii="Courier New" w:hAnsi="Courier New" w:cs="Courier New"/>
                </w:rPr>
                <w:delText>Delineation</w:delText>
              </w:r>
            </w:del>
            <w:ins w:id="170" w:author="Wendy L Thomas" w:date="2013-09-20T13:35:00Z">
              <w:r w:rsidR="00755D1F">
                <w:rPr>
                  <w:rFonts w:ascii="Courier New" w:hAnsi="Courier New" w:cs="Courier New"/>
                </w:rPr>
                <w:t>Representation</w:t>
              </w:r>
            </w:ins>
            <w:ins w:id="171" w:author="Wendy L Thomas" w:date="2013-09-20T15:21:00Z">
              <w:r w:rsidR="006A5F78">
                <w:rPr>
                  <w:rFonts w:ascii="Courier New" w:hAnsi="Courier New" w:cs="Courier New"/>
                </w:rPr>
                <w:t>BaseType</w:t>
              </w:r>
            </w:ins>
            <w:proofErr w:type="spellEnd"/>
          </w:p>
        </w:tc>
        <w:tc>
          <w:tcPr>
            <w:tcW w:w="3690" w:type="dxa"/>
            <w:tcPrChange w:id="172"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del w:id="173" w:author="Wendy L Thomas" w:date="2013-09-20T13:34:00Z">
              <w:r w:rsidDel="00755D1F">
                <w:rPr>
                  <w:rFonts w:ascii="Courier New" w:hAnsi="Courier New" w:cs="Courier New"/>
                </w:rPr>
                <w:delText>Variable</w:delText>
              </w:r>
            </w:del>
            <w:ins w:id="174" w:author="Wendy L Thomas" w:date="2013-09-20T13:34:00Z">
              <w:r w:rsidR="00755D1F">
                <w:rPr>
                  <w:rFonts w:ascii="Courier New" w:hAnsi="Courier New" w:cs="Courier New"/>
                </w:rPr>
                <w:t>Value</w:t>
              </w:r>
            </w:ins>
            <w:r>
              <w:rPr>
                <w:rFonts w:ascii="Courier New" w:hAnsi="Courier New" w:cs="Courier New"/>
              </w:rPr>
              <w:t>Representation or ResponseDomain</w:t>
            </w:r>
          </w:p>
        </w:tc>
      </w:tr>
      <w:tr w:rsidR="00E32550" w:rsidRPr="00E32550" w:rsidTr="006A5F78">
        <w:tc>
          <w:tcPr>
            <w:tcW w:w="6210" w:type="dxa"/>
            <w:tcPrChange w:id="175" w:author="Wendy L Thomas" w:date="2013-09-20T15:21:00Z">
              <w:tcPr>
                <w:tcW w:w="5238" w:type="dxa"/>
              </w:tcPr>
            </w:tcPrChange>
          </w:tcPr>
          <w:p w:rsidR="00E32550" w:rsidRPr="00E32550" w:rsidRDefault="00E32550" w:rsidP="00AF28D2">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Geographic</w:t>
            </w:r>
            <w:del w:id="176" w:author="Wendy L Thomas" w:date="2013-09-20T14:59:00Z">
              <w:r w:rsidRPr="00E32550" w:rsidDel="00BE7B7F">
                <w:rPr>
                  <w:rFonts w:ascii="Courier New" w:hAnsi="Courier New" w:cs="Courier New"/>
                </w:rPr>
                <w:delText>Location</w:delText>
              </w:r>
            </w:del>
            <w:ins w:id="177" w:author="Wendy L Thomas" w:date="2013-09-20T14:59:00Z">
              <w:r w:rsidR="00BE7B7F">
                <w:rPr>
                  <w:rFonts w:ascii="Courier New" w:hAnsi="Courier New" w:cs="Courier New"/>
                </w:rPr>
                <w:t>Structure</w:t>
              </w:r>
            </w:ins>
            <w:r w:rsidRPr="00E32550">
              <w:rPr>
                <w:rFonts w:ascii="Courier New" w:hAnsi="Courier New" w:cs="Courier New"/>
              </w:rPr>
              <w:t>Code</w:t>
            </w:r>
            <w:del w:id="178" w:author="Wendy L Thomas" w:date="2013-09-20T13:35:00Z">
              <w:r w:rsidRPr="00E32550" w:rsidDel="00755D1F">
                <w:rPr>
                  <w:rFonts w:ascii="Courier New" w:hAnsi="Courier New" w:cs="Courier New"/>
                </w:rPr>
                <w:delText>Delineation</w:delText>
              </w:r>
            </w:del>
            <w:ins w:id="179" w:author="Wendy L Thomas" w:date="2013-09-20T13:35:00Z">
              <w:r w:rsidR="00755D1F">
                <w:rPr>
                  <w:rFonts w:ascii="Courier New" w:hAnsi="Courier New" w:cs="Courier New"/>
                </w:rPr>
                <w:t>Representation</w:t>
              </w:r>
            </w:ins>
            <w:ins w:id="180" w:author="Wendy L Thomas" w:date="2013-09-20T15:21:00Z">
              <w:r w:rsidR="006A5F78">
                <w:rPr>
                  <w:rFonts w:ascii="Courier New" w:hAnsi="Courier New" w:cs="Courier New"/>
                </w:rPr>
                <w:t>BaseType</w:t>
              </w:r>
            </w:ins>
            <w:proofErr w:type="spellEnd"/>
          </w:p>
        </w:tc>
        <w:tc>
          <w:tcPr>
            <w:tcW w:w="3690" w:type="dxa"/>
            <w:tcPrChange w:id="181"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del w:id="182" w:author="Wendy L Thomas" w:date="2013-09-20T13:34:00Z">
              <w:r w:rsidDel="00755D1F">
                <w:rPr>
                  <w:rFonts w:ascii="Courier New" w:hAnsi="Courier New" w:cs="Courier New"/>
                </w:rPr>
                <w:delText>Variable</w:delText>
              </w:r>
            </w:del>
            <w:ins w:id="183" w:author="Wendy L Thomas" w:date="2013-09-20T13:34:00Z">
              <w:r w:rsidR="00755D1F">
                <w:rPr>
                  <w:rFonts w:ascii="Courier New" w:hAnsi="Courier New" w:cs="Courier New"/>
                </w:rPr>
                <w:t>Value</w:t>
              </w:r>
            </w:ins>
            <w:r>
              <w:rPr>
                <w:rFonts w:ascii="Courier New" w:hAnsi="Courier New" w:cs="Courier New"/>
              </w:rPr>
              <w:t>Representation or ResponseDomain</w:t>
            </w:r>
          </w:p>
        </w:tc>
      </w:tr>
      <w:tr w:rsidR="00E32550" w:rsidRPr="00E32550" w:rsidTr="006A5F78">
        <w:tc>
          <w:tcPr>
            <w:tcW w:w="6210" w:type="dxa"/>
            <w:tcPrChange w:id="184"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Numeric</w:t>
            </w:r>
            <w:del w:id="185" w:author="Wendy L Thomas" w:date="2013-09-20T13:35:00Z">
              <w:r w:rsidRPr="00E32550" w:rsidDel="00755D1F">
                <w:rPr>
                  <w:rFonts w:ascii="Courier New" w:hAnsi="Courier New" w:cs="Courier New"/>
                </w:rPr>
                <w:delText>Delineation</w:delText>
              </w:r>
            </w:del>
            <w:ins w:id="186" w:author="Wendy L Thomas" w:date="2013-09-20T13:35:00Z">
              <w:r w:rsidR="00755D1F">
                <w:rPr>
                  <w:rFonts w:ascii="Courier New" w:hAnsi="Courier New" w:cs="Courier New"/>
                </w:rPr>
                <w:t>Representation</w:t>
              </w:r>
            </w:ins>
            <w:ins w:id="187" w:author="Wendy L Thomas" w:date="2013-09-20T15:21:00Z">
              <w:r w:rsidR="006A5F78">
                <w:rPr>
                  <w:rFonts w:ascii="Courier New" w:hAnsi="Courier New" w:cs="Courier New"/>
                </w:rPr>
                <w:t>BaseType</w:t>
              </w:r>
            </w:ins>
            <w:proofErr w:type="spellEnd"/>
          </w:p>
        </w:tc>
        <w:tc>
          <w:tcPr>
            <w:tcW w:w="3690" w:type="dxa"/>
            <w:tcPrChange w:id="188"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del w:id="189" w:author="Wendy L Thomas" w:date="2013-09-20T13:34:00Z">
              <w:r w:rsidDel="00755D1F">
                <w:rPr>
                  <w:rFonts w:ascii="Courier New" w:hAnsi="Courier New" w:cs="Courier New"/>
                </w:rPr>
                <w:delText>Variable</w:delText>
              </w:r>
            </w:del>
            <w:ins w:id="190" w:author="Wendy L Thomas" w:date="2013-09-20T13:34:00Z">
              <w:r w:rsidR="00755D1F">
                <w:rPr>
                  <w:rFonts w:ascii="Courier New" w:hAnsi="Courier New" w:cs="Courier New"/>
                </w:rPr>
                <w:t>Value</w:t>
              </w:r>
            </w:ins>
            <w:r>
              <w:rPr>
                <w:rFonts w:ascii="Courier New" w:hAnsi="Courier New" w:cs="Courier New"/>
              </w:rPr>
              <w:t>Representation or ResponseDomain</w:t>
            </w:r>
          </w:p>
        </w:tc>
      </w:tr>
      <w:tr w:rsidR="00E32550" w:rsidRPr="00E32550" w:rsidTr="006A5F78">
        <w:tc>
          <w:tcPr>
            <w:tcW w:w="6210" w:type="dxa"/>
            <w:tcPrChange w:id="191"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Text</w:t>
            </w:r>
            <w:del w:id="192" w:author="Wendy L Thomas" w:date="2013-09-20T13:35:00Z">
              <w:r w:rsidRPr="00E32550" w:rsidDel="00755D1F">
                <w:rPr>
                  <w:rFonts w:ascii="Courier New" w:hAnsi="Courier New" w:cs="Courier New"/>
                </w:rPr>
                <w:delText>Delineation</w:delText>
              </w:r>
            </w:del>
            <w:ins w:id="193" w:author="Wendy L Thomas" w:date="2013-09-20T13:35:00Z">
              <w:r w:rsidR="00755D1F">
                <w:rPr>
                  <w:rFonts w:ascii="Courier New" w:hAnsi="Courier New" w:cs="Courier New"/>
                </w:rPr>
                <w:t>Representation</w:t>
              </w:r>
            </w:ins>
            <w:ins w:id="194" w:author="Wendy L Thomas" w:date="2013-09-20T15:21:00Z">
              <w:r w:rsidR="006A5F78">
                <w:rPr>
                  <w:rFonts w:ascii="Courier New" w:hAnsi="Courier New" w:cs="Courier New"/>
                </w:rPr>
                <w:t>BaseType</w:t>
              </w:r>
            </w:ins>
            <w:proofErr w:type="spellEnd"/>
          </w:p>
        </w:tc>
        <w:tc>
          <w:tcPr>
            <w:tcW w:w="3690" w:type="dxa"/>
            <w:tcPrChange w:id="195"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del w:id="196" w:author="Wendy L Thomas" w:date="2013-09-20T13:34:00Z">
              <w:r w:rsidDel="00755D1F">
                <w:rPr>
                  <w:rFonts w:ascii="Courier New" w:hAnsi="Courier New" w:cs="Courier New"/>
                </w:rPr>
                <w:delText>Variable</w:delText>
              </w:r>
            </w:del>
            <w:ins w:id="197" w:author="Wendy L Thomas" w:date="2013-09-20T13:34:00Z">
              <w:r w:rsidR="00755D1F">
                <w:rPr>
                  <w:rFonts w:ascii="Courier New" w:hAnsi="Courier New" w:cs="Courier New"/>
                </w:rPr>
                <w:t>Value</w:t>
              </w:r>
            </w:ins>
            <w:r>
              <w:rPr>
                <w:rFonts w:ascii="Courier New" w:hAnsi="Courier New" w:cs="Courier New"/>
              </w:rPr>
              <w:t>Representation or ResponseDomain</w:t>
            </w:r>
          </w:p>
        </w:tc>
      </w:tr>
      <w:tr w:rsidR="00AA3183" w:rsidRPr="00E32550" w:rsidTr="006A5F78">
        <w:tc>
          <w:tcPr>
            <w:tcW w:w="6210" w:type="dxa"/>
            <w:tcPrChange w:id="198" w:author="Wendy L Thomas" w:date="2013-09-20T15:21:00Z">
              <w:tcPr>
                <w:tcW w:w="5238" w:type="dxa"/>
              </w:tcPr>
            </w:tcPrChange>
          </w:tcPr>
          <w:p w:rsidR="00AA3183" w:rsidRPr="00E32550" w:rsidRDefault="00AA3183"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Category</w:t>
            </w:r>
            <w:del w:id="199" w:author="Wendy L Thomas" w:date="2013-09-20T13:35:00Z">
              <w:r w:rsidRPr="00E32550" w:rsidDel="00755D1F">
                <w:rPr>
                  <w:rFonts w:ascii="Courier New" w:hAnsi="Courier New" w:cs="Courier New"/>
                </w:rPr>
                <w:delText>Delineation</w:delText>
              </w:r>
            </w:del>
            <w:ins w:id="200" w:author="Wendy L Thomas" w:date="2013-09-20T13:35:00Z">
              <w:r w:rsidR="00755D1F">
                <w:rPr>
                  <w:rFonts w:ascii="Courier New" w:hAnsi="Courier New" w:cs="Courier New"/>
                </w:rPr>
                <w:t>Representation</w:t>
              </w:r>
            </w:ins>
            <w:ins w:id="201" w:author="Wendy L Thomas" w:date="2013-09-20T15:21:00Z">
              <w:r w:rsidR="006A5F78">
                <w:rPr>
                  <w:rFonts w:ascii="Courier New" w:hAnsi="Courier New" w:cs="Courier New"/>
                </w:rPr>
                <w:t>BaseType</w:t>
              </w:r>
            </w:ins>
            <w:proofErr w:type="spellEnd"/>
          </w:p>
        </w:tc>
        <w:tc>
          <w:tcPr>
            <w:tcW w:w="3690" w:type="dxa"/>
            <w:tcPrChange w:id="202" w:author="Wendy L Thomas" w:date="2013-09-20T15:21:00Z">
              <w:tcPr>
                <w:tcW w:w="4338" w:type="dxa"/>
              </w:tcPr>
            </w:tcPrChange>
          </w:tcPr>
          <w:p w:rsidR="00AA3183" w:rsidRPr="00E32550" w:rsidRDefault="00AA3183" w:rsidP="00090F40">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E32550" w:rsidRPr="00E32550" w:rsidTr="006A5F78">
        <w:tc>
          <w:tcPr>
            <w:tcW w:w="6210" w:type="dxa"/>
            <w:tcPrChange w:id="203"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Distribution</w:t>
            </w:r>
            <w:del w:id="204" w:author="Wendy L Thomas" w:date="2013-09-20T13:35:00Z">
              <w:r w:rsidRPr="00E32550" w:rsidDel="00755D1F">
                <w:rPr>
                  <w:rFonts w:ascii="Courier New" w:hAnsi="Courier New" w:cs="Courier New"/>
                </w:rPr>
                <w:delText>Delineation</w:delText>
              </w:r>
            </w:del>
            <w:ins w:id="205" w:author="Wendy L Thomas" w:date="2013-09-20T13:35:00Z">
              <w:r w:rsidR="00755D1F">
                <w:rPr>
                  <w:rFonts w:ascii="Courier New" w:hAnsi="Courier New" w:cs="Courier New"/>
                </w:rPr>
                <w:t>Representation</w:t>
              </w:r>
            </w:ins>
            <w:ins w:id="206" w:author="Wendy L Thomas" w:date="2013-09-20T15:21:00Z">
              <w:r w:rsidR="006A5F78">
                <w:rPr>
                  <w:rFonts w:ascii="Courier New" w:hAnsi="Courier New" w:cs="Courier New"/>
                </w:rPr>
                <w:t>BaseType</w:t>
              </w:r>
            </w:ins>
            <w:proofErr w:type="spellEnd"/>
          </w:p>
        </w:tc>
        <w:tc>
          <w:tcPr>
            <w:tcW w:w="3690" w:type="dxa"/>
            <w:tcPrChange w:id="207"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E32550" w:rsidRPr="00E32550" w:rsidTr="006A5F78">
        <w:tc>
          <w:tcPr>
            <w:tcW w:w="6210" w:type="dxa"/>
            <w:tcPrChange w:id="208"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Geographic</w:t>
            </w:r>
            <w:del w:id="209" w:author="Wendy L Thomas" w:date="2013-09-20T13:35:00Z">
              <w:r w:rsidRPr="00E32550" w:rsidDel="00755D1F">
                <w:rPr>
                  <w:rFonts w:ascii="Courier New" w:hAnsi="Courier New" w:cs="Courier New"/>
                </w:rPr>
                <w:delText>Delineation</w:delText>
              </w:r>
            </w:del>
            <w:ins w:id="210" w:author="Wendy L Thomas" w:date="2013-09-20T13:35:00Z">
              <w:r w:rsidR="00755D1F">
                <w:rPr>
                  <w:rFonts w:ascii="Courier New" w:hAnsi="Courier New" w:cs="Courier New"/>
                </w:rPr>
                <w:t>Representation</w:t>
              </w:r>
            </w:ins>
            <w:ins w:id="211" w:author="Wendy L Thomas" w:date="2013-09-20T15:21:00Z">
              <w:r w:rsidR="006A5F78">
                <w:rPr>
                  <w:rFonts w:ascii="Courier New" w:hAnsi="Courier New" w:cs="Courier New"/>
                </w:rPr>
                <w:t>BaseType</w:t>
              </w:r>
            </w:ins>
            <w:proofErr w:type="spellEnd"/>
          </w:p>
        </w:tc>
        <w:tc>
          <w:tcPr>
            <w:tcW w:w="3690" w:type="dxa"/>
            <w:tcPrChange w:id="212"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E32550" w:rsidRPr="00E32550" w:rsidTr="006A5F78">
        <w:tc>
          <w:tcPr>
            <w:tcW w:w="6210" w:type="dxa"/>
            <w:tcPrChange w:id="213"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Location</w:t>
            </w:r>
            <w:del w:id="214" w:author="Wendy L Thomas" w:date="2013-09-20T13:35:00Z">
              <w:r w:rsidRPr="00E32550" w:rsidDel="00755D1F">
                <w:rPr>
                  <w:rFonts w:ascii="Courier New" w:hAnsi="Courier New" w:cs="Courier New"/>
                </w:rPr>
                <w:delText>Delineation</w:delText>
              </w:r>
            </w:del>
            <w:ins w:id="215" w:author="Wendy L Thomas" w:date="2013-09-20T13:35:00Z">
              <w:r w:rsidR="00755D1F">
                <w:rPr>
                  <w:rFonts w:ascii="Courier New" w:hAnsi="Courier New" w:cs="Courier New"/>
                </w:rPr>
                <w:t>Representation</w:t>
              </w:r>
            </w:ins>
            <w:ins w:id="216" w:author="Wendy L Thomas" w:date="2013-09-20T15:21:00Z">
              <w:r w:rsidR="006A5F78">
                <w:rPr>
                  <w:rFonts w:ascii="Courier New" w:hAnsi="Courier New" w:cs="Courier New"/>
                </w:rPr>
                <w:t>BaseType</w:t>
              </w:r>
            </w:ins>
            <w:proofErr w:type="spellEnd"/>
          </w:p>
        </w:tc>
        <w:tc>
          <w:tcPr>
            <w:tcW w:w="3690" w:type="dxa"/>
            <w:tcPrChange w:id="217"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E32550" w:rsidRPr="00E32550" w:rsidTr="006A5F78">
        <w:tc>
          <w:tcPr>
            <w:tcW w:w="6210" w:type="dxa"/>
            <w:tcPrChange w:id="218"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Nominal</w:t>
            </w:r>
            <w:del w:id="219" w:author="Wendy L Thomas" w:date="2013-09-20T13:35:00Z">
              <w:r w:rsidRPr="00E32550" w:rsidDel="00755D1F">
                <w:rPr>
                  <w:rFonts w:ascii="Courier New" w:hAnsi="Courier New" w:cs="Courier New"/>
                </w:rPr>
                <w:delText>Delineation</w:delText>
              </w:r>
            </w:del>
            <w:ins w:id="220" w:author="Wendy L Thomas" w:date="2013-09-20T13:35:00Z">
              <w:r w:rsidR="00755D1F">
                <w:rPr>
                  <w:rFonts w:ascii="Courier New" w:hAnsi="Courier New" w:cs="Courier New"/>
                </w:rPr>
                <w:t>Representation</w:t>
              </w:r>
            </w:ins>
            <w:ins w:id="221" w:author="Wendy L Thomas" w:date="2013-09-20T15:21:00Z">
              <w:r w:rsidR="006A5F78">
                <w:rPr>
                  <w:rFonts w:ascii="Courier New" w:hAnsi="Courier New" w:cs="Courier New"/>
                </w:rPr>
                <w:t>BaseType</w:t>
              </w:r>
            </w:ins>
            <w:proofErr w:type="spellEnd"/>
          </w:p>
        </w:tc>
        <w:tc>
          <w:tcPr>
            <w:tcW w:w="3690" w:type="dxa"/>
            <w:tcPrChange w:id="222"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E32550" w:rsidRPr="00E32550" w:rsidTr="006A5F78">
        <w:tc>
          <w:tcPr>
            <w:tcW w:w="6210" w:type="dxa"/>
            <w:tcPrChange w:id="223"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Ranking</w:t>
            </w:r>
            <w:del w:id="224" w:author="Wendy L Thomas" w:date="2013-09-20T13:35:00Z">
              <w:r w:rsidRPr="00E32550" w:rsidDel="00755D1F">
                <w:rPr>
                  <w:rFonts w:ascii="Courier New" w:hAnsi="Courier New" w:cs="Courier New"/>
                </w:rPr>
                <w:delText>Delineation</w:delText>
              </w:r>
            </w:del>
            <w:ins w:id="225" w:author="Wendy L Thomas" w:date="2013-09-20T13:35:00Z">
              <w:r w:rsidR="00755D1F">
                <w:rPr>
                  <w:rFonts w:ascii="Courier New" w:hAnsi="Courier New" w:cs="Courier New"/>
                </w:rPr>
                <w:t>Representation</w:t>
              </w:r>
            </w:ins>
            <w:ins w:id="226" w:author="Wendy L Thomas" w:date="2013-09-20T15:21:00Z">
              <w:r w:rsidR="006A5F78">
                <w:rPr>
                  <w:rFonts w:ascii="Courier New" w:hAnsi="Courier New" w:cs="Courier New"/>
                </w:rPr>
                <w:t>BaseType</w:t>
              </w:r>
            </w:ins>
            <w:proofErr w:type="spellEnd"/>
          </w:p>
        </w:tc>
        <w:tc>
          <w:tcPr>
            <w:tcW w:w="3690" w:type="dxa"/>
            <w:tcPrChange w:id="227"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E32550" w:rsidRPr="00E32550" w:rsidTr="006A5F78">
        <w:tc>
          <w:tcPr>
            <w:tcW w:w="6210" w:type="dxa"/>
            <w:tcPrChange w:id="228" w:author="Wendy L Thomas" w:date="2013-09-20T15:21:00Z">
              <w:tcPr>
                <w:tcW w:w="52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Scale</w:t>
            </w:r>
            <w:del w:id="229" w:author="Wendy L Thomas" w:date="2013-09-20T13:35:00Z">
              <w:r w:rsidRPr="00E32550" w:rsidDel="00755D1F">
                <w:rPr>
                  <w:rFonts w:ascii="Courier New" w:hAnsi="Courier New" w:cs="Courier New"/>
                </w:rPr>
                <w:delText>Delineation</w:delText>
              </w:r>
            </w:del>
            <w:ins w:id="230" w:author="Wendy L Thomas" w:date="2013-09-20T13:35:00Z">
              <w:r w:rsidR="00755D1F">
                <w:rPr>
                  <w:rFonts w:ascii="Courier New" w:hAnsi="Courier New" w:cs="Courier New"/>
                </w:rPr>
                <w:t>Representation</w:t>
              </w:r>
            </w:ins>
            <w:ins w:id="231" w:author="Wendy L Thomas" w:date="2013-09-20T15:21:00Z">
              <w:r w:rsidR="006A5F78">
                <w:rPr>
                  <w:rFonts w:ascii="Courier New" w:hAnsi="Courier New" w:cs="Courier New"/>
                </w:rPr>
                <w:t>BaseType</w:t>
              </w:r>
            </w:ins>
            <w:proofErr w:type="spellEnd"/>
          </w:p>
        </w:tc>
        <w:tc>
          <w:tcPr>
            <w:tcW w:w="3690" w:type="dxa"/>
            <w:tcPrChange w:id="232"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r>
              <w:rPr>
                <w:rFonts w:ascii="Courier New" w:hAnsi="Courier New" w:cs="Courier New"/>
              </w:rPr>
              <w:t>ResponseDomain only</w:t>
            </w:r>
          </w:p>
        </w:tc>
      </w:tr>
      <w:tr w:rsidR="00E32550" w:rsidRPr="005D7556" w:rsidTr="006A5F78">
        <w:tc>
          <w:tcPr>
            <w:tcW w:w="6210" w:type="dxa"/>
            <w:tcPrChange w:id="233" w:author="Wendy L Thomas" w:date="2013-09-20T15:21:00Z">
              <w:tcPr>
                <w:tcW w:w="5238" w:type="dxa"/>
              </w:tcPr>
            </w:tcPrChange>
          </w:tcPr>
          <w:p w:rsidR="00E32550" w:rsidRPr="005D7556" w:rsidRDefault="00E32550" w:rsidP="00090F40">
            <w:pPr>
              <w:tabs>
                <w:tab w:val="left" w:pos="270"/>
                <w:tab w:val="left" w:pos="2880"/>
                <w:tab w:val="left" w:pos="3060"/>
                <w:tab w:val="left" w:pos="4230"/>
              </w:tabs>
              <w:rPr>
                <w:rFonts w:ascii="Courier New" w:hAnsi="Courier New" w:cs="Courier New"/>
              </w:rPr>
            </w:pPr>
            <w:proofErr w:type="spellStart"/>
            <w:r w:rsidRPr="00E32550">
              <w:rPr>
                <w:rFonts w:ascii="Courier New" w:hAnsi="Courier New" w:cs="Courier New"/>
              </w:rPr>
              <w:t>MissingValues</w:t>
            </w:r>
            <w:del w:id="234" w:author="Wendy L Thomas" w:date="2013-09-20T13:35:00Z">
              <w:r w:rsidRPr="00E32550" w:rsidDel="00755D1F">
                <w:rPr>
                  <w:rFonts w:ascii="Courier New" w:hAnsi="Courier New" w:cs="Courier New"/>
                </w:rPr>
                <w:delText>Delineation</w:delText>
              </w:r>
            </w:del>
            <w:ins w:id="235" w:author="Wendy L Thomas" w:date="2013-09-20T13:35:00Z">
              <w:r w:rsidR="00755D1F">
                <w:rPr>
                  <w:rFonts w:ascii="Courier New" w:hAnsi="Courier New" w:cs="Courier New"/>
                </w:rPr>
                <w:t>Representation</w:t>
              </w:r>
            </w:ins>
            <w:ins w:id="236" w:author="Wendy L Thomas" w:date="2013-09-20T15:21:00Z">
              <w:r w:rsidR="006A5F78">
                <w:rPr>
                  <w:rFonts w:ascii="Courier New" w:hAnsi="Courier New" w:cs="Courier New"/>
                </w:rPr>
                <w:t>BaseType</w:t>
              </w:r>
            </w:ins>
            <w:proofErr w:type="spellEnd"/>
          </w:p>
        </w:tc>
        <w:tc>
          <w:tcPr>
            <w:tcW w:w="3690" w:type="dxa"/>
            <w:tcPrChange w:id="237" w:author="Wendy L Thomas" w:date="2013-09-20T15:21:00Z">
              <w:tcPr>
                <w:tcW w:w="4338" w:type="dxa"/>
              </w:tcPr>
            </w:tcPrChange>
          </w:tcPr>
          <w:p w:rsidR="00E32550" w:rsidRPr="00E32550" w:rsidRDefault="00E32550" w:rsidP="00090F40">
            <w:pPr>
              <w:tabs>
                <w:tab w:val="left" w:pos="270"/>
                <w:tab w:val="left" w:pos="2880"/>
                <w:tab w:val="left" w:pos="3060"/>
                <w:tab w:val="left" w:pos="4230"/>
              </w:tabs>
              <w:rPr>
                <w:rFonts w:ascii="Courier New" w:hAnsi="Courier New" w:cs="Courier New"/>
              </w:rPr>
            </w:pPr>
            <w:proofErr w:type="spellStart"/>
            <w:r>
              <w:rPr>
                <w:rFonts w:ascii="Courier New" w:hAnsi="Courier New" w:cs="Courier New"/>
              </w:rPr>
              <w:t>MissingValueRepresentation</w:t>
            </w:r>
            <w:proofErr w:type="spellEnd"/>
            <w:r>
              <w:rPr>
                <w:rFonts w:ascii="Courier New" w:hAnsi="Courier New" w:cs="Courier New"/>
              </w:rPr>
              <w:t xml:space="preserve"> or ResponseDomain</w:t>
            </w:r>
          </w:p>
        </w:tc>
      </w:tr>
    </w:tbl>
    <w:p w:rsidR="005C30DD" w:rsidRDefault="005C30DD" w:rsidP="00E32550">
      <w:pPr>
        <w:tabs>
          <w:tab w:val="left" w:pos="270"/>
          <w:tab w:val="left" w:pos="2880"/>
          <w:tab w:val="left" w:pos="3060"/>
          <w:tab w:val="left" w:pos="4230"/>
        </w:tabs>
        <w:spacing w:after="0" w:line="240" w:lineRule="auto"/>
        <w:rPr>
          <w:ins w:id="238" w:author="Wendy L Thomas" w:date="2013-09-20T15:16:00Z"/>
          <w:rFonts w:ascii="Courier New" w:hAnsi="Courier New" w:cs="Courier New"/>
        </w:rPr>
      </w:pPr>
    </w:p>
    <w:p w:rsidR="006A5F78" w:rsidRDefault="006A5F78" w:rsidP="006A5F78">
      <w:pPr>
        <w:rPr>
          <w:ins w:id="239" w:author="Wendy L Thomas" w:date="2013-09-20T15:18:00Z"/>
        </w:rPr>
        <w:pPrChange w:id="240" w:author="Wendy L Thomas" w:date="2013-09-20T15:18:00Z">
          <w:pPr>
            <w:tabs>
              <w:tab w:val="left" w:pos="270"/>
              <w:tab w:val="left" w:pos="2880"/>
              <w:tab w:val="left" w:pos="3060"/>
              <w:tab w:val="left" w:pos="4230"/>
            </w:tabs>
            <w:spacing w:after="0" w:line="240" w:lineRule="auto"/>
          </w:pPr>
        </w:pPrChange>
      </w:pPr>
      <w:ins w:id="241" w:author="Wendy L Thomas" w:date="2013-09-20T15:16:00Z">
        <w:r>
          <w:t>Note that all Representation Base Types</w:t>
        </w:r>
      </w:ins>
      <w:ins w:id="242" w:author="Wendy L Thomas" w:date="2013-09-20T15:20:00Z">
        <w:r>
          <w:t xml:space="preserve"> are never used directly (i.e. there is no “</w:t>
        </w:r>
        <w:proofErr w:type="spellStart"/>
        <w:r>
          <w:t>CodeRepresentationBase</w:t>
        </w:r>
        <w:proofErr w:type="spellEnd"/>
        <w:r>
          <w:t>” but a “</w:t>
        </w:r>
        <w:proofErr w:type="spellStart"/>
        <w:r>
          <w:t>CodeRepresentation</w:t>
        </w:r>
        <w:proofErr w:type="spellEnd"/>
        <w:r>
          <w:t>” of type “</w:t>
        </w:r>
        <w:proofErr w:type="spellStart"/>
        <w:r>
          <w:t>CodeRepresentationBaseType</w:t>
        </w:r>
        <w:proofErr w:type="spellEnd"/>
        <w:r>
          <w:t>”</w:t>
        </w:r>
      </w:ins>
      <w:ins w:id="243" w:author="Wendy L Thomas" w:date="2013-09-20T15:22:00Z">
        <w:r>
          <w:t>). All Representation Base Types</w:t>
        </w:r>
      </w:ins>
      <w:ins w:id="244" w:author="Wendy L Thomas" w:date="2013-09-20T15:16:00Z">
        <w:r>
          <w:t xml:space="preserve"> have an extension base of Representation Type and therefore all contain</w:t>
        </w:r>
      </w:ins>
      <w:ins w:id="245" w:author="Wendy L Thomas" w:date="2013-09-20T15:17:00Z">
        <w:r>
          <w:t xml:space="preserve"> the following objects preceding any specific content:</w:t>
        </w:r>
      </w:ins>
    </w:p>
    <w:p w:rsidR="006A5F78" w:rsidRDefault="006A5F78" w:rsidP="00E32550">
      <w:pPr>
        <w:tabs>
          <w:tab w:val="left" w:pos="270"/>
          <w:tab w:val="left" w:pos="2880"/>
          <w:tab w:val="left" w:pos="3060"/>
          <w:tab w:val="left" w:pos="4230"/>
        </w:tabs>
        <w:spacing w:after="0" w:line="240" w:lineRule="auto"/>
        <w:rPr>
          <w:ins w:id="246" w:author="Wendy L Thomas" w:date="2013-09-20T15:17:00Z"/>
          <w:rFonts w:ascii="Courier New" w:hAnsi="Courier New" w:cs="Courier New"/>
        </w:rPr>
      </w:pPr>
    </w:p>
    <w:p w:rsidR="006A5F78" w:rsidRPr="005D7556" w:rsidRDefault="006A5F78" w:rsidP="006A5F78">
      <w:pPr>
        <w:tabs>
          <w:tab w:val="left" w:pos="270"/>
          <w:tab w:val="left" w:pos="2880"/>
          <w:tab w:val="left" w:pos="3060"/>
          <w:tab w:val="left" w:pos="4230"/>
        </w:tabs>
        <w:spacing w:after="0" w:line="240" w:lineRule="auto"/>
        <w:rPr>
          <w:ins w:id="247" w:author="Wendy L Thomas" w:date="2013-09-20T15:18:00Z"/>
          <w:rFonts w:ascii="Courier New" w:hAnsi="Courier New" w:cs="Courier New"/>
        </w:rPr>
      </w:pPr>
      <w:ins w:id="248" w:author="Wendy L Thomas" w:date="2013-09-20T15:18:00Z">
        <w:r w:rsidRPr="005D7556">
          <w:rPr>
            <w:rFonts w:ascii="Courier New" w:hAnsi="Courier New" w:cs="Courier New"/>
          </w:rPr>
          <w:tab/>
          <w:t>RecommendedDataType</w:t>
        </w:r>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ins>
    </w:p>
    <w:p w:rsidR="006A5F78" w:rsidRPr="005D7556" w:rsidRDefault="006A5F78" w:rsidP="006A5F78">
      <w:pPr>
        <w:tabs>
          <w:tab w:val="left" w:pos="270"/>
          <w:tab w:val="left" w:pos="2880"/>
          <w:tab w:val="left" w:pos="3060"/>
          <w:tab w:val="left" w:pos="4230"/>
        </w:tabs>
        <w:spacing w:after="0" w:line="240" w:lineRule="auto"/>
        <w:rPr>
          <w:ins w:id="249" w:author="Wendy L Thomas" w:date="2013-09-20T15:18:00Z"/>
          <w:rFonts w:ascii="Courier New" w:hAnsi="Courier New" w:cs="Courier New"/>
        </w:rPr>
      </w:pPr>
      <w:ins w:id="250" w:author="Wendy L Thomas" w:date="2013-09-20T15:18:00Z">
        <w:r w:rsidRPr="005D7556">
          <w:rPr>
            <w:rFonts w:ascii="Courier New" w:hAnsi="Courier New" w:cs="Courier New"/>
          </w:rPr>
          <w:tab/>
        </w:r>
        <w:proofErr w:type="spellStart"/>
        <w:r w:rsidRPr="005D7556">
          <w:rPr>
            <w:rFonts w:ascii="Courier New" w:hAnsi="Courier New" w:cs="Courier New"/>
          </w:rPr>
          <w:t>GenericOutputFormat</w:t>
        </w:r>
        <w:proofErr w:type="spellEnd"/>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ins>
    </w:p>
    <w:p w:rsidR="006A5F78" w:rsidRDefault="006A5F78" w:rsidP="006A5F78">
      <w:pPr>
        <w:tabs>
          <w:tab w:val="left" w:pos="270"/>
          <w:tab w:val="left" w:pos="2880"/>
          <w:tab w:val="left" w:pos="3060"/>
          <w:tab w:val="left" w:pos="4230"/>
        </w:tabs>
        <w:spacing w:after="0" w:line="240" w:lineRule="auto"/>
        <w:rPr>
          <w:ins w:id="251" w:author="Wendy L Thomas" w:date="2013-09-20T15:18:00Z"/>
          <w:rFonts w:ascii="Courier New" w:hAnsi="Courier New" w:cs="Courier New"/>
        </w:rPr>
      </w:pPr>
      <w:ins w:id="252" w:author="Wendy L Thomas" w:date="2013-09-20T15:18:00Z">
        <w:r w:rsidRPr="005D7556">
          <w:rPr>
            <w:rFonts w:ascii="Courier New" w:hAnsi="Courier New" w:cs="Courier New"/>
          </w:rPr>
          <w:tab/>
        </w:r>
        <w:proofErr w:type="spellStart"/>
        <w:r w:rsidRPr="005D7556">
          <w:rPr>
            <w:rFonts w:ascii="Courier New" w:hAnsi="Courier New" w:cs="Courier New"/>
          </w:rPr>
          <w:t>ContentDateOffset</w:t>
        </w:r>
        <w:proofErr w:type="spellEnd"/>
        <w:r w:rsidRPr="005D7556">
          <w:rPr>
            <w:rFonts w:ascii="Courier New" w:hAnsi="Courier New" w:cs="Courier New"/>
          </w:rPr>
          <w:tab/>
        </w:r>
        <w:r>
          <w:rPr>
            <w:rFonts w:ascii="Courier New" w:hAnsi="Courier New" w:cs="Courier New"/>
          </w:rPr>
          <w:tab/>
          <w:t>(0</w:t>
        </w:r>
        <w:proofErr w:type="gramStart"/>
        <w:r>
          <w:rPr>
            <w:rFonts w:ascii="Courier New" w:hAnsi="Courier New" w:cs="Courier New"/>
          </w:rPr>
          <w:t>..</w:t>
        </w:r>
        <w:r w:rsidRPr="005D7556">
          <w:rPr>
            <w:rFonts w:ascii="Courier New" w:hAnsi="Courier New" w:cs="Courier New"/>
          </w:rPr>
          <w:t>1</w:t>
        </w:r>
        <w:proofErr w:type="gramEnd"/>
        <w:r>
          <w:rPr>
            <w:rFonts w:ascii="Courier New" w:hAnsi="Courier New" w:cs="Courier New"/>
          </w:rPr>
          <w:t>)</w:t>
        </w:r>
        <w:r w:rsidRPr="005D7556">
          <w:rPr>
            <w:rFonts w:ascii="Courier New" w:hAnsi="Courier New" w:cs="Courier New"/>
          </w:rPr>
          <w:tab/>
        </w:r>
      </w:ins>
    </w:p>
    <w:p w:rsidR="006A5F78" w:rsidRDefault="006A5F78" w:rsidP="006A5F78">
      <w:pPr>
        <w:tabs>
          <w:tab w:val="left" w:pos="270"/>
          <w:tab w:val="left" w:pos="2880"/>
          <w:tab w:val="left" w:pos="3060"/>
          <w:tab w:val="left" w:pos="4230"/>
        </w:tabs>
        <w:spacing w:after="0" w:line="240" w:lineRule="auto"/>
        <w:rPr>
          <w:ins w:id="253" w:author="Wendy L Thomas" w:date="2013-09-20T15:18:00Z"/>
          <w:rFonts w:ascii="Courier New" w:hAnsi="Courier New" w:cs="Courier New"/>
        </w:rPr>
      </w:pPr>
      <w:ins w:id="254" w:author="Wendy L Thomas" w:date="2013-09-20T15:18:00Z">
        <w:r>
          <w:rPr>
            <w:rFonts w:ascii="Courier New" w:hAnsi="Courier New" w:cs="Courier New"/>
          </w:rPr>
          <w:tab/>
          <w:t>@</w:t>
        </w:r>
        <w:proofErr w:type="spellStart"/>
        <w:r>
          <w:rPr>
            <w:rFonts w:ascii="Courier New" w:hAnsi="Courier New" w:cs="Courier New"/>
          </w:rPr>
          <w:t>missingValue</w:t>
        </w:r>
        <w:proofErr w:type="spellEnd"/>
        <w:r>
          <w:rPr>
            <w:rFonts w:ascii="Courier New" w:hAnsi="Courier New" w:cs="Courier New"/>
          </w:rPr>
          <w:tab/>
        </w:r>
        <w:r>
          <w:rPr>
            <w:rFonts w:ascii="Courier New" w:hAnsi="Courier New" w:cs="Courier New"/>
          </w:rPr>
          <w:tab/>
          <w:t>optional</w:t>
        </w:r>
      </w:ins>
    </w:p>
    <w:p w:rsidR="006A5F78" w:rsidRPr="005D7556" w:rsidRDefault="006A5F78" w:rsidP="006A5F78">
      <w:pPr>
        <w:tabs>
          <w:tab w:val="left" w:pos="270"/>
          <w:tab w:val="left" w:pos="2880"/>
          <w:tab w:val="left" w:pos="3060"/>
          <w:tab w:val="left" w:pos="4230"/>
        </w:tabs>
        <w:spacing w:after="0" w:line="240" w:lineRule="auto"/>
        <w:rPr>
          <w:ins w:id="255" w:author="Wendy L Thomas" w:date="2013-09-20T15:18:00Z"/>
          <w:rFonts w:ascii="Courier New" w:hAnsi="Courier New" w:cs="Courier New"/>
        </w:rPr>
      </w:pPr>
      <w:ins w:id="256" w:author="Wendy L Thomas" w:date="2013-09-20T15:18:00Z">
        <w:r>
          <w:rPr>
            <w:rFonts w:ascii="Courier New" w:hAnsi="Courier New" w:cs="Courier New"/>
          </w:rPr>
          <w:tab/>
          <w:t>@</w:t>
        </w:r>
        <w:proofErr w:type="spellStart"/>
        <w:r>
          <w:rPr>
            <w:rFonts w:ascii="Courier New" w:hAnsi="Courier New" w:cs="Courier New"/>
          </w:rPr>
          <w:t>blankIsMissingValue</w:t>
        </w:r>
        <w:proofErr w:type="spellEnd"/>
        <w:r>
          <w:rPr>
            <w:rFonts w:ascii="Courier New" w:hAnsi="Courier New" w:cs="Courier New"/>
          </w:rPr>
          <w:tab/>
          <w:t>optional</w:t>
        </w:r>
      </w:ins>
    </w:p>
    <w:p w:rsidR="006A5F78" w:rsidRDefault="006A5F78" w:rsidP="006A5F78">
      <w:pPr>
        <w:tabs>
          <w:tab w:val="left" w:pos="270"/>
          <w:tab w:val="left" w:pos="2880"/>
          <w:tab w:val="left" w:pos="3060"/>
          <w:tab w:val="left" w:pos="4230"/>
        </w:tabs>
        <w:spacing w:after="0" w:line="240" w:lineRule="auto"/>
        <w:rPr>
          <w:ins w:id="257" w:author="Wendy L Thomas" w:date="2013-09-20T15:18:00Z"/>
          <w:rFonts w:ascii="Courier New" w:hAnsi="Courier New" w:cs="Courier New"/>
        </w:rPr>
      </w:pPr>
      <w:ins w:id="258" w:author="Wendy L Thomas" w:date="2013-09-20T15:18:00Z">
        <w:r w:rsidRPr="005D7556">
          <w:rPr>
            <w:rFonts w:ascii="Courier New" w:hAnsi="Courier New" w:cs="Courier New"/>
          </w:rPr>
          <w:tab/>
          <w:t>@</w:t>
        </w:r>
        <w:proofErr w:type="spellStart"/>
        <w:r w:rsidRPr="005D7556">
          <w:rPr>
            <w:rFonts w:ascii="Courier New" w:hAnsi="Courier New" w:cs="Courier New"/>
          </w:rPr>
          <w:t>classificationLevel</w:t>
        </w:r>
        <w:proofErr w:type="spellEnd"/>
        <w:r w:rsidRPr="005D7556">
          <w:rPr>
            <w:rFonts w:ascii="Courier New" w:hAnsi="Courier New" w:cs="Courier New"/>
          </w:rPr>
          <w:tab/>
        </w:r>
        <w:r>
          <w:rPr>
            <w:rFonts w:ascii="Courier New" w:hAnsi="Courier New" w:cs="Courier New"/>
          </w:rPr>
          <w:t>optional</w:t>
        </w:r>
      </w:ins>
    </w:p>
    <w:p w:rsidR="006A5F78" w:rsidRDefault="006A5F78" w:rsidP="006A5F78">
      <w:pPr>
        <w:tabs>
          <w:tab w:val="left" w:pos="270"/>
          <w:tab w:val="left" w:pos="2880"/>
          <w:tab w:val="left" w:pos="3060"/>
          <w:tab w:val="left" w:pos="4230"/>
        </w:tabs>
        <w:spacing w:after="0" w:line="240" w:lineRule="auto"/>
        <w:rPr>
          <w:ins w:id="259" w:author="Wendy L Thomas" w:date="2013-09-20T15:18:00Z"/>
          <w:rFonts w:ascii="Courier New" w:hAnsi="Courier New" w:cs="Courier New"/>
        </w:rPr>
      </w:pPr>
      <w:ins w:id="260" w:author="Wendy L Thomas" w:date="2013-09-20T15:18:00Z">
        <w:r>
          <w:rPr>
            <w:rFonts w:ascii="Courier New" w:hAnsi="Courier New" w:cs="Courier New"/>
          </w:rPr>
          <w:tab/>
        </w:r>
        <w:r>
          <w:rPr>
            <w:rFonts w:ascii="Courier New" w:hAnsi="Courier New" w:cs="Courier New"/>
          </w:rPr>
          <w:tab/>
        </w:r>
        <w:r>
          <w:rPr>
            <w:rFonts w:ascii="Courier New" w:hAnsi="Courier New" w:cs="Courier New"/>
          </w:rPr>
          <w:tab/>
          <w:t>[</w:t>
        </w:r>
        <w:proofErr w:type="spellStart"/>
        <w:r>
          <w:rPr>
            <w:rFonts w:ascii="Courier New" w:hAnsi="Courier New" w:cs="Courier New"/>
          </w:rPr>
          <w:t>Nominal|Ordinal|Interval|Ratio|Continuous</w:t>
        </w:r>
        <w:proofErr w:type="spellEnd"/>
        <w:r>
          <w:rPr>
            <w:rFonts w:ascii="Courier New" w:hAnsi="Courier New" w:cs="Courier New"/>
          </w:rPr>
          <w:t>]</w:t>
        </w:r>
      </w:ins>
    </w:p>
    <w:p w:rsidR="006A5F78" w:rsidRDefault="006A5F78" w:rsidP="00E32550">
      <w:pPr>
        <w:tabs>
          <w:tab w:val="left" w:pos="270"/>
          <w:tab w:val="left" w:pos="2880"/>
          <w:tab w:val="left" w:pos="3060"/>
          <w:tab w:val="left" w:pos="4230"/>
        </w:tabs>
        <w:spacing w:after="0" w:line="240" w:lineRule="auto"/>
        <w:rPr>
          <w:rFonts w:ascii="Courier New" w:hAnsi="Courier New" w:cs="Courier New"/>
        </w:rPr>
      </w:pPr>
    </w:p>
    <w:p w:rsidR="00AA3183" w:rsidRDefault="00AA3183" w:rsidP="00E32550">
      <w:pPr>
        <w:tabs>
          <w:tab w:val="left" w:pos="270"/>
          <w:tab w:val="left" w:pos="2880"/>
          <w:tab w:val="left" w:pos="3060"/>
          <w:tab w:val="left" w:pos="4230"/>
        </w:tabs>
        <w:spacing w:after="0" w:line="240" w:lineRule="auto"/>
        <w:rPr>
          <w:rFonts w:ascii="Courier New" w:hAnsi="Courier New" w:cs="Courier New"/>
        </w:rPr>
      </w:pPr>
    </w:p>
    <w:p w:rsidR="00BE7B7F" w:rsidRDefault="00BE7B7F" w:rsidP="00BE7B7F">
      <w:pPr>
        <w:rPr>
          <w:ins w:id="261" w:author="Wendy L Thomas" w:date="2013-09-20T15:03:00Z"/>
          <w:rStyle w:val="Emphasis"/>
          <w:b/>
        </w:rPr>
      </w:pPr>
      <w:proofErr w:type="spellStart"/>
      <w:ins w:id="262" w:author="Wendy L Thomas" w:date="2013-09-20T15:03:00Z">
        <w:r w:rsidRPr="00013EDE">
          <w:rPr>
            <w:rStyle w:val="Emphasis"/>
            <w:b/>
          </w:rPr>
          <w:t>Code</w:t>
        </w:r>
        <w:r>
          <w:rPr>
            <w:rStyle w:val="Emphasis"/>
            <w:b/>
          </w:rPr>
          <w:t>RepresentationBase</w:t>
        </w:r>
        <w:proofErr w:type="spellEnd"/>
      </w:ins>
    </w:p>
    <w:p w:rsidR="00BE7B7F" w:rsidRDefault="00BE7B7F" w:rsidP="00BE7B7F">
      <w:pPr>
        <w:rPr>
          <w:ins w:id="263" w:author="Wendy L Thomas" w:date="2013-09-20T15:03:00Z"/>
          <w:rStyle w:val="Emphasis"/>
          <w:i w:val="0"/>
        </w:rPr>
      </w:pPr>
      <w:proofErr w:type="gramStart"/>
      <w:ins w:id="264" w:author="Wendy L Thomas" w:date="2013-09-20T15:03:00Z">
        <w:r>
          <w:rPr>
            <w:rStyle w:val="Emphasis"/>
            <w:i w:val="0"/>
          </w:rPr>
          <w:t xml:space="preserve">Defines a </w:t>
        </w:r>
        <w:proofErr w:type="spellStart"/>
        <w:r>
          <w:rPr>
            <w:rStyle w:val="Emphasis"/>
            <w:i w:val="0"/>
          </w:rPr>
          <w:t>CodeRepresentation</w:t>
        </w:r>
        <w:proofErr w:type="spellEnd"/>
        <w:r>
          <w:rPr>
            <w:rStyle w:val="Emphasis"/>
            <w:i w:val="0"/>
          </w:rPr>
          <w:t xml:space="preserve"> by referencing a CodeList and describing the valid code subset used.</w:t>
        </w:r>
        <w:proofErr w:type="gramEnd"/>
        <w:r>
          <w:rPr>
            <w:rStyle w:val="Emphasis"/>
            <w:i w:val="0"/>
          </w:rPr>
          <w:t xml:space="preserve"> </w:t>
        </w:r>
        <w:proofErr w:type="gramStart"/>
        <w:r>
          <w:rPr>
            <w:rStyle w:val="Emphasis"/>
            <w:i w:val="0"/>
          </w:rPr>
          <w:t>For example, the complete CodeList, a specified level or range, or only the most discrete codes in the list.</w:t>
        </w:r>
        <w:proofErr w:type="gramEnd"/>
      </w:ins>
    </w:p>
    <w:p w:rsidR="00BE7B7F" w:rsidRPr="007545E7" w:rsidRDefault="00BE7B7F" w:rsidP="00BE7B7F">
      <w:pPr>
        <w:tabs>
          <w:tab w:val="left" w:pos="360"/>
          <w:tab w:val="left" w:pos="720"/>
          <w:tab w:val="left" w:pos="5040"/>
        </w:tabs>
        <w:spacing w:after="0" w:line="240" w:lineRule="auto"/>
        <w:rPr>
          <w:ins w:id="265" w:author="Wendy L Thomas" w:date="2013-09-20T15:03:00Z"/>
          <w:rStyle w:val="Emphasis"/>
          <w:rFonts w:ascii="Courier New" w:hAnsi="Courier New" w:cs="Courier New"/>
          <w:i w:val="0"/>
        </w:rPr>
      </w:pPr>
      <w:proofErr w:type="spellStart"/>
      <w:ins w:id="266" w:author="Wendy L Thomas" w:date="2013-09-20T15:03:00Z">
        <w:r>
          <w:rPr>
            <w:rStyle w:val="Emphasis"/>
            <w:rFonts w:ascii="Courier New" w:hAnsi="Courier New" w:cs="Courier New"/>
            <w:i w:val="0"/>
          </w:rPr>
          <w:t>Code</w:t>
        </w:r>
        <w:r w:rsidR="006A5F78">
          <w:rPr>
            <w:rStyle w:val="Emphasis"/>
            <w:rFonts w:ascii="Courier New" w:hAnsi="Courier New" w:cs="Courier New"/>
            <w:i w:val="0"/>
          </w:rPr>
          <w:t>Representation</w:t>
        </w:r>
        <w:proofErr w:type="spellEnd"/>
      </w:ins>
    </w:p>
    <w:p w:rsidR="00BE7B7F" w:rsidRPr="007545E7" w:rsidRDefault="00BE7B7F" w:rsidP="00BE7B7F">
      <w:pPr>
        <w:tabs>
          <w:tab w:val="left" w:pos="360"/>
          <w:tab w:val="left" w:pos="720"/>
          <w:tab w:val="left" w:pos="5040"/>
        </w:tabs>
        <w:spacing w:after="0" w:line="240" w:lineRule="auto"/>
        <w:rPr>
          <w:ins w:id="267" w:author="Wendy L Thomas" w:date="2013-09-20T15:03:00Z"/>
          <w:rStyle w:val="Emphasis"/>
          <w:rFonts w:ascii="Courier New" w:hAnsi="Courier New" w:cs="Courier New"/>
          <w:i w:val="0"/>
        </w:rPr>
      </w:pPr>
      <w:ins w:id="268" w:author="Wendy L Thomas" w:date="2013-09-20T15:03:00Z">
        <w:r w:rsidRPr="007545E7">
          <w:rPr>
            <w:rStyle w:val="Emphasis"/>
            <w:rFonts w:ascii="Courier New" w:hAnsi="Courier New" w:cs="Courier New"/>
            <w:i w:val="0"/>
          </w:rPr>
          <w:tab/>
          <w:t xml:space="preserve">Extension base: </w:t>
        </w:r>
      </w:ins>
      <w:proofErr w:type="spellStart"/>
      <w:ins w:id="269" w:author="Wendy L Thomas" w:date="2013-09-20T15:15:00Z">
        <w:r w:rsidR="006A5F78">
          <w:rPr>
            <w:rStyle w:val="Emphasis"/>
            <w:rFonts w:ascii="Courier New" w:hAnsi="Courier New" w:cs="Courier New"/>
            <w:i w:val="0"/>
          </w:rPr>
          <w:t>Representation</w:t>
        </w:r>
      </w:ins>
      <w:ins w:id="270" w:author="Wendy L Thomas" w:date="2013-09-20T15:03:00Z">
        <w:r w:rsidRPr="007545E7">
          <w:rPr>
            <w:rStyle w:val="Emphasis"/>
            <w:rFonts w:ascii="Courier New" w:hAnsi="Courier New" w:cs="Courier New"/>
            <w:i w:val="0"/>
          </w:rPr>
          <w:t>Type</w:t>
        </w:r>
        <w:proofErr w:type="spellEnd"/>
      </w:ins>
    </w:p>
    <w:p w:rsidR="00BE7B7F" w:rsidRPr="007545E7" w:rsidRDefault="00BE7B7F" w:rsidP="00BE7B7F">
      <w:pPr>
        <w:tabs>
          <w:tab w:val="left" w:pos="360"/>
          <w:tab w:val="left" w:pos="720"/>
          <w:tab w:val="left" w:pos="5040"/>
        </w:tabs>
        <w:spacing w:after="0" w:line="240" w:lineRule="auto"/>
        <w:rPr>
          <w:ins w:id="271" w:author="Wendy L Thomas" w:date="2013-09-20T15:03:00Z"/>
          <w:rStyle w:val="Emphasis"/>
          <w:rFonts w:ascii="Courier New" w:hAnsi="Courier New" w:cs="Courier New"/>
          <w:i w:val="0"/>
        </w:rPr>
      </w:pPr>
      <w:ins w:id="272" w:author="Wendy L Thomas" w:date="2013-09-20T15:03:00Z">
        <w:r w:rsidRPr="007545E7">
          <w:rPr>
            <w:rStyle w:val="Emphasis"/>
            <w:rFonts w:ascii="Courier New" w:hAnsi="Courier New" w:cs="Courier New"/>
            <w:i w:val="0"/>
          </w:rPr>
          <w:tab/>
        </w:r>
        <w:proofErr w:type="spellStart"/>
        <w:r>
          <w:rPr>
            <w:rStyle w:val="Emphasis"/>
            <w:rFonts w:ascii="Courier New" w:hAnsi="Courier New" w:cs="Courier New"/>
            <w:i w:val="0"/>
          </w:rPr>
          <w:t>CodeListReference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Default="00BE7B7F" w:rsidP="00BE7B7F">
      <w:pPr>
        <w:tabs>
          <w:tab w:val="left" w:pos="360"/>
          <w:tab w:val="left" w:pos="720"/>
          <w:tab w:val="left" w:pos="5040"/>
        </w:tabs>
        <w:spacing w:after="0" w:line="240" w:lineRule="auto"/>
        <w:rPr>
          <w:ins w:id="273" w:author="Wendy L Thomas" w:date="2013-09-20T15:03:00Z"/>
          <w:rStyle w:val="Emphasis"/>
          <w:rFonts w:ascii="Courier New" w:hAnsi="Courier New" w:cs="Courier New"/>
          <w:i w:val="0"/>
        </w:rPr>
      </w:pPr>
      <w:ins w:id="274" w:author="Wendy L Thomas" w:date="2013-09-20T15:03:00Z">
        <w:r>
          <w:rPr>
            <w:rStyle w:val="Emphasis"/>
            <w:rFonts w:ascii="Courier New" w:hAnsi="Courier New" w:cs="Courier New"/>
            <w:i w:val="0"/>
          </w:rPr>
          <w:tab/>
        </w:r>
        <w:proofErr w:type="spellStart"/>
        <w:r>
          <w:rPr>
            <w:rStyle w:val="Emphasis"/>
            <w:rFonts w:ascii="Courier New" w:hAnsi="Courier New" w:cs="Courier New"/>
            <w:i w:val="0"/>
          </w:rPr>
          <w:t>CodeSubsetInformation</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275" w:author="Wendy L Thomas" w:date="2013-09-20T15:03:00Z"/>
          <w:rStyle w:val="Emphasis"/>
          <w:rFonts w:ascii="Courier New" w:hAnsi="Courier New" w:cs="Courier New"/>
          <w:i w:val="0"/>
        </w:rPr>
      </w:pPr>
      <w:ins w:id="276" w:author="Wendy L Thomas" w:date="2013-09-20T15:03:00Z">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IncludedLevel</w:t>
        </w:r>
        <w:proofErr w:type="spellEnd"/>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277" w:author="Wendy L Thomas" w:date="2013-09-20T15:03:00Z"/>
          <w:rStyle w:val="Emphasis"/>
          <w:rFonts w:ascii="Courier New" w:hAnsi="Courier New" w:cs="Courier New"/>
          <w:i w:val="0"/>
        </w:rPr>
      </w:pPr>
      <w:ins w:id="278" w:author="Wendy L Thomas" w:date="2013-09-20T15:03:00Z">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IncludedCode</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5040"/>
        </w:tabs>
        <w:spacing w:after="0" w:line="240" w:lineRule="auto"/>
        <w:rPr>
          <w:ins w:id="279" w:author="Wendy L Thomas" w:date="2013-09-20T15:03:00Z"/>
          <w:rStyle w:val="Emphasis"/>
          <w:rFonts w:ascii="Courier New" w:hAnsi="Courier New" w:cs="Courier New"/>
          <w:i w:val="0"/>
        </w:rPr>
      </w:pPr>
      <w:ins w:id="280"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CodeReference</w:t>
        </w:r>
        <w:proofErr w:type="spellEnd"/>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5040"/>
        </w:tabs>
        <w:spacing w:after="0" w:line="240" w:lineRule="auto"/>
        <w:rPr>
          <w:ins w:id="281" w:author="Wendy L Thomas" w:date="2013-09-20T15:03:00Z"/>
          <w:rStyle w:val="Emphasis"/>
          <w:rFonts w:ascii="Courier New" w:hAnsi="Courier New" w:cs="Courier New"/>
          <w:i w:val="0"/>
        </w:rPr>
      </w:pPr>
      <w:ins w:id="282"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Range</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283" w:author="Wendy L Thomas" w:date="2013-09-20T15:03:00Z"/>
          <w:rStyle w:val="Emphasis"/>
          <w:rFonts w:ascii="Courier New" w:hAnsi="Courier New" w:cs="Courier New"/>
          <w:i w:val="0"/>
        </w:rPr>
      </w:pPr>
      <w:ins w:id="284"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RangeUnit</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285" w:author="Wendy L Thomas" w:date="2013-09-20T15:03:00Z"/>
          <w:rStyle w:val="Emphasis"/>
          <w:rFonts w:ascii="Courier New" w:hAnsi="Courier New" w:cs="Courier New"/>
          <w:i w:val="0"/>
        </w:rPr>
      </w:pPr>
      <w:ins w:id="286"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MinimumValue</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287" w:author="Wendy L Thomas" w:date="2013-09-20T15:03:00Z"/>
          <w:rStyle w:val="Emphasis"/>
          <w:rFonts w:ascii="Courier New" w:hAnsi="Courier New" w:cs="Courier New"/>
          <w:i w:val="0"/>
        </w:rPr>
      </w:pPr>
      <w:ins w:id="288"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MaximumValue</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289" w:author="Wendy L Thomas" w:date="2013-09-20T15:03:00Z"/>
          <w:rStyle w:val="Emphasis"/>
          <w:rFonts w:ascii="Courier New" w:hAnsi="Courier New" w:cs="Courier New"/>
          <w:i w:val="0"/>
        </w:rPr>
      </w:pPr>
      <w:ins w:id="290" w:author="Wendy L Thomas" w:date="2013-09-20T15:03:00Z">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DataExistence</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5040"/>
        </w:tabs>
        <w:spacing w:after="0" w:line="240" w:lineRule="auto"/>
        <w:rPr>
          <w:ins w:id="291" w:author="Wendy L Thomas" w:date="2013-09-20T15:03:00Z"/>
          <w:rStyle w:val="Emphasis"/>
          <w:rFonts w:ascii="Courier New" w:hAnsi="Courier New" w:cs="Courier New"/>
          <w:i w:val="0"/>
        </w:rPr>
      </w:pPr>
      <w:ins w:id="292"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CHOICE</w:t>
        </w:r>
        <w:r>
          <w:rPr>
            <w:rStyle w:val="Emphasis"/>
            <w:rFonts w:ascii="Courier New" w:hAnsi="Courier New" w:cs="Courier New"/>
            <w:i w:val="0"/>
          </w:rPr>
          <w:tab/>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293" w:author="Wendy L Thomas" w:date="2013-09-20T15:03:00Z"/>
          <w:rStyle w:val="Emphasis"/>
          <w:rFonts w:ascii="Courier New" w:hAnsi="Courier New" w:cs="Courier New"/>
          <w:i w:val="0"/>
        </w:rPr>
      </w:pPr>
      <w:ins w:id="294"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LevelNumber</w:t>
        </w:r>
        <w:r>
          <w:rPr>
            <w:rStyle w:val="Emphasis"/>
            <w:rFonts w:ascii="Courier New" w:hAnsi="Courier New" w:cs="Courier New"/>
            <w:i w:val="0"/>
          </w:rPr>
          <w:tab/>
        </w:r>
      </w:ins>
    </w:p>
    <w:p w:rsidR="00BE7B7F" w:rsidRDefault="00BE7B7F" w:rsidP="00BE7B7F">
      <w:pPr>
        <w:tabs>
          <w:tab w:val="left" w:pos="360"/>
          <w:tab w:val="left" w:pos="720"/>
          <w:tab w:val="left" w:pos="1080"/>
          <w:tab w:val="left" w:pos="1440"/>
          <w:tab w:val="left" w:pos="5040"/>
        </w:tabs>
        <w:spacing w:after="0" w:line="240" w:lineRule="auto"/>
        <w:rPr>
          <w:ins w:id="295" w:author="Wendy L Thomas" w:date="2013-09-20T15:03:00Z"/>
          <w:rStyle w:val="Emphasis"/>
          <w:rFonts w:ascii="Courier New" w:hAnsi="Courier New" w:cs="Courier New"/>
          <w:i w:val="0"/>
        </w:rPr>
      </w:pPr>
      <w:ins w:id="296"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DiscreteCategory</w:t>
        </w:r>
        <w:proofErr w:type="spellEnd"/>
        <w:r>
          <w:rPr>
            <w:rStyle w:val="Emphasis"/>
            <w:rFonts w:ascii="Courier New" w:hAnsi="Courier New" w:cs="Courier New"/>
            <w:i w:val="0"/>
          </w:rPr>
          <w:tab/>
          <w:t>fixed=”true”</w:t>
        </w:r>
      </w:ins>
    </w:p>
    <w:p w:rsidR="00BE7B7F" w:rsidRDefault="00BE7B7F" w:rsidP="00BE7B7F">
      <w:pPr>
        <w:tabs>
          <w:tab w:val="left" w:pos="360"/>
          <w:tab w:val="left" w:pos="720"/>
          <w:tab w:val="left" w:pos="1080"/>
          <w:tab w:val="left" w:pos="1440"/>
          <w:tab w:val="left" w:pos="5040"/>
        </w:tabs>
        <w:spacing w:after="0" w:line="240" w:lineRule="auto"/>
        <w:rPr>
          <w:ins w:id="297" w:author="Wendy L Thomas" w:date="2013-09-20T15:03:00Z"/>
          <w:rStyle w:val="Emphasis"/>
          <w:rFonts w:ascii="Courier New" w:hAnsi="Courier New" w:cs="Courier New"/>
          <w:i w:val="0"/>
        </w:rPr>
      </w:pPr>
      <w:ins w:id="298" w:author="Wendy L Thomas" w:date="2013-09-20T15:03: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ENDCHOICE</w:t>
        </w:r>
        <w:r w:rsidRPr="007545E7">
          <w:rPr>
            <w:rStyle w:val="Emphasis"/>
            <w:rFonts w:ascii="Courier New" w:hAnsi="Courier New" w:cs="Courier New"/>
            <w:i w:val="0"/>
          </w:rPr>
          <w:tab/>
        </w:r>
      </w:ins>
    </w:p>
    <w:p w:rsidR="00BE7B7F" w:rsidRPr="00557DED" w:rsidRDefault="00BE7B7F" w:rsidP="00BE7B7F">
      <w:pPr>
        <w:tabs>
          <w:tab w:val="left" w:pos="360"/>
          <w:tab w:val="left" w:pos="720"/>
          <w:tab w:val="left" w:pos="5040"/>
        </w:tabs>
        <w:spacing w:after="0" w:line="240" w:lineRule="auto"/>
        <w:rPr>
          <w:ins w:id="299" w:author="Wendy L Thomas" w:date="2013-09-20T15:03:00Z"/>
          <w:rStyle w:val="Emphasis"/>
          <w:rFonts w:ascii="Courier New" w:hAnsi="Courier New" w:cs="Courier New"/>
          <w:i w:val="0"/>
        </w:rPr>
      </w:pPr>
    </w:p>
    <w:p w:rsidR="00BE7B7F" w:rsidRDefault="00BE7B7F" w:rsidP="00BE7B7F">
      <w:pPr>
        <w:rPr>
          <w:ins w:id="300" w:author="Wendy L Thomas" w:date="2013-09-20T15:03:00Z"/>
          <w:rStyle w:val="Emphasis"/>
          <w:i w:val="0"/>
        </w:rPr>
      </w:pPr>
      <w:ins w:id="301" w:author="Wendy L Thomas" w:date="2013-09-20T15:03:00Z">
        <w:r>
          <w:rPr>
            <w:rStyle w:val="Emphasis"/>
            <w:i w:val="0"/>
          </w:rPr>
          <w:t xml:space="preserve">References the CodeList used by the Representation and defines the portion of the CodeList used by the </w:t>
        </w:r>
        <w:proofErr w:type="spellStart"/>
        <w:r>
          <w:rPr>
            <w:rStyle w:val="Emphasis"/>
            <w:i w:val="0"/>
          </w:rPr>
          <w:t>CodeSubsetInformation</w:t>
        </w:r>
        <w:proofErr w:type="spellEnd"/>
        <w:r>
          <w:rPr>
            <w:rStyle w:val="Emphasis"/>
            <w:i w:val="0"/>
          </w:rPr>
          <w:t xml:space="preserve">. </w:t>
        </w:r>
        <w:proofErr w:type="spellStart"/>
        <w:r>
          <w:rPr>
            <w:rStyle w:val="Emphasis"/>
            <w:i w:val="0"/>
          </w:rPr>
          <w:t>CodeSubsetInformation</w:t>
        </w:r>
        <w:proofErr w:type="spellEnd"/>
        <w:r>
          <w:rPr>
            <w:rStyle w:val="Emphasis"/>
            <w:i w:val="0"/>
          </w:rPr>
          <w:t xml:space="preserve"> allows for the specification of a level number from the CodeList to be included in the </w:t>
        </w:r>
        <w:proofErr w:type="spellStart"/>
        <w:r>
          <w:rPr>
            <w:rStyle w:val="Emphasis"/>
            <w:i w:val="0"/>
          </w:rPr>
          <w:t>RepresentationBase</w:t>
        </w:r>
        <w:proofErr w:type="spellEnd"/>
        <w:r>
          <w:rPr>
            <w:rStyle w:val="Emphasis"/>
            <w:i w:val="0"/>
          </w:rPr>
          <w:t xml:space="preserve">, included codes defined as a range, or the specification of the just the most discrete data codes. The Range specifies the unit of the range specification as well as a minimum and maximum value. Note that these values use and extended form of Value which allows for the declaration of significant leading or trailing white space within the value as well an attribute noting if the value is inclusive (i.e., included as a valid value in the range specification). </w:t>
        </w:r>
        <w:proofErr w:type="spellStart"/>
        <w:r>
          <w:rPr>
            <w:rStyle w:val="Emphasis"/>
            <w:i w:val="0"/>
          </w:rPr>
          <w:t>DataExistence</w:t>
        </w:r>
        <w:proofErr w:type="spellEnd"/>
        <w:r>
          <w:rPr>
            <w:rStyle w:val="Emphasis"/>
            <w:i w:val="0"/>
          </w:rPr>
          <w:t xml:space="preserve"> is specified by the lowest level number for regular hierarchies or by selecting those Code items with the attribute isDiscrete=”true” from the CodeList for irregular hierarchies. </w:t>
        </w:r>
      </w:ins>
    </w:p>
    <w:p w:rsidR="00BE7B7F" w:rsidRDefault="00BE7B7F" w:rsidP="00BE7B7F">
      <w:pPr>
        <w:rPr>
          <w:ins w:id="302" w:author="Wendy L Thomas" w:date="2013-09-20T15:03:00Z"/>
          <w:rStyle w:val="Emphasis"/>
          <w:rFonts w:ascii="Courier New" w:hAnsi="Courier New" w:cs="Courier New"/>
          <w:i w:val="0"/>
        </w:rPr>
      </w:pPr>
      <w:ins w:id="303" w:author="Wendy L Thomas" w:date="2013-09-20T15:03:00Z">
        <w:r>
          <w:rPr>
            <w:rStyle w:val="Emphasis"/>
            <w:rFonts w:ascii="Courier New" w:hAnsi="Courier New" w:cs="Courier New"/>
            <w:i w:val="0"/>
          </w:rPr>
          <w:t>EXAMPLE:</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04" w:author="Wendy L Thomas" w:date="2013-09-20T15:03:00Z"/>
          <w:rStyle w:val="Emphasis"/>
          <w:rFonts w:ascii="Courier New" w:hAnsi="Courier New" w:cs="Courier New"/>
          <w:i w:val="0"/>
        </w:rPr>
      </w:pPr>
      <w:ins w:id="305" w:author="Wendy L Thomas" w:date="2013-09-20T15:03:00Z">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:Code</w:t>
        </w:r>
        <w:r>
          <w:rPr>
            <w:rStyle w:val="Emphasis"/>
            <w:rFonts w:ascii="Courier New" w:hAnsi="Courier New" w:cs="Courier New"/>
            <w:i w:val="0"/>
          </w:rPr>
          <w:t>Representation</w:t>
        </w:r>
      </w:ins>
      <w:proofErr w:type="spellEnd"/>
      <w:proofErr w:type="gramEnd"/>
      <w:ins w:id="306" w:author="Wendy L Thomas" w:date="2013-09-20T15:30:00Z">
        <w:r w:rsidR="00064304">
          <w:rPr>
            <w:rStyle w:val="Emphasis"/>
            <w:rFonts w:ascii="Courier New" w:hAnsi="Courier New" w:cs="Courier New"/>
            <w:i w:val="0"/>
          </w:rPr>
          <w:t xml:space="preserve"> </w:t>
        </w:r>
        <w:proofErr w:type="spellStart"/>
        <w:r w:rsidR="00064304">
          <w:rPr>
            <w:rStyle w:val="Emphasis"/>
            <w:rFonts w:ascii="Courier New" w:hAnsi="Courier New" w:cs="Courier New"/>
            <w:i w:val="0"/>
          </w:rPr>
          <w:t>classificationLevel</w:t>
        </w:r>
        <w:proofErr w:type="spellEnd"/>
        <w:r w:rsidR="00064304">
          <w:rPr>
            <w:rStyle w:val="Emphasis"/>
            <w:rFonts w:ascii="Courier New" w:hAnsi="Courier New" w:cs="Courier New"/>
            <w:i w:val="0"/>
          </w:rPr>
          <w:t>=”Nominal”</w:t>
        </w:r>
      </w:ins>
      <w:ins w:id="307" w:author="Wendy L Thomas" w:date="2013-09-20T15:18:00Z">
        <w:r w:rsidR="006A5F78">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08" w:author="Wendy L Thomas" w:date="2013-09-20T15:03:00Z"/>
          <w:rStyle w:val="Emphasis"/>
          <w:rFonts w:ascii="Courier New" w:hAnsi="Courier New" w:cs="Courier New"/>
          <w:i w:val="0"/>
        </w:rPr>
      </w:pPr>
      <w:ins w:id="309" w:author="Wendy L Thomas" w:date="2013-09-20T15:03: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w:t>
        </w:r>
      </w:ins>
      <w:ins w:id="310" w:author="Wendy L Thomas" w:date="2013-09-20T15:24:00Z">
        <w:r w:rsidR="006A5F78">
          <w:rPr>
            <w:rStyle w:val="Emphasis"/>
            <w:rFonts w:ascii="Courier New" w:hAnsi="Courier New" w:cs="Courier New"/>
            <w:i w:val="0"/>
          </w:rPr>
          <w:t>RecommendedDataType</w:t>
        </w:r>
      </w:ins>
      <w:proofErr w:type="spellEnd"/>
      <w:proofErr w:type="gramEnd"/>
      <w:ins w:id="311" w:author="Wendy L Thomas" w:date="2013-09-20T15:03:00Z">
        <w:r w:rsidR="00064304">
          <w:rPr>
            <w:rStyle w:val="Emphasis"/>
            <w:rFonts w:ascii="Courier New" w:hAnsi="Courier New" w:cs="Courier New"/>
            <w:i w:val="0"/>
          </w:rPr>
          <w:t>&gt;</w:t>
        </w:r>
      </w:ins>
      <w:ins w:id="312" w:author="Wendy L Thomas" w:date="2013-09-20T15:30:00Z">
        <w:r w:rsidR="00064304">
          <w:rPr>
            <w:rStyle w:val="Emphasis"/>
            <w:rFonts w:ascii="Courier New" w:hAnsi="Courier New" w:cs="Courier New"/>
            <w:i w:val="0"/>
          </w:rPr>
          <w:t>String</w:t>
        </w:r>
      </w:ins>
      <w:ins w:id="313" w:author="Wendy L Thomas" w:date="2013-09-20T15:03:00Z">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ins>
      <w:ins w:id="314" w:author="Wendy L Thomas" w:date="2013-09-20T15:24:00Z">
        <w:r w:rsidR="00064304">
          <w:rPr>
            <w:rStyle w:val="Emphasis"/>
            <w:rFonts w:ascii="Courier New" w:hAnsi="Courier New" w:cs="Courier New"/>
            <w:i w:val="0"/>
          </w:rPr>
          <w:t>RecommendedDataType</w:t>
        </w:r>
      </w:ins>
      <w:proofErr w:type="spellEnd"/>
      <w:ins w:id="315" w:author="Wendy L Thomas" w:date="2013-09-20T15:03:00Z">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16" w:author="Wendy L Thomas" w:date="2013-09-20T15:03:00Z"/>
          <w:rStyle w:val="Emphasis"/>
          <w:rFonts w:ascii="Courier New" w:hAnsi="Courier New" w:cs="Courier New"/>
          <w:i w:val="0"/>
        </w:rPr>
      </w:pPr>
      <w:ins w:id="317" w:author="Wendy L Thomas" w:date="2013-09-20T15:03: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:CodeListReference</w:t>
        </w:r>
        <w:proofErr w:type="spellEnd"/>
        <w:proofErr w:type="gram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isReference</w:t>
        </w:r>
        <w:proofErr w:type="spellEnd"/>
        <w:r w:rsidRPr="00090F40">
          <w:rPr>
            <w:rStyle w:val="Emphasis"/>
            <w:rFonts w:ascii="Courier New" w:hAnsi="Courier New" w:cs="Courier New"/>
            <w:i w:val="0"/>
          </w:rPr>
          <w:t xml:space="preserve">="true" </w:t>
        </w:r>
        <w:proofErr w:type="spellStart"/>
        <w:r w:rsidRPr="00090F40">
          <w:rPr>
            <w:rStyle w:val="Emphasis"/>
            <w:rFonts w:ascii="Courier New" w:hAnsi="Courier New" w:cs="Courier New"/>
            <w:i w:val="0"/>
          </w:rPr>
          <w:t>isExternal</w:t>
        </w:r>
        <w:proofErr w:type="spellEnd"/>
        <w:r w:rsidRPr="00090F40">
          <w:rPr>
            <w:rStyle w:val="Emphasis"/>
            <w:rFonts w:ascii="Courier New" w:hAnsi="Courier New" w:cs="Courier New"/>
            <w:i w:val="0"/>
          </w:rPr>
          <w:t>="true" lateBound="false" typeOfIdentifier="Canonical"&gt;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18" w:author="Wendy L Thomas" w:date="2013-09-20T15:03:00Z"/>
          <w:rStyle w:val="Emphasis"/>
          <w:rFonts w:ascii="Courier New" w:hAnsi="Courier New" w:cs="Courier New"/>
          <w:i w:val="0"/>
        </w:rPr>
      </w:pPr>
      <w:ins w:id="319" w:author="Wendy L Thomas" w:date="2013-09-20T15:03:00Z">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&gt;urn:ddi:us.mpc:SIC:1.0&lt;/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20" w:author="Wendy L Thomas" w:date="2013-09-20T15:03:00Z"/>
          <w:rStyle w:val="Emphasis"/>
          <w:rFonts w:ascii="Courier New" w:hAnsi="Courier New" w:cs="Courier New"/>
          <w:i w:val="0"/>
        </w:rPr>
      </w:pPr>
      <w:ins w:id="321" w:author="Wendy L Thomas" w:date="2013-09-20T15:03:00Z">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:TypeOfObject</w:t>
        </w:r>
        <w:proofErr w:type="spellEnd"/>
        <w:proofErr w:type="gramEnd"/>
        <w:r w:rsidRPr="00090F40">
          <w:rPr>
            <w:rStyle w:val="Emphasis"/>
            <w:rFonts w:ascii="Courier New" w:hAnsi="Courier New" w:cs="Courier New"/>
            <w:i w:val="0"/>
          </w:rPr>
          <w:t>&gt;CodeList&lt;/</w:t>
        </w:r>
        <w:proofErr w:type="spellStart"/>
        <w:r w:rsidRPr="00090F40">
          <w:rPr>
            <w:rStyle w:val="Emphasis"/>
            <w:rFonts w:ascii="Courier New" w:hAnsi="Courier New" w:cs="Courier New"/>
            <w:i w:val="0"/>
          </w:rPr>
          <w:t>r:TypeOfObject</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22" w:author="Wendy L Thomas" w:date="2013-09-20T15:03:00Z"/>
          <w:rStyle w:val="Emphasis"/>
          <w:rFonts w:ascii="Courier New" w:hAnsi="Courier New" w:cs="Courier New"/>
          <w:i w:val="0"/>
        </w:rPr>
      </w:pPr>
      <w:ins w:id="323" w:author="Wendy L Thomas" w:date="2013-09-20T15:03: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:CodeListReference</w:t>
        </w:r>
        <w:proofErr w:type="spellEnd"/>
        <w:proofErr w:type="gram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24" w:author="Wendy L Thomas" w:date="2013-09-20T15:03:00Z"/>
          <w:rStyle w:val="Emphasis"/>
          <w:rFonts w:ascii="Courier New" w:hAnsi="Courier New" w:cs="Courier New"/>
          <w:i w:val="0"/>
        </w:rPr>
      </w:pPr>
      <w:ins w:id="325" w:author="Wendy L Thomas" w:date="2013-09-20T15:03:00Z">
        <w:r w:rsidRPr="00090F40">
          <w:rPr>
            <w:rStyle w:val="Emphasis"/>
            <w:rFonts w:ascii="Courier New" w:hAnsi="Courier New" w:cs="Courier New"/>
            <w:i w:val="0"/>
          </w:rPr>
          <w:tab/>
          <w:t>&lt;</w:t>
        </w:r>
        <w:proofErr w:type="spellStart"/>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CodeSubsetInformation</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26" w:author="Wendy L Thomas" w:date="2013-09-20T15:03:00Z"/>
          <w:rStyle w:val="Emphasis"/>
          <w:rFonts w:ascii="Courier New" w:hAnsi="Courier New" w:cs="Courier New"/>
          <w:i w:val="0"/>
        </w:rPr>
      </w:pPr>
      <w:ins w:id="327" w:author="Wendy L Thomas" w:date="2013-09-20T15:03:00Z">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DataExistence</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28" w:author="Wendy L Thomas" w:date="2013-09-20T15:03:00Z"/>
          <w:rStyle w:val="Emphasis"/>
          <w:rFonts w:ascii="Courier New" w:hAnsi="Courier New" w:cs="Courier New"/>
          <w:i w:val="0"/>
        </w:rPr>
      </w:pPr>
      <w:ins w:id="329" w:author="Wendy L Thomas" w:date="2013-09-20T15:03:00Z">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:DiscreteCategory</w:t>
        </w:r>
        <w:proofErr w:type="spellEnd"/>
        <w:proofErr w:type="gramEnd"/>
        <w:r w:rsidRPr="00090F40">
          <w:rPr>
            <w:rStyle w:val="Emphasis"/>
            <w:rFonts w:ascii="Courier New" w:hAnsi="Courier New" w:cs="Courier New"/>
            <w:i w:val="0"/>
          </w:rPr>
          <w:t>&gt;true&lt;/</w:t>
        </w:r>
        <w:proofErr w:type="spellStart"/>
        <w:r w:rsidRPr="00090F40">
          <w:rPr>
            <w:rStyle w:val="Emphasis"/>
            <w:rFonts w:ascii="Courier New" w:hAnsi="Courier New" w:cs="Courier New"/>
            <w:i w:val="0"/>
          </w:rPr>
          <w:t>r:DiscreteCategory</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30" w:author="Wendy L Thomas" w:date="2013-09-20T15:03:00Z"/>
          <w:rStyle w:val="Emphasis"/>
          <w:rFonts w:ascii="Courier New" w:hAnsi="Courier New" w:cs="Courier New"/>
          <w:i w:val="0"/>
        </w:rPr>
      </w:pPr>
      <w:ins w:id="331" w:author="Wendy L Thomas" w:date="2013-09-20T15:03:00Z">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:DataExistence</w:t>
        </w:r>
        <w:proofErr w:type="spellEnd"/>
        <w:proofErr w:type="gram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32" w:author="Wendy L Thomas" w:date="2013-09-20T15:03:00Z"/>
          <w:rStyle w:val="Emphasis"/>
          <w:rFonts w:ascii="Courier New" w:hAnsi="Courier New" w:cs="Courier New"/>
          <w:i w:val="0"/>
        </w:rPr>
      </w:pPr>
      <w:ins w:id="333" w:author="Wendy L Thomas" w:date="2013-09-20T15:03: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:CodeSubsetInformation</w:t>
        </w:r>
        <w:proofErr w:type="spellEnd"/>
        <w:proofErr w:type="gramEnd"/>
        <w:r w:rsidRPr="00090F40">
          <w:rPr>
            <w:rStyle w:val="Emphasis"/>
            <w:rFonts w:ascii="Courier New" w:hAnsi="Courier New" w:cs="Courier New"/>
            <w:i w:val="0"/>
          </w:rPr>
          <w:t>&gt;</w:t>
        </w:r>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34" w:author="Wendy L Thomas" w:date="2013-09-20T15:03:00Z"/>
          <w:rStyle w:val="Emphasis"/>
          <w:rFonts w:ascii="Courier New" w:hAnsi="Courier New" w:cs="Courier New"/>
          <w:i w:val="0"/>
        </w:rPr>
      </w:pPr>
      <w:ins w:id="335" w:author="Wendy L Thomas" w:date="2013-09-20T15:03:00Z">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:Code</w:t>
        </w:r>
        <w:r>
          <w:rPr>
            <w:rStyle w:val="Emphasis"/>
            <w:rFonts w:ascii="Courier New" w:hAnsi="Courier New" w:cs="Courier New"/>
            <w:i w:val="0"/>
          </w:rPr>
          <w:t>RepresentationBase</w:t>
        </w:r>
        <w:proofErr w:type="spellEnd"/>
        <w:proofErr w:type="gram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36" w:author="Wendy L Thomas" w:date="2013-09-20T15:03:00Z"/>
          <w:rStyle w:val="Emphasis"/>
          <w:rFonts w:ascii="Courier New" w:hAnsi="Courier New" w:cs="Courier New"/>
          <w:i w:val="0"/>
        </w:rPr>
      </w:pPr>
    </w:p>
    <w:p w:rsidR="00BE7B7F" w:rsidRDefault="00BE7B7F" w:rsidP="00BE7B7F">
      <w:pPr>
        <w:rPr>
          <w:ins w:id="337" w:author="Wendy L Thomas" w:date="2013-09-20T14:59:00Z"/>
          <w:rStyle w:val="Emphasis"/>
          <w:b/>
        </w:rPr>
      </w:pPr>
      <w:proofErr w:type="spellStart"/>
      <w:ins w:id="338" w:author="Wendy L Thomas" w:date="2013-09-20T14:59:00Z">
        <w:r w:rsidRPr="00013EDE">
          <w:rPr>
            <w:rStyle w:val="Emphasis"/>
            <w:b/>
          </w:rPr>
          <w:t>DateTime</w:t>
        </w:r>
        <w:r w:rsidR="00064304">
          <w:rPr>
            <w:rStyle w:val="Emphasis"/>
            <w:b/>
          </w:rPr>
          <w:t>Representation</w:t>
        </w:r>
        <w:proofErr w:type="spellEnd"/>
      </w:ins>
    </w:p>
    <w:p w:rsidR="00BE7B7F" w:rsidRDefault="00BE7B7F" w:rsidP="00BE7B7F">
      <w:pPr>
        <w:rPr>
          <w:ins w:id="339" w:author="Wendy L Thomas" w:date="2013-09-20T14:59:00Z"/>
          <w:rStyle w:val="Emphasis"/>
          <w:i w:val="0"/>
        </w:rPr>
      </w:pPr>
      <w:proofErr w:type="gramStart"/>
      <w:ins w:id="340" w:author="Wendy L Thomas" w:date="2013-09-20T14:59:00Z">
        <w:r>
          <w:rPr>
            <w:rStyle w:val="Emphasis"/>
            <w:i w:val="0"/>
          </w:rPr>
          <w:t xml:space="preserve">Defines a </w:t>
        </w:r>
        <w:proofErr w:type="spellStart"/>
        <w:r>
          <w:rPr>
            <w:rStyle w:val="Emphasis"/>
            <w:i w:val="0"/>
          </w:rPr>
          <w:t>DateTime</w:t>
        </w:r>
        <w:r w:rsidR="00064304">
          <w:rPr>
            <w:rStyle w:val="Emphasis"/>
            <w:i w:val="0"/>
          </w:rPr>
          <w:t>Representation</w:t>
        </w:r>
        <w:proofErr w:type="spellEnd"/>
        <w:r>
          <w:rPr>
            <w:rStyle w:val="Emphasis"/>
            <w:i w:val="0"/>
          </w:rPr>
          <w:t xml:space="preserve"> by prescribing its structure and content coverage.</w:t>
        </w:r>
        <w:proofErr w:type="gramEnd"/>
      </w:ins>
    </w:p>
    <w:p w:rsidR="00BE7B7F" w:rsidRPr="007545E7" w:rsidRDefault="00BE7B7F" w:rsidP="00BE7B7F">
      <w:pPr>
        <w:tabs>
          <w:tab w:val="left" w:pos="360"/>
          <w:tab w:val="left" w:pos="720"/>
          <w:tab w:val="left" w:pos="5040"/>
        </w:tabs>
        <w:spacing w:after="0" w:line="240" w:lineRule="auto"/>
        <w:rPr>
          <w:ins w:id="341" w:author="Wendy L Thomas" w:date="2013-09-20T14:59:00Z"/>
          <w:rStyle w:val="Emphasis"/>
          <w:rFonts w:ascii="Courier New" w:hAnsi="Courier New" w:cs="Courier New"/>
          <w:i w:val="0"/>
        </w:rPr>
      </w:pPr>
      <w:proofErr w:type="spellStart"/>
      <w:ins w:id="342" w:author="Wendy L Thomas" w:date="2013-09-20T14:59:00Z">
        <w:r>
          <w:rPr>
            <w:rStyle w:val="Emphasis"/>
            <w:rFonts w:ascii="Courier New" w:hAnsi="Courier New" w:cs="Courier New"/>
            <w:i w:val="0"/>
          </w:rPr>
          <w:t>DateTime</w:t>
        </w:r>
        <w:r w:rsidR="00064304">
          <w:rPr>
            <w:rStyle w:val="Emphasis"/>
            <w:rFonts w:ascii="Courier New" w:hAnsi="Courier New" w:cs="Courier New"/>
            <w:i w:val="0"/>
          </w:rPr>
          <w:t>Representation</w:t>
        </w:r>
        <w:proofErr w:type="spellEnd"/>
      </w:ins>
    </w:p>
    <w:p w:rsidR="00BE7B7F" w:rsidRPr="007545E7" w:rsidRDefault="00BE7B7F" w:rsidP="00BE7B7F">
      <w:pPr>
        <w:tabs>
          <w:tab w:val="left" w:pos="360"/>
          <w:tab w:val="left" w:pos="720"/>
          <w:tab w:val="left" w:pos="5040"/>
        </w:tabs>
        <w:spacing w:after="0" w:line="240" w:lineRule="auto"/>
        <w:rPr>
          <w:ins w:id="343" w:author="Wendy L Thomas" w:date="2013-09-20T14:59:00Z"/>
          <w:rStyle w:val="Emphasis"/>
          <w:rFonts w:ascii="Courier New" w:hAnsi="Courier New" w:cs="Courier New"/>
          <w:i w:val="0"/>
        </w:rPr>
      </w:pPr>
      <w:ins w:id="344" w:author="Wendy L Thomas" w:date="2013-09-20T14:59:00Z">
        <w:r w:rsidRPr="007545E7">
          <w:rPr>
            <w:rStyle w:val="Emphasis"/>
            <w:rFonts w:ascii="Courier New" w:hAnsi="Courier New" w:cs="Courier New"/>
            <w:i w:val="0"/>
          </w:rPr>
          <w:tab/>
          <w:t xml:space="preserve">Extension base: </w:t>
        </w:r>
      </w:ins>
      <w:proofErr w:type="spellStart"/>
      <w:ins w:id="345" w:author="Wendy L Thomas" w:date="2013-09-20T15:31:00Z">
        <w:r w:rsidR="00064304">
          <w:rPr>
            <w:rStyle w:val="Emphasis"/>
            <w:rFonts w:ascii="Courier New" w:hAnsi="Courier New" w:cs="Courier New"/>
            <w:i w:val="0"/>
          </w:rPr>
          <w:t>Representation</w:t>
        </w:r>
      </w:ins>
      <w:ins w:id="346" w:author="Wendy L Thomas" w:date="2013-09-20T14:59:00Z">
        <w:r w:rsidRPr="007545E7">
          <w:rPr>
            <w:rStyle w:val="Emphasis"/>
            <w:rFonts w:ascii="Courier New" w:hAnsi="Courier New" w:cs="Courier New"/>
            <w:i w:val="0"/>
          </w:rPr>
          <w:t>Type</w:t>
        </w:r>
        <w:proofErr w:type="spellEnd"/>
      </w:ins>
    </w:p>
    <w:p w:rsidR="00BE7B7F" w:rsidRPr="007545E7" w:rsidRDefault="00BE7B7F" w:rsidP="00BE7B7F">
      <w:pPr>
        <w:tabs>
          <w:tab w:val="left" w:pos="360"/>
          <w:tab w:val="left" w:pos="720"/>
          <w:tab w:val="left" w:pos="5040"/>
        </w:tabs>
        <w:spacing w:after="0" w:line="240" w:lineRule="auto"/>
        <w:rPr>
          <w:ins w:id="347" w:author="Wendy L Thomas" w:date="2013-09-20T14:59:00Z"/>
          <w:rStyle w:val="Emphasis"/>
          <w:rFonts w:ascii="Courier New" w:hAnsi="Courier New" w:cs="Courier New"/>
          <w:i w:val="0"/>
        </w:rPr>
      </w:pPr>
      <w:ins w:id="348" w:author="Wendy L Thomas" w:date="2013-09-20T14:59:00Z">
        <w:r w:rsidRPr="007545E7">
          <w:rPr>
            <w:rStyle w:val="Emphasis"/>
            <w:rFonts w:ascii="Courier New" w:hAnsi="Courier New" w:cs="Courier New"/>
            <w:i w:val="0"/>
          </w:rPr>
          <w:tab/>
        </w:r>
        <w:proofErr w:type="spellStart"/>
        <w:r>
          <w:rPr>
            <w:rStyle w:val="Emphasis"/>
            <w:rFonts w:ascii="Courier New" w:hAnsi="Courier New" w:cs="Courier New"/>
            <w:i w:val="0"/>
          </w:rPr>
          <w:t>DateTimeFieldFormat</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349" w:author="Wendy L Thomas" w:date="2013-09-20T14:59:00Z"/>
          <w:rStyle w:val="Emphasis"/>
          <w:rFonts w:ascii="Courier New" w:hAnsi="Courier New" w:cs="Courier New"/>
          <w:i w:val="0"/>
        </w:rPr>
      </w:pPr>
      <w:ins w:id="350" w:author="Wendy L Thomas" w:date="2013-09-20T14:59:00Z">
        <w:r>
          <w:rPr>
            <w:rStyle w:val="Emphasis"/>
            <w:rFonts w:ascii="Courier New" w:hAnsi="Courier New" w:cs="Courier New"/>
            <w:i w:val="0"/>
          </w:rPr>
          <w:tab/>
        </w:r>
        <w:proofErr w:type="spellStart"/>
        <w:r>
          <w:rPr>
            <w:rStyle w:val="Emphasis"/>
            <w:rFonts w:ascii="Courier New" w:hAnsi="Courier New" w:cs="Courier New"/>
            <w:i w:val="0"/>
          </w:rPr>
          <w:t>DateTimeCode</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Default="00BE7B7F" w:rsidP="00BE7B7F">
      <w:pPr>
        <w:rPr>
          <w:ins w:id="351" w:author="Wendy L Thomas" w:date="2013-09-20T14:59:00Z"/>
          <w:rStyle w:val="Emphasis"/>
          <w:i w:val="0"/>
        </w:rPr>
      </w:pPr>
    </w:p>
    <w:p w:rsidR="00BE7B7F" w:rsidRDefault="00BE7B7F" w:rsidP="00BE7B7F">
      <w:pPr>
        <w:rPr>
          <w:ins w:id="352" w:author="Wendy L Thomas" w:date="2013-09-20T14:59:00Z"/>
          <w:rStyle w:val="f291"/>
          <w:rFonts w:asciiTheme="minorHAnsi" w:hAnsiTheme="minorHAnsi"/>
          <w:color w:val="000000"/>
        </w:rPr>
      </w:pPr>
      <w:ins w:id="353" w:author="Wendy L Thomas" w:date="2013-09-20T14:59:00Z">
        <w:r>
          <w:rPr>
            <w:rStyle w:val="f291"/>
            <w:rFonts w:asciiTheme="minorHAnsi" w:hAnsiTheme="minorHAnsi"/>
            <w:color w:val="000000"/>
          </w:rPr>
          <w:t xml:space="preserve">The </w:t>
        </w:r>
        <w:proofErr w:type="spellStart"/>
        <w:r>
          <w:rPr>
            <w:rStyle w:val="f291"/>
            <w:rFonts w:asciiTheme="minorHAnsi" w:hAnsiTheme="minorHAnsi"/>
            <w:color w:val="000000"/>
          </w:rPr>
          <w:t>DateTimeFieldFormat</w:t>
        </w:r>
        <w:proofErr w:type="spellEnd"/>
        <w:r>
          <w:rPr>
            <w:rStyle w:val="f291"/>
            <w:rFonts w:asciiTheme="minorHAnsi" w:hAnsiTheme="minorHAnsi"/>
            <w:color w:val="000000"/>
          </w:rPr>
          <w:t xml:space="preserve"> is a CodeValue which d</w:t>
        </w:r>
        <w:r w:rsidRPr="003963D6">
          <w:rPr>
            <w:rStyle w:val="f291"/>
            <w:rFonts w:asciiTheme="minorHAnsi" w:hAnsiTheme="minorHAnsi"/>
            <w:color w:val="000000"/>
          </w:rPr>
          <w:t>escribes the format of the date field, in formats such as YYYY/MM or MM-DD-YY, etc. If this element is omitted, then the format is assumed to be the XML Schema format corresponding to the type attribute value.</w:t>
        </w:r>
        <w:r>
          <w:rPr>
            <w:rStyle w:val="f291"/>
            <w:rFonts w:asciiTheme="minorHAnsi" w:hAnsiTheme="minorHAnsi"/>
            <w:color w:val="000000"/>
          </w:rPr>
          <w:t xml:space="preserve"> The use of an external controlled vocabulary is strongly recommended. The </w:t>
        </w:r>
        <w:proofErr w:type="spellStart"/>
        <w:r>
          <w:rPr>
            <w:rStyle w:val="f291"/>
            <w:rFonts w:asciiTheme="minorHAnsi" w:hAnsiTheme="minorHAnsi"/>
            <w:color w:val="000000"/>
          </w:rPr>
          <w:t>DateTimeCode</w:t>
        </w:r>
        <w:proofErr w:type="spellEnd"/>
        <w:r>
          <w:rPr>
            <w:rStyle w:val="f291"/>
            <w:rFonts w:asciiTheme="minorHAnsi" w:hAnsiTheme="minorHAnsi"/>
            <w:color w:val="000000"/>
          </w:rPr>
          <w:t xml:space="preserve"> is a CodeValue and is required. </w:t>
        </w:r>
        <w:r w:rsidRPr="003963D6">
          <w:rPr>
            <w:rStyle w:val="f291"/>
            <w:rFonts w:asciiTheme="minorHAnsi" w:hAnsiTheme="minorHAnsi"/>
            <w:color w:val="000000"/>
          </w:rPr>
          <w:t xml:space="preserve">This is a standard XML date type code </w:t>
        </w:r>
        <w:r>
          <w:rPr>
            <w:rStyle w:val="f291"/>
            <w:rFonts w:asciiTheme="minorHAnsi" w:hAnsiTheme="minorHAnsi"/>
            <w:color w:val="000000"/>
          </w:rPr>
          <w:t>for example</w:t>
        </w:r>
        <w:r w:rsidRPr="003963D6">
          <w:rPr>
            <w:rStyle w:val="f291"/>
            <w:rFonts w:asciiTheme="minorHAnsi" w:hAnsiTheme="minorHAnsi"/>
            <w:color w:val="000000"/>
          </w:rPr>
          <w:t xml:space="preserve"> date, dateTime, gYearMonth, gYear, and duration</w:t>
        </w:r>
        <w:r>
          <w:rPr>
            <w:rStyle w:val="f291"/>
            <w:rFonts w:asciiTheme="minorHAnsi" w:hAnsiTheme="minorHAnsi"/>
            <w:color w:val="000000"/>
          </w:rPr>
          <w:t>. The use of an external controlled vocabulary is strongly recommended.</w:t>
        </w:r>
      </w:ins>
    </w:p>
    <w:p w:rsidR="00BE7B7F" w:rsidRDefault="00BE7B7F" w:rsidP="00BE7B7F">
      <w:pPr>
        <w:rPr>
          <w:ins w:id="354" w:author="Wendy L Thomas" w:date="2013-09-20T14:59:00Z"/>
          <w:rStyle w:val="f291"/>
          <w:rFonts w:ascii="Courier New" w:hAnsi="Courier New" w:cs="Courier New"/>
          <w:color w:val="000000"/>
        </w:rPr>
      </w:pPr>
      <w:ins w:id="355" w:author="Wendy L Thomas" w:date="2013-09-20T14:59:00Z">
        <w:r>
          <w:rPr>
            <w:rStyle w:val="f291"/>
            <w:rFonts w:ascii="Courier New" w:hAnsi="Courier New" w:cs="Courier New"/>
            <w:color w:val="000000"/>
          </w:rPr>
          <w:t>EXAMPLE:</w:t>
        </w:r>
      </w:ins>
    </w:p>
    <w:p w:rsidR="00BE7B7F" w:rsidRPr="008231BC" w:rsidRDefault="00BE7B7F" w:rsidP="00AF28D2">
      <w:pPr>
        <w:tabs>
          <w:tab w:val="left" w:pos="360"/>
          <w:tab w:val="left" w:pos="720"/>
          <w:tab w:val="left" w:pos="1080"/>
          <w:tab w:val="left" w:pos="1440"/>
          <w:tab w:val="left" w:pos="1800"/>
          <w:tab w:val="left" w:pos="2160"/>
          <w:tab w:val="left" w:pos="2520"/>
          <w:tab w:val="left" w:pos="2880"/>
        </w:tabs>
        <w:spacing w:after="0" w:line="240" w:lineRule="auto"/>
        <w:rPr>
          <w:ins w:id="356" w:author="Wendy L Thomas" w:date="2013-09-20T14:59:00Z"/>
          <w:rStyle w:val="Emphasis"/>
          <w:rFonts w:ascii="Courier New" w:hAnsi="Courier New" w:cs="Courier New"/>
          <w:i w:val="0"/>
        </w:rPr>
      </w:pPr>
      <w:ins w:id="357" w:author="Wendy L Thomas" w:date="2013-09-20T14:59:00Z">
        <w:r w:rsidRPr="008231BC">
          <w:rPr>
            <w:rStyle w:val="Emphasis"/>
            <w:rFonts w:ascii="Courier New" w:hAnsi="Courier New" w:cs="Courier New"/>
            <w:i w:val="0"/>
          </w:rPr>
          <w:t>&lt;</w:t>
        </w:r>
        <w:proofErr w:type="spellStart"/>
        <w:proofErr w:type="gramStart"/>
        <w:r w:rsidRPr="008231BC">
          <w:rPr>
            <w:rStyle w:val="Emphasis"/>
            <w:rFonts w:ascii="Courier New" w:hAnsi="Courier New" w:cs="Courier New"/>
            <w:i w:val="0"/>
          </w:rPr>
          <w:t>r:</w:t>
        </w:r>
        <w:proofErr w:type="gramEnd"/>
        <w:r w:rsidRPr="008231BC">
          <w:rPr>
            <w:rStyle w:val="Emphasis"/>
            <w:rFonts w:ascii="Courier New" w:hAnsi="Courier New" w:cs="Courier New"/>
            <w:i w:val="0"/>
          </w:rPr>
          <w:t>DateTime</w:t>
        </w:r>
        <w:r w:rsidR="00064304">
          <w:rPr>
            <w:rStyle w:val="Emphasis"/>
            <w:rFonts w:ascii="Courier New" w:hAnsi="Courier New" w:cs="Courier New"/>
            <w:i w:val="0"/>
          </w:rPr>
          <w:t>Representation</w:t>
        </w:r>
        <w:proofErr w:type="spellEnd"/>
        <w:r w:rsidRPr="008231BC">
          <w:rPr>
            <w:rStyle w:val="Emphasis"/>
            <w:rFonts w:ascii="Courier New" w:hAnsi="Courier New" w:cs="Courier New"/>
            <w:i w:val="0"/>
          </w:rPr>
          <w:t>&gt;</w:t>
        </w:r>
      </w:ins>
    </w:p>
    <w:p w:rsidR="00BE7B7F" w:rsidRPr="008231BC"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58" w:author="Wendy L Thomas" w:date="2013-09-20T14:59:00Z"/>
          <w:rStyle w:val="Emphasis"/>
          <w:rFonts w:ascii="Courier New" w:hAnsi="Courier New" w:cs="Courier New"/>
          <w:i w:val="0"/>
        </w:rPr>
      </w:pPr>
      <w:ins w:id="359" w:author="Wendy L Thomas" w:date="2013-09-20T14:59:00Z">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:DateFieldFormat</w:t>
        </w:r>
        <w:proofErr w:type="spellEnd"/>
        <w:proofErr w:type="gramEnd"/>
        <w:r w:rsidRPr="008231BC">
          <w:rPr>
            <w:rStyle w:val="Emphasis"/>
            <w:rFonts w:ascii="Courier New" w:hAnsi="Courier New" w:cs="Courier New"/>
            <w:i w:val="0"/>
          </w:rPr>
          <w:t>&gt;MM/YYYY&lt;/</w:t>
        </w:r>
        <w:proofErr w:type="spellStart"/>
        <w:r w:rsidRPr="008231BC">
          <w:rPr>
            <w:rStyle w:val="Emphasis"/>
            <w:rFonts w:ascii="Courier New" w:hAnsi="Courier New" w:cs="Courier New"/>
            <w:i w:val="0"/>
          </w:rPr>
          <w:t>r:DateFieldFormat</w:t>
        </w:r>
        <w:proofErr w:type="spellEnd"/>
        <w:r w:rsidRPr="008231BC">
          <w:rPr>
            <w:rStyle w:val="Emphasis"/>
            <w:rFonts w:ascii="Courier New" w:hAnsi="Courier New" w:cs="Courier New"/>
            <w:i w:val="0"/>
          </w:rPr>
          <w:t>&gt;</w:t>
        </w:r>
      </w:ins>
    </w:p>
    <w:p w:rsidR="00BE7B7F" w:rsidRPr="008231BC"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60" w:author="Wendy L Thomas" w:date="2013-09-20T14:59:00Z"/>
          <w:rStyle w:val="Emphasis"/>
          <w:rFonts w:ascii="Courier New" w:hAnsi="Courier New" w:cs="Courier New"/>
          <w:i w:val="0"/>
        </w:rPr>
      </w:pPr>
      <w:ins w:id="361" w:author="Wendy L Thomas" w:date="2013-09-20T14:59:00Z">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:DateTypeCode</w:t>
        </w:r>
        <w:proofErr w:type="spellEnd"/>
        <w:proofErr w:type="gramEnd"/>
        <w:r w:rsidRPr="008231BC">
          <w:rPr>
            <w:rStyle w:val="Emphasis"/>
            <w:rFonts w:ascii="Courier New" w:hAnsi="Courier New" w:cs="Courier New"/>
            <w:i w:val="0"/>
          </w:rPr>
          <w:t>&gt;gYearMonth&lt;/</w:t>
        </w:r>
        <w:proofErr w:type="spellStart"/>
        <w:r w:rsidRPr="008231BC">
          <w:rPr>
            <w:rStyle w:val="Emphasis"/>
            <w:rFonts w:ascii="Courier New" w:hAnsi="Courier New" w:cs="Courier New"/>
            <w:i w:val="0"/>
          </w:rPr>
          <w:t>r:DateTypeCode</w:t>
        </w:r>
        <w:proofErr w:type="spellEnd"/>
        <w:r w:rsidRPr="008231BC">
          <w:rPr>
            <w:rStyle w:val="Emphasis"/>
            <w:rFonts w:ascii="Courier New" w:hAnsi="Courier New" w:cs="Courier New"/>
            <w:i w:val="0"/>
          </w:rPr>
          <w:t>&gt;</w:t>
        </w:r>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62" w:author="Wendy L Thomas" w:date="2013-09-20T14:59:00Z"/>
          <w:rStyle w:val="Emphasis"/>
          <w:rFonts w:ascii="Courier New" w:hAnsi="Courier New" w:cs="Courier New"/>
          <w:i w:val="0"/>
        </w:rPr>
      </w:pPr>
      <w:ins w:id="363" w:author="Wendy L Thomas" w:date="2013-09-20T14:59:00Z">
        <w:r w:rsidRPr="008231BC">
          <w:rPr>
            <w:rStyle w:val="Emphasis"/>
            <w:rFonts w:ascii="Courier New" w:hAnsi="Courier New" w:cs="Courier New"/>
            <w:i w:val="0"/>
          </w:rPr>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:DateTime</w:t>
        </w:r>
        <w:r>
          <w:rPr>
            <w:rStyle w:val="Emphasis"/>
            <w:rFonts w:ascii="Courier New" w:hAnsi="Courier New" w:cs="Courier New"/>
            <w:i w:val="0"/>
          </w:rPr>
          <w:t>RepresentationBase</w:t>
        </w:r>
        <w:proofErr w:type="spellEnd"/>
        <w:proofErr w:type="gramEnd"/>
        <w:r w:rsidRPr="008231BC">
          <w:rPr>
            <w:rStyle w:val="Emphasis"/>
            <w:rFonts w:ascii="Courier New" w:hAnsi="Courier New" w:cs="Courier New"/>
            <w:i w:val="0"/>
          </w:rPr>
          <w:t>&gt;</w:t>
        </w:r>
      </w:ins>
    </w:p>
    <w:p w:rsidR="00BE7B7F" w:rsidRPr="008231BC"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364" w:author="Wendy L Thomas" w:date="2013-09-20T14:59:00Z"/>
          <w:rStyle w:val="Emphasis"/>
          <w:rFonts w:ascii="Courier New" w:hAnsi="Courier New" w:cs="Courier New"/>
          <w:i w:val="0"/>
        </w:rPr>
      </w:pPr>
    </w:p>
    <w:p w:rsidR="00AA3183" w:rsidDel="000E7E2B" w:rsidRDefault="00AA3183" w:rsidP="00AA3183">
      <w:pPr>
        <w:pStyle w:val="Subtitle"/>
        <w:rPr>
          <w:del w:id="365" w:author="Wendy L Thomas" w:date="2013-09-20T14:49:00Z"/>
        </w:rPr>
      </w:pPr>
      <w:del w:id="366" w:author="Wendy L Thomas" w:date="2013-09-20T14:49:00Z">
        <w:r w:rsidDel="000E7E2B">
          <w:delText>ResponseDomain substitutions</w:delText>
        </w:r>
      </w:del>
    </w:p>
    <w:p w:rsidR="00AA3183" w:rsidDel="000E7E2B" w:rsidRDefault="00AA3183" w:rsidP="00AA3183">
      <w:pPr>
        <w:rPr>
          <w:del w:id="367" w:author="Wendy L Thomas" w:date="2013-09-20T14:49:00Z"/>
        </w:rPr>
      </w:pPr>
      <w:del w:id="368" w:author="Wendy L Thomas" w:date="2013-09-20T14:49:00Z">
        <w:r w:rsidDel="000E7E2B">
          <w:delText xml:space="preserve">All response domain substitutions contain the basic ResponseDomain objects plus </w:delText>
        </w:r>
      </w:del>
      <w:del w:id="369" w:author="Wendy L Thomas" w:date="2013-09-20T13:36:00Z">
        <w:r w:rsidDel="00755D1F">
          <w:delText>a reference to</w:delText>
        </w:r>
      </w:del>
      <w:del w:id="370" w:author="Wendy L Thomas" w:date="2013-09-20T14:49:00Z">
        <w:r w:rsidDel="000E7E2B">
          <w:delText xml:space="preserve"> one </w:delText>
        </w:r>
      </w:del>
      <w:del w:id="371" w:author="Wendy L Thomas" w:date="2013-09-20T13:36:00Z">
        <w:r w:rsidDel="00755D1F">
          <w:delText xml:space="preserve">or more </w:delText>
        </w:r>
      </w:del>
      <w:del w:id="372" w:author="Wendy L Thomas" w:date="2013-09-20T14:49:00Z">
        <w:r w:rsidDel="000E7E2B">
          <w:delText xml:space="preserve">of the specific </w:delText>
        </w:r>
      </w:del>
      <w:del w:id="373" w:author="Wendy L Thomas" w:date="2013-09-20T13:36:00Z">
        <w:r w:rsidDel="00755D1F">
          <w:delText xml:space="preserve">delineation </w:delText>
        </w:r>
      </w:del>
      <w:del w:id="374" w:author="Wendy L Thomas" w:date="2013-09-20T14:49:00Z">
        <w:r w:rsidDel="000E7E2B">
          <w:delText xml:space="preserve">of the same type. Note that </w:delText>
        </w:r>
      </w:del>
      <w:del w:id="375" w:author="Wendy L Thomas" w:date="2013-09-20T13:38:00Z">
        <w:r w:rsidDel="00755D1F">
          <w:delText xml:space="preserve">if </w:delText>
        </w:r>
      </w:del>
      <w:del w:id="376" w:author="Wendy L Thomas" w:date="2013-09-20T13:37:00Z">
        <w:r w:rsidDel="00755D1F">
          <w:delText xml:space="preserve">multiple domains </w:delText>
        </w:r>
      </w:del>
      <w:del w:id="377" w:author="Wendy L Thomas" w:date="2013-09-20T13:38:00Z">
        <w:r w:rsidDel="00755D1F">
          <w:delText>are referenced they</w:delText>
        </w:r>
      </w:del>
      <w:del w:id="378" w:author="Wendy L Thomas" w:date="2013-09-20T14:49:00Z">
        <w:r w:rsidDel="000E7E2B">
          <w:delText xml:space="preserve"> must not have duplicated values. </w:delText>
        </w:r>
      </w:del>
      <w:del w:id="379" w:author="Wendy L Thomas" w:date="2013-09-20T13:38:00Z">
        <w:r w:rsidDel="00755D1F">
          <w:delText xml:space="preserve">These </w:delText>
        </w:r>
      </w:del>
      <w:del w:id="380" w:author="Wendy L Thomas" w:date="2013-09-20T14:49:00Z">
        <w:r w:rsidDel="000E7E2B">
          <w:delText>include:</w:delText>
        </w:r>
      </w:del>
    </w:p>
    <w:p w:rsidR="00AA3183" w:rsidDel="000E7E2B" w:rsidRDefault="00AA3183" w:rsidP="00AA3183">
      <w:pPr>
        <w:pStyle w:val="ListParagraph"/>
        <w:numPr>
          <w:ilvl w:val="0"/>
          <w:numId w:val="1"/>
        </w:numPr>
        <w:rPr>
          <w:del w:id="381" w:author="Wendy L Thomas" w:date="2013-09-20T14:49:00Z"/>
        </w:rPr>
      </w:pPr>
      <w:del w:id="382" w:author="Wendy L Thomas" w:date="2013-09-20T14:49:00Z">
        <w:r w:rsidDel="000E7E2B">
          <w:delText>TextDomain</w:delText>
        </w:r>
      </w:del>
    </w:p>
    <w:p w:rsidR="00AA3183" w:rsidDel="000E7E2B" w:rsidRDefault="00AA3183" w:rsidP="00AA3183">
      <w:pPr>
        <w:pStyle w:val="ListParagraph"/>
        <w:numPr>
          <w:ilvl w:val="0"/>
          <w:numId w:val="1"/>
        </w:numPr>
        <w:rPr>
          <w:del w:id="383" w:author="Wendy L Thomas" w:date="2013-09-20T14:49:00Z"/>
        </w:rPr>
      </w:pPr>
      <w:del w:id="384" w:author="Wendy L Thomas" w:date="2013-09-20T14:49:00Z">
        <w:r w:rsidDel="000E7E2B">
          <w:delText>DateTimeDomain</w:delText>
        </w:r>
      </w:del>
    </w:p>
    <w:p w:rsidR="00AA3183" w:rsidDel="000E7E2B" w:rsidRDefault="00AA3183" w:rsidP="00AA3183">
      <w:pPr>
        <w:pStyle w:val="ListParagraph"/>
        <w:numPr>
          <w:ilvl w:val="0"/>
          <w:numId w:val="1"/>
        </w:numPr>
        <w:rPr>
          <w:del w:id="385" w:author="Wendy L Thomas" w:date="2013-09-20T14:49:00Z"/>
        </w:rPr>
      </w:pPr>
      <w:del w:id="386" w:author="Wendy L Thomas" w:date="2013-09-20T14:49:00Z">
        <w:r w:rsidDel="000E7E2B">
          <w:delText>NumericDomain</w:delText>
        </w:r>
      </w:del>
    </w:p>
    <w:p w:rsidR="00AA3183" w:rsidDel="000E7E2B" w:rsidRDefault="00AA3183" w:rsidP="00AA3183">
      <w:pPr>
        <w:pStyle w:val="ListParagraph"/>
        <w:numPr>
          <w:ilvl w:val="0"/>
          <w:numId w:val="1"/>
        </w:numPr>
        <w:rPr>
          <w:del w:id="387" w:author="Wendy L Thomas" w:date="2013-09-20T14:49:00Z"/>
        </w:rPr>
      </w:pPr>
      <w:del w:id="388" w:author="Wendy L Thomas" w:date="2013-09-20T14:49:00Z">
        <w:r w:rsidDel="000E7E2B">
          <w:delText>CodeDomain</w:delText>
        </w:r>
      </w:del>
    </w:p>
    <w:p w:rsidR="00AA3183" w:rsidDel="000E7E2B" w:rsidRDefault="00AA3183" w:rsidP="00AA3183">
      <w:pPr>
        <w:pStyle w:val="ListParagraph"/>
        <w:numPr>
          <w:ilvl w:val="0"/>
          <w:numId w:val="1"/>
        </w:numPr>
        <w:rPr>
          <w:del w:id="389" w:author="Wendy L Thomas" w:date="2013-09-20T14:49:00Z"/>
        </w:rPr>
      </w:pPr>
      <w:del w:id="390" w:author="Wendy L Thomas" w:date="2013-09-20T14:49:00Z">
        <w:r w:rsidDel="000E7E2B">
          <w:delText>CategoryDomain</w:delText>
        </w:r>
      </w:del>
    </w:p>
    <w:p w:rsidR="00AA3183" w:rsidDel="000E7E2B" w:rsidRDefault="00AA3183" w:rsidP="00AA3183">
      <w:pPr>
        <w:pStyle w:val="ListParagraph"/>
        <w:numPr>
          <w:ilvl w:val="0"/>
          <w:numId w:val="1"/>
        </w:numPr>
        <w:rPr>
          <w:del w:id="391" w:author="Wendy L Thomas" w:date="2013-09-20T14:49:00Z"/>
        </w:rPr>
      </w:pPr>
      <w:del w:id="392" w:author="Wendy L Thomas" w:date="2013-09-20T14:49:00Z">
        <w:r w:rsidDel="000E7E2B">
          <w:delText>GeographicDomain</w:delText>
        </w:r>
      </w:del>
    </w:p>
    <w:p w:rsidR="00AA3183" w:rsidDel="000E7E2B" w:rsidRDefault="00AA3183" w:rsidP="00AA3183">
      <w:pPr>
        <w:pStyle w:val="ListParagraph"/>
        <w:numPr>
          <w:ilvl w:val="0"/>
          <w:numId w:val="1"/>
        </w:numPr>
        <w:rPr>
          <w:del w:id="393" w:author="Wendy L Thomas" w:date="2013-09-20T14:49:00Z"/>
        </w:rPr>
      </w:pPr>
      <w:del w:id="394" w:author="Wendy L Thomas" w:date="2013-09-20T14:49:00Z">
        <w:r w:rsidDel="000E7E2B">
          <w:delText>NominalDomain</w:delText>
        </w:r>
      </w:del>
    </w:p>
    <w:p w:rsidR="00AA3183" w:rsidDel="000E7E2B" w:rsidRDefault="00AA3183" w:rsidP="00AA3183">
      <w:pPr>
        <w:pStyle w:val="ListParagraph"/>
        <w:numPr>
          <w:ilvl w:val="0"/>
          <w:numId w:val="1"/>
        </w:numPr>
        <w:rPr>
          <w:del w:id="395" w:author="Wendy L Thomas" w:date="2013-09-20T14:49:00Z"/>
        </w:rPr>
      </w:pPr>
      <w:del w:id="396" w:author="Wendy L Thomas" w:date="2013-09-20T14:49:00Z">
        <w:r w:rsidDel="000E7E2B">
          <w:delText>ScaleDomain</w:delText>
        </w:r>
      </w:del>
    </w:p>
    <w:p w:rsidR="00AA3183" w:rsidDel="000E7E2B" w:rsidRDefault="00AA3183" w:rsidP="00AA3183">
      <w:pPr>
        <w:pStyle w:val="ListParagraph"/>
        <w:numPr>
          <w:ilvl w:val="0"/>
          <w:numId w:val="1"/>
        </w:numPr>
        <w:rPr>
          <w:del w:id="397" w:author="Wendy L Thomas" w:date="2013-09-20T14:49:00Z"/>
        </w:rPr>
      </w:pPr>
      <w:del w:id="398" w:author="Wendy L Thomas" w:date="2013-09-20T14:49:00Z">
        <w:r w:rsidDel="000E7E2B">
          <w:delText>LocationDomain</w:delText>
        </w:r>
      </w:del>
    </w:p>
    <w:p w:rsidR="00AA3183" w:rsidDel="000E7E2B" w:rsidRDefault="00AA3183" w:rsidP="00AA3183">
      <w:pPr>
        <w:pStyle w:val="ListParagraph"/>
        <w:numPr>
          <w:ilvl w:val="0"/>
          <w:numId w:val="1"/>
        </w:numPr>
        <w:rPr>
          <w:del w:id="399" w:author="Wendy L Thomas" w:date="2013-09-20T14:49:00Z"/>
        </w:rPr>
      </w:pPr>
      <w:del w:id="400" w:author="Wendy L Thomas" w:date="2013-09-20T14:49:00Z">
        <w:r w:rsidDel="000E7E2B">
          <w:delText>RankingDomain</w:delText>
        </w:r>
      </w:del>
    </w:p>
    <w:p w:rsidR="00AA3183" w:rsidDel="000E7E2B" w:rsidRDefault="00AA3183" w:rsidP="00AA3183">
      <w:pPr>
        <w:pStyle w:val="ListParagraph"/>
        <w:numPr>
          <w:ilvl w:val="0"/>
          <w:numId w:val="1"/>
        </w:numPr>
        <w:rPr>
          <w:del w:id="401" w:author="Wendy L Thomas" w:date="2013-09-20T14:49:00Z"/>
        </w:rPr>
      </w:pPr>
      <w:del w:id="402" w:author="Wendy L Thomas" w:date="2013-09-20T14:49:00Z">
        <w:r w:rsidDel="000E7E2B">
          <w:delText>DistributionDomain</w:delText>
        </w:r>
      </w:del>
    </w:p>
    <w:p w:rsidR="00AA3183" w:rsidDel="000E7E2B" w:rsidRDefault="00AA3183" w:rsidP="00AA3183">
      <w:pPr>
        <w:pStyle w:val="ListParagraph"/>
        <w:numPr>
          <w:ilvl w:val="0"/>
          <w:numId w:val="1"/>
        </w:numPr>
        <w:rPr>
          <w:del w:id="403" w:author="Wendy L Thomas" w:date="2013-09-20T14:49:00Z"/>
        </w:rPr>
      </w:pPr>
      <w:del w:id="404" w:author="Wendy L Thomas" w:date="2013-09-20T14:49:00Z">
        <w:r w:rsidDel="000E7E2B">
          <w:delText>GeographicStructureDomain</w:delText>
        </w:r>
      </w:del>
    </w:p>
    <w:p w:rsidR="00AA3183" w:rsidDel="000E7E2B" w:rsidRDefault="00AA3183" w:rsidP="00AA3183">
      <w:pPr>
        <w:pStyle w:val="ListParagraph"/>
        <w:numPr>
          <w:ilvl w:val="0"/>
          <w:numId w:val="1"/>
        </w:numPr>
        <w:rPr>
          <w:del w:id="405" w:author="Wendy L Thomas" w:date="2013-09-20T14:49:00Z"/>
        </w:rPr>
      </w:pPr>
      <w:del w:id="406" w:author="Wendy L Thomas" w:date="2013-09-20T14:49:00Z">
        <w:r w:rsidDel="000E7E2B">
          <w:delText>GeographicLocationDomain</w:delText>
        </w:r>
      </w:del>
    </w:p>
    <w:p w:rsidR="00AA3183" w:rsidDel="000E7E2B" w:rsidRDefault="00AA3183" w:rsidP="00AA3183">
      <w:pPr>
        <w:pStyle w:val="ListParagraph"/>
        <w:numPr>
          <w:ilvl w:val="0"/>
          <w:numId w:val="1"/>
        </w:numPr>
        <w:rPr>
          <w:del w:id="407" w:author="Wendy L Thomas" w:date="2013-09-20T14:49:00Z"/>
        </w:rPr>
      </w:pPr>
      <w:del w:id="408" w:author="Wendy L Thomas" w:date="2013-09-20T14:49:00Z">
        <w:r w:rsidDel="000E7E2B">
          <w:delText>MissingValue</w:delText>
        </w:r>
        <w:r w:rsidR="00E5005D" w:rsidDel="000E7E2B">
          <w:delText>s</w:delText>
        </w:r>
        <w:r w:rsidDel="000E7E2B">
          <w:delText>Domain</w:delText>
        </w:r>
      </w:del>
    </w:p>
    <w:p w:rsidR="00755D1F" w:rsidDel="000E7E2B" w:rsidRDefault="00755D1F" w:rsidP="00755D1F">
      <w:pPr>
        <w:pStyle w:val="Subtitle"/>
        <w:rPr>
          <w:del w:id="409" w:author="Wendy L Thomas" w:date="2013-09-20T14:49:00Z"/>
        </w:rPr>
      </w:pPr>
      <w:moveToRangeStart w:id="410" w:author="Wendy L Thomas" w:date="2013-09-20T13:40:00Z" w:name="move367447755"/>
      <w:moveTo w:id="411" w:author="Wendy L Thomas" w:date="2013-09-20T13:40:00Z">
        <w:del w:id="412" w:author="Wendy L Thomas" w:date="2013-09-20T14:49:00Z">
          <w:r w:rsidDel="000E7E2B">
            <w:delText>ValueRepresentation substitutions</w:delText>
          </w:r>
        </w:del>
      </w:moveTo>
    </w:p>
    <w:p w:rsidR="00755D1F" w:rsidDel="000E7E2B" w:rsidRDefault="00755D1F" w:rsidP="00755D1F">
      <w:pPr>
        <w:rPr>
          <w:del w:id="413" w:author="Wendy L Thomas" w:date="2013-09-20T14:49:00Z"/>
        </w:rPr>
      </w:pPr>
      <w:moveTo w:id="414" w:author="Wendy L Thomas" w:date="2013-09-20T13:40:00Z">
        <w:del w:id="415" w:author="Wendy L Thomas" w:date="2013-09-20T14:49:00Z">
          <w:r w:rsidDel="000E7E2B">
            <w:delText>All value representation substitutions contain the basic ValueRepresentation objects plus a reference to one or more of the specific delineation of the same type. Note that if multiple representations are referenced they must not have duplicated values. These include:</w:delText>
          </w:r>
        </w:del>
      </w:moveTo>
    </w:p>
    <w:p w:rsidR="00755D1F" w:rsidDel="000E7E2B" w:rsidRDefault="00755D1F" w:rsidP="00755D1F">
      <w:pPr>
        <w:pStyle w:val="ListParagraph"/>
        <w:numPr>
          <w:ilvl w:val="0"/>
          <w:numId w:val="1"/>
        </w:numPr>
        <w:rPr>
          <w:del w:id="416" w:author="Wendy L Thomas" w:date="2013-09-20T14:49:00Z"/>
        </w:rPr>
      </w:pPr>
      <w:moveTo w:id="417" w:author="Wendy L Thomas" w:date="2013-09-20T13:40:00Z">
        <w:del w:id="418" w:author="Wendy L Thomas" w:date="2013-09-20T14:49:00Z">
          <w:r w:rsidDel="000E7E2B">
            <w:delText>TextRepresentation</w:delText>
          </w:r>
        </w:del>
      </w:moveTo>
    </w:p>
    <w:p w:rsidR="00755D1F" w:rsidDel="000E7E2B" w:rsidRDefault="00755D1F" w:rsidP="00755D1F">
      <w:pPr>
        <w:pStyle w:val="ListParagraph"/>
        <w:numPr>
          <w:ilvl w:val="0"/>
          <w:numId w:val="1"/>
        </w:numPr>
        <w:rPr>
          <w:del w:id="419" w:author="Wendy L Thomas" w:date="2013-09-20T14:49:00Z"/>
        </w:rPr>
      </w:pPr>
      <w:moveTo w:id="420" w:author="Wendy L Thomas" w:date="2013-09-20T13:40:00Z">
        <w:del w:id="421" w:author="Wendy L Thomas" w:date="2013-09-20T14:49:00Z">
          <w:r w:rsidDel="000E7E2B">
            <w:delText>DateTimeRepresentation</w:delText>
          </w:r>
        </w:del>
      </w:moveTo>
    </w:p>
    <w:p w:rsidR="00755D1F" w:rsidDel="000E7E2B" w:rsidRDefault="00755D1F" w:rsidP="00755D1F">
      <w:pPr>
        <w:pStyle w:val="ListParagraph"/>
        <w:numPr>
          <w:ilvl w:val="0"/>
          <w:numId w:val="1"/>
        </w:numPr>
        <w:rPr>
          <w:del w:id="422" w:author="Wendy L Thomas" w:date="2013-09-20T14:49:00Z"/>
        </w:rPr>
      </w:pPr>
      <w:moveTo w:id="423" w:author="Wendy L Thomas" w:date="2013-09-20T13:40:00Z">
        <w:del w:id="424" w:author="Wendy L Thomas" w:date="2013-09-20T14:49:00Z">
          <w:r w:rsidDel="000E7E2B">
            <w:delText>NumericRepresentation</w:delText>
          </w:r>
        </w:del>
      </w:moveTo>
    </w:p>
    <w:p w:rsidR="00755D1F" w:rsidDel="000E7E2B" w:rsidRDefault="00755D1F" w:rsidP="00755D1F">
      <w:pPr>
        <w:pStyle w:val="ListParagraph"/>
        <w:numPr>
          <w:ilvl w:val="0"/>
          <w:numId w:val="1"/>
        </w:numPr>
        <w:rPr>
          <w:del w:id="425" w:author="Wendy L Thomas" w:date="2013-09-20T14:49:00Z"/>
        </w:rPr>
      </w:pPr>
      <w:moveTo w:id="426" w:author="Wendy L Thomas" w:date="2013-09-20T13:40:00Z">
        <w:del w:id="427" w:author="Wendy L Thomas" w:date="2013-09-20T14:49:00Z">
          <w:r w:rsidDel="000E7E2B">
            <w:delText>CodeRepresentation</w:delText>
          </w:r>
        </w:del>
      </w:moveTo>
    </w:p>
    <w:p w:rsidR="00755D1F" w:rsidDel="000E7E2B" w:rsidRDefault="00755D1F" w:rsidP="00755D1F">
      <w:pPr>
        <w:pStyle w:val="ListParagraph"/>
        <w:numPr>
          <w:ilvl w:val="0"/>
          <w:numId w:val="1"/>
        </w:numPr>
        <w:rPr>
          <w:del w:id="428" w:author="Wendy L Thomas" w:date="2013-09-20T14:49:00Z"/>
        </w:rPr>
      </w:pPr>
      <w:moveTo w:id="429" w:author="Wendy L Thomas" w:date="2013-09-20T13:40:00Z">
        <w:del w:id="430" w:author="Wendy L Thomas" w:date="2013-09-20T14:49:00Z">
          <w:r w:rsidDel="000E7E2B">
            <w:delText>GeographicStructureRepresentation</w:delText>
          </w:r>
        </w:del>
      </w:moveTo>
    </w:p>
    <w:p w:rsidR="00755D1F" w:rsidDel="000E7E2B" w:rsidRDefault="00755D1F" w:rsidP="00755D1F">
      <w:pPr>
        <w:pStyle w:val="ListParagraph"/>
        <w:numPr>
          <w:ilvl w:val="0"/>
          <w:numId w:val="1"/>
        </w:numPr>
        <w:rPr>
          <w:del w:id="431" w:author="Wendy L Thomas" w:date="2013-09-20T14:49:00Z"/>
        </w:rPr>
      </w:pPr>
      <w:moveTo w:id="432" w:author="Wendy L Thomas" w:date="2013-09-20T13:40:00Z">
        <w:del w:id="433" w:author="Wendy L Thomas" w:date="2013-09-20T14:49:00Z">
          <w:r w:rsidDel="000E7E2B">
            <w:delText>GeographicLocationRepresentation</w:delText>
          </w:r>
        </w:del>
      </w:moveTo>
    </w:p>
    <w:p w:rsidR="00755D1F" w:rsidDel="000E7E2B" w:rsidRDefault="00755D1F" w:rsidP="00755D1F">
      <w:pPr>
        <w:rPr>
          <w:del w:id="434" w:author="Wendy L Thomas" w:date="2013-09-20T14:49:00Z"/>
        </w:rPr>
      </w:pPr>
      <w:moveTo w:id="435" w:author="Wendy L Thomas" w:date="2013-09-20T13:40:00Z">
        <w:del w:id="436" w:author="Wendy L Thomas" w:date="2013-09-20T14:49:00Z">
          <w:r w:rsidDel="000E7E2B">
            <w:delText>Within a Variable the representation of missing values is handled separately as a direct reference to a MissingValuesDelineation structure. This may also be declared as a default MissingValues within a LogicalRecord or within a PhysicalInstance.</w:delText>
          </w:r>
        </w:del>
      </w:moveTo>
    </w:p>
    <w:moveToRangeEnd w:id="410"/>
    <w:p w:rsidR="00A01E65" w:rsidDel="00755D1F" w:rsidRDefault="00A01E65" w:rsidP="008A4C75">
      <w:pPr>
        <w:rPr>
          <w:del w:id="437" w:author="Wendy L Thomas" w:date="2013-09-20T13:40:00Z"/>
        </w:rPr>
      </w:pPr>
      <w:del w:id="438" w:author="Wendy L Thomas" w:date="2013-09-20T13:40:00Z">
        <w:r w:rsidDel="00755D1F">
          <w:delText>GeographicLocationDomain also provides a LimitedCodeSegmentCapture which is used to identify the segment of a Geographic Location Code which is captured in this domain. For example, a County’s unique location code may be a composite of a State code (2 characters) + County code (3 characters). LimitedcodeSegmentCapture provides a description of the code segment captured in the response and specifies it through the following attributes: arrayBase (clarifying the array based used when determining the start position in the code), startPosition (the first character of the captured code), and the length (the number of characters making up the captured code). Using the above example this would be expressed as:</w:delText>
        </w:r>
      </w:del>
    </w:p>
    <w:p w:rsidR="00A01E65" w:rsidRPr="00C53BB0" w:rsidDel="00755D1F" w:rsidRDefault="00A01E65" w:rsidP="00C53BB0">
      <w:pPr>
        <w:spacing w:after="0" w:line="240" w:lineRule="auto"/>
        <w:ind w:left="720"/>
        <w:rPr>
          <w:del w:id="439" w:author="Wendy L Thomas" w:date="2013-09-20T13:40:00Z"/>
          <w:rFonts w:ascii="Courier New" w:hAnsi="Courier New" w:cs="Courier New"/>
        </w:rPr>
      </w:pPr>
      <w:del w:id="440" w:author="Wendy L Thomas" w:date="2013-09-20T13:40:00Z">
        <w:r w:rsidRPr="00C53BB0" w:rsidDel="00755D1F">
          <w:rPr>
            <w:rFonts w:ascii="Courier New" w:hAnsi="Courier New" w:cs="Courier New"/>
          </w:rPr>
          <w:delText>&lt;LimitedCodeSegmentCapture arrayBase=”1” startPosition=”3” length=”3”&gt;</w:delText>
        </w:r>
      </w:del>
    </w:p>
    <w:p w:rsidR="008A4C75" w:rsidRPr="00C53BB0" w:rsidDel="00755D1F" w:rsidRDefault="00A01E65" w:rsidP="00C53BB0">
      <w:pPr>
        <w:spacing w:after="0" w:line="240" w:lineRule="auto"/>
        <w:ind w:left="1440"/>
        <w:rPr>
          <w:del w:id="441" w:author="Wendy L Thomas" w:date="2013-09-20T13:40:00Z"/>
          <w:rFonts w:ascii="Courier New" w:hAnsi="Courier New" w:cs="Courier New"/>
        </w:rPr>
      </w:pPr>
      <w:del w:id="442" w:author="Wendy L Thomas" w:date="2013-09-20T13:40:00Z">
        <w:r w:rsidRPr="00C53BB0" w:rsidDel="00755D1F">
          <w:rPr>
            <w:rFonts w:ascii="Courier New" w:hAnsi="Courier New" w:cs="Courier New"/>
          </w:rPr>
          <w:delText>&lt;Description&gt;&lt;Content xml:lang=”eng”&gt;Unique code is a composite of a 2 character State code and 3 character Country code. This response domain captures ONLY the county code portion of the unique code&lt;/Content&gt;&lt;/Description&gt;</w:delText>
        </w:r>
      </w:del>
    </w:p>
    <w:p w:rsidR="00C53BB0" w:rsidRPr="00C53BB0" w:rsidDel="00755D1F" w:rsidRDefault="00C53BB0" w:rsidP="00C53BB0">
      <w:pPr>
        <w:spacing w:after="0" w:line="240" w:lineRule="auto"/>
        <w:rPr>
          <w:del w:id="443" w:author="Wendy L Thomas" w:date="2013-09-20T13:40:00Z"/>
          <w:rFonts w:ascii="Courier New" w:hAnsi="Courier New" w:cs="Courier New"/>
        </w:rPr>
      </w:pPr>
      <w:del w:id="444" w:author="Wendy L Thomas" w:date="2013-09-20T13:40:00Z">
        <w:r w:rsidRPr="00C53BB0" w:rsidDel="00755D1F">
          <w:rPr>
            <w:rFonts w:ascii="Courier New" w:hAnsi="Courier New" w:cs="Courier New"/>
          </w:rPr>
          <w:tab/>
          <w:delText>&lt;/LimitedCodeSegmentCapture&gt;</w:delText>
        </w:r>
      </w:del>
    </w:p>
    <w:p w:rsidR="00C53BB0" w:rsidDel="00755D1F" w:rsidRDefault="00C53BB0" w:rsidP="00C53BB0">
      <w:pPr>
        <w:spacing w:after="0" w:line="240" w:lineRule="auto"/>
        <w:rPr>
          <w:del w:id="445" w:author="Wendy L Thomas" w:date="2013-09-20T13:40:00Z"/>
        </w:rPr>
      </w:pPr>
    </w:p>
    <w:p w:rsidR="00AA3183" w:rsidDel="00755D1F" w:rsidRDefault="00AA3183" w:rsidP="00AA3183">
      <w:pPr>
        <w:pStyle w:val="Subtitle"/>
        <w:rPr>
          <w:del w:id="446" w:author="Wendy L Thomas" w:date="2013-09-20T13:40:00Z"/>
        </w:rPr>
      </w:pPr>
      <w:moveFromRangeStart w:id="447" w:author="Wendy L Thomas" w:date="2013-09-20T13:40:00Z" w:name="move367447755"/>
      <w:moveFrom w:id="448" w:author="Wendy L Thomas" w:date="2013-09-20T13:40:00Z">
        <w:del w:id="449" w:author="Wendy L Thomas" w:date="2013-09-20T13:40:00Z">
          <w:r w:rsidDel="00755D1F">
            <w:delText>ValueRepresentation substitutions</w:delText>
          </w:r>
        </w:del>
      </w:moveFrom>
    </w:p>
    <w:p w:rsidR="00AA3183" w:rsidDel="00755D1F" w:rsidRDefault="00AA3183" w:rsidP="00AA3183">
      <w:pPr>
        <w:rPr>
          <w:del w:id="450" w:author="Wendy L Thomas" w:date="2013-09-20T13:40:00Z"/>
        </w:rPr>
      </w:pPr>
      <w:moveFrom w:id="451" w:author="Wendy L Thomas" w:date="2013-09-20T13:40:00Z">
        <w:del w:id="452" w:author="Wendy L Thomas" w:date="2013-09-20T13:40:00Z">
          <w:r w:rsidDel="00755D1F">
            <w:delText>All value representation substitutions contain the basic ValueRepresentation objects plus a reference to one or more of the specific delineation of the same type. Note that if multiple representations are referenced they must not have duplicated values. These include:</w:delText>
          </w:r>
        </w:del>
      </w:moveFrom>
    </w:p>
    <w:p w:rsidR="00AA3183" w:rsidDel="00755D1F" w:rsidRDefault="00A01E65" w:rsidP="00AA3183">
      <w:pPr>
        <w:pStyle w:val="ListParagraph"/>
        <w:numPr>
          <w:ilvl w:val="0"/>
          <w:numId w:val="1"/>
        </w:numPr>
        <w:rPr>
          <w:del w:id="453" w:author="Wendy L Thomas" w:date="2013-09-20T13:40:00Z"/>
        </w:rPr>
      </w:pPr>
      <w:moveFrom w:id="454" w:author="Wendy L Thomas" w:date="2013-09-20T13:40:00Z">
        <w:del w:id="455" w:author="Wendy L Thomas" w:date="2013-09-20T13:40:00Z">
          <w:r w:rsidDel="00755D1F">
            <w:lastRenderedPageBreak/>
            <w:delText>TextRepresentation</w:delText>
          </w:r>
        </w:del>
      </w:moveFrom>
    </w:p>
    <w:p w:rsidR="00AA3183" w:rsidDel="00755D1F" w:rsidRDefault="00AA3183" w:rsidP="00AA3183">
      <w:pPr>
        <w:pStyle w:val="ListParagraph"/>
        <w:numPr>
          <w:ilvl w:val="0"/>
          <w:numId w:val="1"/>
        </w:numPr>
        <w:rPr>
          <w:del w:id="456" w:author="Wendy L Thomas" w:date="2013-09-20T13:40:00Z"/>
        </w:rPr>
      </w:pPr>
      <w:moveFrom w:id="457" w:author="Wendy L Thomas" w:date="2013-09-20T13:40:00Z">
        <w:del w:id="458" w:author="Wendy L Thomas" w:date="2013-09-20T13:40:00Z">
          <w:r w:rsidDel="00755D1F">
            <w:delText>DateTime</w:delText>
          </w:r>
          <w:r w:rsidR="00A01E65" w:rsidDel="00755D1F">
            <w:delText>Representation</w:delText>
          </w:r>
        </w:del>
      </w:moveFrom>
    </w:p>
    <w:p w:rsidR="00AA3183" w:rsidDel="00755D1F" w:rsidRDefault="00AA3183" w:rsidP="00AA3183">
      <w:pPr>
        <w:pStyle w:val="ListParagraph"/>
        <w:numPr>
          <w:ilvl w:val="0"/>
          <w:numId w:val="1"/>
        </w:numPr>
        <w:rPr>
          <w:del w:id="459" w:author="Wendy L Thomas" w:date="2013-09-20T13:40:00Z"/>
        </w:rPr>
      </w:pPr>
      <w:moveFrom w:id="460" w:author="Wendy L Thomas" w:date="2013-09-20T13:40:00Z">
        <w:del w:id="461" w:author="Wendy L Thomas" w:date="2013-09-20T13:40:00Z">
          <w:r w:rsidDel="00755D1F">
            <w:delText>Numeric</w:delText>
          </w:r>
          <w:r w:rsidR="00A01E65" w:rsidDel="00755D1F">
            <w:delText>Representation</w:delText>
          </w:r>
        </w:del>
      </w:moveFrom>
    </w:p>
    <w:p w:rsidR="00AA3183" w:rsidDel="00755D1F" w:rsidRDefault="00AA3183" w:rsidP="00AA3183">
      <w:pPr>
        <w:pStyle w:val="ListParagraph"/>
        <w:numPr>
          <w:ilvl w:val="0"/>
          <w:numId w:val="1"/>
        </w:numPr>
        <w:rPr>
          <w:del w:id="462" w:author="Wendy L Thomas" w:date="2013-09-20T13:40:00Z"/>
        </w:rPr>
      </w:pPr>
      <w:moveFrom w:id="463" w:author="Wendy L Thomas" w:date="2013-09-20T13:40:00Z">
        <w:del w:id="464" w:author="Wendy L Thomas" w:date="2013-09-20T13:40:00Z">
          <w:r w:rsidDel="00755D1F">
            <w:delText>Code</w:delText>
          </w:r>
          <w:r w:rsidR="00A01E65" w:rsidDel="00755D1F">
            <w:delText>Representation</w:delText>
          </w:r>
        </w:del>
      </w:moveFrom>
    </w:p>
    <w:p w:rsidR="00AA3183" w:rsidDel="00755D1F" w:rsidRDefault="00AA3183" w:rsidP="00AA3183">
      <w:pPr>
        <w:pStyle w:val="ListParagraph"/>
        <w:numPr>
          <w:ilvl w:val="0"/>
          <w:numId w:val="1"/>
        </w:numPr>
        <w:rPr>
          <w:del w:id="465" w:author="Wendy L Thomas" w:date="2013-09-20T13:40:00Z"/>
        </w:rPr>
      </w:pPr>
      <w:moveFrom w:id="466" w:author="Wendy L Thomas" w:date="2013-09-20T13:40:00Z">
        <w:del w:id="467" w:author="Wendy L Thomas" w:date="2013-09-20T13:40:00Z">
          <w:r w:rsidDel="00755D1F">
            <w:delText>GeographicStructure</w:delText>
          </w:r>
          <w:r w:rsidR="00A01E65" w:rsidDel="00755D1F">
            <w:delText>Representation</w:delText>
          </w:r>
        </w:del>
      </w:moveFrom>
    </w:p>
    <w:p w:rsidR="00AA3183" w:rsidDel="00755D1F" w:rsidRDefault="00AA3183" w:rsidP="00AA3183">
      <w:pPr>
        <w:pStyle w:val="ListParagraph"/>
        <w:numPr>
          <w:ilvl w:val="0"/>
          <w:numId w:val="1"/>
        </w:numPr>
        <w:rPr>
          <w:del w:id="468" w:author="Wendy L Thomas" w:date="2013-09-20T13:40:00Z"/>
        </w:rPr>
      </w:pPr>
      <w:moveFrom w:id="469" w:author="Wendy L Thomas" w:date="2013-09-20T13:40:00Z">
        <w:del w:id="470" w:author="Wendy L Thomas" w:date="2013-09-20T13:40:00Z">
          <w:r w:rsidDel="00755D1F">
            <w:delText>GeographicLocation</w:delText>
          </w:r>
          <w:r w:rsidR="00A01E65" w:rsidDel="00755D1F">
            <w:delText>Representation</w:delText>
          </w:r>
        </w:del>
      </w:moveFrom>
    </w:p>
    <w:p w:rsidR="00AA3183" w:rsidDel="00755D1F" w:rsidRDefault="00AA3183" w:rsidP="00AA3183">
      <w:pPr>
        <w:rPr>
          <w:del w:id="471" w:author="Wendy L Thomas" w:date="2013-09-20T13:40:00Z"/>
        </w:rPr>
      </w:pPr>
      <w:moveFrom w:id="472" w:author="Wendy L Thomas" w:date="2013-09-20T13:40:00Z">
        <w:del w:id="473" w:author="Wendy L Thomas" w:date="2013-09-20T13:40:00Z">
          <w:r w:rsidDel="00755D1F">
            <w:delText>Within a Variable the representation of missing values is handled separately as a direct reference to a MissingValue</w:delText>
          </w:r>
          <w:r w:rsidR="00E5005D" w:rsidDel="00755D1F">
            <w:delText>s</w:delText>
          </w:r>
          <w:r w:rsidDel="00755D1F">
            <w:delText>Delineation structure. This may also be declared as a default MissingValue</w:delText>
          </w:r>
          <w:r w:rsidR="00E5005D" w:rsidDel="00755D1F">
            <w:delText>s</w:delText>
          </w:r>
          <w:r w:rsidDel="00755D1F">
            <w:delText xml:space="preserve"> within a LogicalRecord</w:delText>
          </w:r>
          <w:r w:rsidR="007111CB" w:rsidDel="00755D1F">
            <w:delText xml:space="preserve"> or within a PhysicalInstance.</w:delText>
          </w:r>
        </w:del>
      </w:moveFrom>
    </w:p>
    <w:moveFromRangeEnd w:id="447"/>
    <w:p w:rsidR="00C53BB0" w:rsidDel="00755D1F" w:rsidRDefault="00C53BB0" w:rsidP="00AA3183">
      <w:pPr>
        <w:rPr>
          <w:del w:id="474" w:author="Wendy L Thomas" w:date="2013-09-20T13:40:00Z"/>
        </w:rPr>
      </w:pPr>
      <w:del w:id="475" w:author="Wendy L Thomas" w:date="2013-09-20T13:40:00Z">
        <w:r w:rsidDel="00755D1F">
          <w:delText>GeographicLocationRepresentation also provides a LimitedCodeSegmentCapture which is used to identify the segment of a Geographic Location Code which is captured in this domain. See Response Domain section above for description of its use.</w:delText>
        </w:r>
      </w:del>
    </w:p>
    <w:p w:rsidR="0067077C" w:rsidDel="000E7E2B" w:rsidRDefault="0067077C" w:rsidP="0067077C">
      <w:pPr>
        <w:pStyle w:val="Heading2"/>
        <w:rPr>
          <w:del w:id="476" w:author="Wendy L Thomas" w:date="2013-09-20T14:49:00Z"/>
        </w:rPr>
      </w:pPr>
      <w:del w:id="477" w:author="Wendy L Thomas" w:date="2013-09-20T13:41:00Z">
        <w:r w:rsidDel="00755D1F">
          <w:delText>Delineations</w:delText>
        </w:r>
      </w:del>
    </w:p>
    <w:p w:rsidR="00CC6599" w:rsidRPr="007545E7" w:rsidRDefault="007545E7" w:rsidP="00CC6599">
      <w:pPr>
        <w:rPr>
          <w:rStyle w:val="Emphasis"/>
          <w:b/>
        </w:rPr>
      </w:pPr>
      <w:del w:id="478" w:author="Wendy L Thomas" w:date="2013-09-20T13:47:00Z">
        <w:r w:rsidRPr="007545E7" w:rsidDel="007C38CC">
          <w:rPr>
            <w:rStyle w:val="Emphasis"/>
            <w:b/>
          </w:rPr>
          <w:delText>Geogr</w:delText>
        </w:r>
        <w:r w:rsidR="00CC6599" w:rsidRPr="007545E7" w:rsidDel="007C38CC">
          <w:rPr>
            <w:rStyle w:val="Emphasis"/>
            <w:b/>
          </w:rPr>
          <w:delText>a</w:delText>
        </w:r>
        <w:r w:rsidRPr="007545E7" w:rsidDel="007C38CC">
          <w:rPr>
            <w:rStyle w:val="Emphasis"/>
            <w:b/>
          </w:rPr>
          <w:delText>p</w:delText>
        </w:r>
        <w:r w:rsidR="00CC6599" w:rsidRPr="007545E7" w:rsidDel="007C38CC">
          <w:rPr>
            <w:rStyle w:val="Emphasis"/>
            <w:b/>
          </w:rPr>
          <w:delText>hicLocationCodeDelineation</w:delText>
        </w:r>
      </w:del>
      <w:proofErr w:type="spellStart"/>
      <w:ins w:id="479" w:author="Wendy L Thomas" w:date="2013-09-20T13:47:00Z">
        <w:r w:rsidR="007C38CC" w:rsidRPr="007545E7">
          <w:rPr>
            <w:rStyle w:val="Emphasis"/>
            <w:b/>
          </w:rPr>
          <w:t>GeographicLocationCode</w:t>
        </w:r>
        <w:r w:rsidR="007C38CC">
          <w:rPr>
            <w:rStyle w:val="Emphasis"/>
            <w:b/>
          </w:rPr>
          <w:t>Representation</w:t>
        </w:r>
      </w:ins>
      <w:proofErr w:type="spellEnd"/>
    </w:p>
    <w:p w:rsidR="00CC6599" w:rsidRDefault="007C38CC" w:rsidP="00CC6599">
      <w:pPr>
        <w:rPr>
          <w:rStyle w:val="Emphasis"/>
          <w:i w:val="0"/>
        </w:rPr>
      </w:pPr>
      <w:ins w:id="480" w:author="Wendy L Thomas" w:date="2013-09-20T13:46:00Z">
        <w:r>
          <w:rPr>
            <w:rStyle w:val="Emphasis"/>
            <w:i w:val="0"/>
          </w:rPr>
          <w:t xml:space="preserve">This </w:t>
        </w:r>
      </w:ins>
      <w:del w:id="481" w:author="Wendy L Thomas" w:date="2013-09-20T13:45:00Z">
        <w:r w:rsidR="006263AD" w:rsidDel="007C38CC">
          <w:rPr>
            <w:rStyle w:val="Emphasis"/>
            <w:i w:val="0"/>
          </w:rPr>
          <w:delText>Delineation</w:delText>
        </w:r>
      </w:del>
      <w:ins w:id="482" w:author="Wendy L Thomas" w:date="2013-09-20T13:45:00Z">
        <w:r>
          <w:rPr>
            <w:rStyle w:val="Emphasis"/>
            <w:i w:val="0"/>
          </w:rPr>
          <w:t>Representation</w:t>
        </w:r>
      </w:ins>
      <w:ins w:id="483" w:author="Wendy L Thomas" w:date="2013-09-20T13:46:00Z">
        <w:r>
          <w:rPr>
            <w:rStyle w:val="Emphasis"/>
            <w:i w:val="0"/>
          </w:rPr>
          <w:t xml:space="preserve"> allows</w:t>
        </w:r>
      </w:ins>
      <w:r w:rsidR="00BA1F71">
        <w:rPr>
          <w:rStyle w:val="Emphasis"/>
          <w:i w:val="0"/>
        </w:rPr>
        <w:t xml:space="preserve"> for the direct use of</w:t>
      </w:r>
      <w:del w:id="484" w:author="Wendy L Thomas" w:date="2013-09-20T13:51:00Z">
        <w:r w:rsidR="00BA1F71" w:rsidDel="007C38CC">
          <w:rPr>
            <w:rStyle w:val="Emphasis"/>
            <w:i w:val="0"/>
          </w:rPr>
          <w:delText xml:space="preserve"> a</w:delText>
        </w:r>
      </w:del>
      <w:r w:rsidR="00BA1F71">
        <w:rPr>
          <w:rStyle w:val="Emphasis"/>
          <w:i w:val="0"/>
        </w:rPr>
        <w:t xml:space="preserve"> </w:t>
      </w:r>
      <w:ins w:id="485" w:author="Wendy L Thomas" w:date="2013-09-20T13:50:00Z">
        <w:r>
          <w:rPr>
            <w:rStyle w:val="Emphasis"/>
            <w:i w:val="0"/>
          </w:rPr>
          <w:t xml:space="preserve">the contents of a </w:t>
        </w:r>
      </w:ins>
      <w:r w:rsidR="00BA1F71">
        <w:rPr>
          <w:rStyle w:val="Emphasis"/>
          <w:i w:val="0"/>
        </w:rPr>
        <w:t>Geographic</w:t>
      </w:r>
      <w:ins w:id="486" w:author="Wendy L Thomas" w:date="2013-09-20T13:47:00Z">
        <w:r>
          <w:rPr>
            <w:rStyle w:val="Emphasis"/>
            <w:i w:val="0"/>
          </w:rPr>
          <w:t xml:space="preserve"> </w:t>
        </w:r>
      </w:ins>
      <w:r w:rsidR="00BA1F71">
        <w:rPr>
          <w:rStyle w:val="Emphasis"/>
          <w:i w:val="0"/>
        </w:rPr>
        <w:t>Location</w:t>
      </w:r>
      <w:ins w:id="487" w:author="Wendy L Thomas" w:date="2013-09-20T13:47:00Z">
        <w:r>
          <w:rPr>
            <w:rStyle w:val="Emphasis"/>
            <w:i w:val="0"/>
          </w:rPr>
          <w:t xml:space="preserve"> </w:t>
        </w:r>
      </w:ins>
      <w:del w:id="488" w:author="Wendy L Thomas" w:date="2013-09-20T13:49:00Z">
        <w:r w:rsidR="00BA1F71" w:rsidDel="007C38CC">
          <w:rPr>
            <w:rStyle w:val="Emphasis"/>
            <w:i w:val="0"/>
          </w:rPr>
          <w:delText>Code</w:delText>
        </w:r>
        <w:r w:rsidR="00CC6599" w:rsidDel="007C38CC">
          <w:rPr>
            <w:rStyle w:val="Emphasis"/>
            <w:i w:val="0"/>
          </w:rPr>
          <w:delText xml:space="preserve"> </w:delText>
        </w:r>
      </w:del>
      <w:ins w:id="489" w:author="Wendy L Thomas" w:date="2013-09-20T13:49:00Z">
        <w:r>
          <w:rPr>
            <w:rStyle w:val="Emphasis"/>
            <w:i w:val="0"/>
          </w:rPr>
          <w:t>Value</w:t>
        </w:r>
        <w:r>
          <w:rPr>
            <w:rStyle w:val="Emphasis"/>
            <w:i w:val="0"/>
          </w:rPr>
          <w:t xml:space="preserve"> </w:t>
        </w:r>
      </w:ins>
      <w:r w:rsidR="00CC6599">
        <w:rPr>
          <w:rStyle w:val="Emphasis"/>
          <w:i w:val="0"/>
        </w:rPr>
        <w:t xml:space="preserve">as </w:t>
      </w:r>
      <w:r w:rsidR="00BA1F71">
        <w:rPr>
          <w:rStyle w:val="Emphasis"/>
          <w:i w:val="0"/>
        </w:rPr>
        <w:t xml:space="preserve">a </w:t>
      </w:r>
      <w:proofErr w:type="spellStart"/>
      <w:r w:rsidR="00BA1F71">
        <w:rPr>
          <w:rStyle w:val="Emphasis"/>
          <w:i w:val="0"/>
        </w:rPr>
        <w:t>GeographicLocation</w:t>
      </w:r>
      <w:ins w:id="490" w:author="Wendy L Thomas" w:date="2013-09-20T13:47:00Z">
        <w:r>
          <w:rPr>
            <w:rStyle w:val="Emphasis"/>
            <w:i w:val="0"/>
          </w:rPr>
          <w:t>Code</w:t>
        </w:r>
      </w:ins>
      <w:r w:rsidR="00BA1F71">
        <w:rPr>
          <w:rStyle w:val="Emphasis"/>
          <w:i w:val="0"/>
        </w:rPr>
        <w:t>Representation</w:t>
      </w:r>
      <w:proofErr w:type="spellEnd"/>
      <w:r w:rsidR="00BA1F71">
        <w:rPr>
          <w:rStyle w:val="Emphasis"/>
          <w:i w:val="0"/>
        </w:rPr>
        <w:t xml:space="preserve"> or a </w:t>
      </w:r>
      <w:proofErr w:type="spellStart"/>
      <w:r w:rsidR="00BA1F71">
        <w:rPr>
          <w:rStyle w:val="Emphasis"/>
          <w:i w:val="0"/>
        </w:rPr>
        <w:t>GeographicLocation</w:t>
      </w:r>
      <w:ins w:id="491" w:author="Wendy L Thomas" w:date="2013-09-20T13:48:00Z">
        <w:r>
          <w:rPr>
            <w:rStyle w:val="Emphasis"/>
            <w:i w:val="0"/>
          </w:rPr>
          <w:t>Code</w:t>
        </w:r>
      </w:ins>
      <w:r w:rsidR="00BA1F71">
        <w:rPr>
          <w:rStyle w:val="Emphasis"/>
          <w:i w:val="0"/>
        </w:rPr>
        <w:t>Domain</w:t>
      </w:r>
      <w:proofErr w:type="spellEnd"/>
      <w:r w:rsidR="006263AD">
        <w:rPr>
          <w:rStyle w:val="Emphasis"/>
          <w:i w:val="0"/>
        </w:rPr>
        <w:t>. This relieves the user of</w:t>
      </w:r>
      <w:r w:rsidR="00CC6599">
        <w:rPr>
          <w:rStyle w:val="Emphasis"/>
          <w:i w:val="0"/>
        </w:rPr>
        <w:t xml:space="preserve"> creating a secondary Code List reflecting the same information</w:t>
      </w:r>
      <w:r w:rsidR="006263AD">
        <w:rPr>
          <w:rStyle w:val="Emphasis"/>
          <w:i w:val="0"/>
        </w:rPr>
        <w:t xml:space="preserve"> and retains contextual information in the use of Geographic Locations as response domains or representations</w:t>
      </w:r>
      <w:r w:rsidR="00CC6599">
        <w:rPr>
          <w:rStyle w:val="Emphasis"/>
          <w:i w:val="0"/>
        </w:rPr>
        <w:t xml:space="preserve">. References the GeographicLocation used, identifies which code is being used based on the </w:t>
      </w:r>
      <w:proofErr w:type="spellStart"/>
      <w:r w:rsidR="00CC6599">
        <w:rPr>
          <w:rStyle w:val="Emphasis"/>
          <w:i w:val="0"/>
        </w:rPr>
        <w:t>AuthorizationSouce</w:t>
      </w:r>
      <w:proofErr w:type="spellEnd"/>
      <w:r w:rsidR="00CC6599">
        <w:rPr>
          <w:rStyle w:val="Emphasis"/>
          <w:i w:val="0"/>
        </w:rPr>
        <w:t xml:space="preserve"> and allows specifying which codes to exclude from a set, similar to specific object exclusion from a Scheme Reference.</w:t>
      </w:r>
    </w:p>
    <w:p w:rsidR="00CC6599" w:rsidRPr="00CC6599" w:rsidRDefault="00CC6599" w:rsidP="007545E7">
      <w:pPr>
        <w:tabs>
          <w:tab w:val="left" w:pos="360"/>
          <w:tab w:val="left" w:pos="720"/>
          <w:tab w:val="left" w:pos="5040"/>
        </w:tabs>
        <w:spacing w:after="0" w:line="240" w:lineRule="auto"/>
        <w:rPr>
          <w:rStyle w:val="Emphasis"/>
          <w:rFonts w:ascii="Courier New" w:hAnsi="Courier New" w:cs="Courier New"/>
          <w:i w:val="0"/>
        </w:rPr>
      </w:pPr>
      <w:proofErr w:type="spellStart"/>
      <w:r w:rsidRPr="00CC6599">
        <w:rPr>
          <w:rStyle w:val="Emphasis"/>
          <w:rFonts w:ascii="Courier New" w:hAnsi="Courier New" w:cs="Courier New"/>
          <w:i w:val="0"/>
        </w:rPr>
        <w:t>GeographicLocationCode</w:t>
      </w:r>
      <w:del w:id="492" w:author="Wendy L Thomas" w:date="2013-09-20T13:45:00Z">
        <w:r w:rsidRPr="00CC6599" w:rsidDel="007C38CC">
          <w:rPr>
            <w:rStyle w:val="Emphasis"/>
            <w:rFonts w:ascii="Courier New" w:hAnsi="Courier New" w:cs="Courier New"/>
            <w:i w:val="0"/>
          </w:rPr>
          <w:delText>Delineation</w:delText>
        </w:r>
      </w:del>
      <w:ins w:id="493" w:author="Wendy L Thomas" w:date="2013-09-20T13:45:00Z">
        <w:r w:rsidR="007C38CC">
          <w:rPr>
            <w:rStyle w:val="Emphasis"/>
            <w:rFonts w:ascii="Courier New" w:hAnsi="Courier New" w:cs="Courier New"/>
            <w:i w:val="0"/>
          </w:rPr>
          <w:t>Representation</w:t>
        </w:r>
      </w:ins>
      <w:proofErr w:type="spellEnd"/>
    </w:p>
    <w:p w:rsidR="00CC6599" w:rsidRPr="00CC6599" w:rsidRDefault="00CC6599"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 xml:space="preserve">Extension base: </w:t>
      </w:r>
      <w:del w:id="494" w:author="Wendy L Thomas" w:date="2013-09-20T15:33:00Z">
        <w:r w:rsidRPr="00CC6599" w:rsidDel="00064304">
          <w:rPr>
            <w:rStyle w:val="Emphasis"/>
            <w:rFonts w:ascii="Courier New" w:hAnsi="Courier New" w:cs="Courier New"/>
            <w:i w:val="0"/>
          </w:rPr>
          <w:delText>VersionableType</w:delText>
        </w:r>
      </w:del>
      <w:proofErr w:type="spellStart"/>
      <w:ins w:id="495" w:author="Wendy L Thomas" w:date="2013-09-20T15:33:00Z">
        <w:r w:rsidR="00064304">
          <w:rPr>
            <w:rStyle w:val="Emphasis"/>
            <w:rFonts w:ascii="Courier New" w:hAnsi="Courier New" w:cs="Courier New"/>
            <w:i w:val="0"/>
          </w:rPr>
          <w:t>Representation</w:t>
        </w:r>
        <w:r w:rsidR="00064304" w:rsidRPr="00CC6599">
          <w:rPr>
            <w:rStyle w:val="Emphasis"/>
            <w:rFonts w:ascii="Courier New" w:hAnsi="Courier New" w:cs="Courier New"/>
            <w:i w:val="0"/>
          </w:rPr>
          <w:t>Type</w:t>
        </w:r>
      </w:ins>
      <w:proofErr w:type="spellEnd"/>
    </w:p>
    <w:p w:rsidR="00CC6599" w:rsidRPr="00CC6599" w:rsidDel="00064304" w:rsidRDefault="00CC6599" w:rsidP="007545E7">
      <w:pPr>
        <w:tabs>
          <w:tab w:val="left" w:pos="360"/>
          <w:tab w:val="left" w:pos="720"/>
          <w:tab w:val="left" w:pos="5040"/>
        </w:tabs>
        <w:spacing w:after="0" w:line="240" w:lineRule="auto"/>
        <w:rPr>
          <w:del w:id="496" w:author="Wendy L Thomas" w:date="2013-09-20T15:34:00Z"/>
          <w:rStyle w:val="Emphasis"/>
          <w:rFonts w:ascii="Courier New" w:hAnsi="Courier New" w:cs="Courier New"/>
          <w:i w:val="0"/>
        </w:rPr>
      </w:pPr>
      <w:del w:id="497" w:author="Wendy L Thomas" w:date="2013-09-20T15:34:00Z">
        <w:r w:rsidRPr="00CC6599" w:rsidDel="00064304">
          <w:rPr>
            <w:rStyle w:val="Emphasis"/>
            <w:rFonts w:ascii="Courier New" w:hAnsi="Courier New" w:cs="Courier New"/>
            <w:i w:val="0"/>
          </w:rPr>
          <w:tab/>
          <w:delText>GeographicLocationCode</w:delText>
        </w:r>
      </w:del>
      <w:del w:id="498" w:author="Wendy L Thomas" w:date="2013-09-20T13:45:00Z">
        <w:r w:rsidRPr="00CC6599" w:rsidDel="007C38CC">
          <w:rPr>
            <w:rStyle w:val="Emphasis"/>
            <w:rFonts w:ascii="Courier New" w:hAnsi="Courier New" w:cs="Courier New"/>
            <w:i w:val="0"/>
          </w:rPr>
          <w:delText>Delineation</w:delText>
        </w:r>
      </w:del>
      <w:del w:id="499" w:author="Wendy L Thomas" w:date="2013-09-20T15:34:00Z">
        <w:r w:rsidRPr="00CC6599" w:rsidDel="00064304">
          <w:rPr>
            <w:rStyle w:val="Emphasis"/>
            <w:rFonts w:ascii="Courier New" w:hAnsi="Courier New" w:cs="Courier New"/>
            <w:i w:val="0"/>
          </w:rPr>
          <w:delText>Name</w:delText>
        </w:r>
        <w:r w:rsidRPr="00CC6599" w:rsidDel="00064304">
          <w:rPr>
            <w:rStyle w:val="Emphasis"/>
            <w:rFonts w:ascii="Courier New" w:hAnsi="Courier New" w:cs="Courier New"/>
            <w:i w:val="0"/>
          </w:rPr>
          <w:tab/>
        </w:r>
        <w:r w:rsidDel="00064304">
          <w:rPr>
            <w:rStyle w:val="Emphasis"/>
            <w:rFonts w:ascii="Courier New" w:hAnsi="Courier New" w:cs="Courier New"/>
            <w:i w:val="0"/>
          </w:rPr>
          <w:delText>(0..n)</w:delText>
        </w:r>
        <w:r w:rsidRPr="00CC6599" w:rsidDel="00064304">
          <w:rPr>
            <w:rStyle w:val="Emphasis"/>
            <w:rFonts w:ascii="Courier New" w:hAnsi="Courier New" w:cs="Courier New"/>
            <w:i w:val="0"/>
          </w:rPr>
          <w:tab/>
        </w:r>
      </w:del>
    </w:p>
    <w:p w:rsidR="00CC6599" w:rsidRPr="00CC6599" w:rsidDel="00064304" w:rsidRDefault="00CC6599" w:rsidP="007545E7">
      <w:pPr>
        <w:tabs>
          <w:tab w:val="left" w:pos="360"/>
          <w:tab w:val="left" w:pos="720"/>
          <w:tab w:val="left" w:pos="5040"/>
        </w:tabs>
        <w:spacing w:after="0" w:line="240" w:lineRule="auto"/>
        <w:rPr>
          <w:del w:id="500" w:author="Wendy L Thomas" w:date="2013-09-20T15:34:00Z"/>
          <w:rStyle w:val="Emphasis"/>
          <w:rFonts w:ascii="Courier New" w:hAnsi="Courier New" w:cs="Courier New"/>
          <w:i w:val="0"/>
        </w:rPr>
      </w:pPr>
      <w:del w:id="501" w:author="Wendy L Thomas" w:date="2013-09-20T15:34:00Z">
        <w:r w:rsidRPr="00CC6599" w:rsidDel="00064304">
          <w:rPr>
            <w:rStyle w:val="Emphasis"/>
            <w:rFonts w:ascii="Courier New" w:hAnsi="Courier New" w:cs="Courier New"/>
            <w:i w:val="0"/>
          </w:rPr>
          <w:tab/>
          <w:delText>Label</w:delText>
        </w:r>
        <w:r w:rsidRPr="00CC6599" w:rsidDel="00064304">
          <w:rPr>
            <w:rStyle w:val="Emphasis"/>
            <w:rFonts w:ascii="Courier New" w:hAnsi="Courier New" w:cs="Courier New"/>
            <w:i w:val="0"/>
          </w:rPr>
          <w:tab/>
        </w:r>
        <w:r w:rsidR="007545E7" w:rsidDel="00064304">
          <w:rPr>
            <w:rStyle w:val="Emphasis"/>
            <w:rFonts w:ascii="Courier New" w:hAnsi="Courier New" w:cs="Courier New"/>
            <w:i w:val="0"/>
          </w:rPr>
          <w:tab/>
        </w:r>
        <w:r w:rsidDel="00064304">
          <w:rPr>
            <w:rStyle w:val="Emphasis"/>
            <w:rFonts w:ascii="Courier New" w:hAnsi="Courier New" w:cs="Courier New"/>
            <w:i w:val="0"/>
          </w:rPr>
          <w:delText>(0..n)</w:delText>
        </w:r>
        <w:r w:rsidRPr="00CC6599" w:rsidDel="00064304">
          <w:rPr>
            <w:rStyle w:val="Emphasis"/>
            <w:rFonts w:ascii="Courier New" w:hAnsi="Courier New" w:cs="Courier New"/>
            <w:i w:val="0"/>
          </w:rPr>
          <w:tab/>
        </w:r>
      </w:del>
    </w:p>
    <w:p w:rsidR="00CC6599" w:rsidRPr="00CC6599" w:rsidDel="00064304" w:rsidRDefault="007545E7" w:rsidP="007545E7">
      <w:pPr>
        <w:tabs>
          <w:tab w:val="left" w:pos="360"/>
          <w:tab w:val="left" w:pos="720"/>
          <w:tab w:val="left" w:pos="5040"/>
        </w:tabs>
        <w:spacing w:after="0" w:line="240" w:lineRule="auto"/>
        <w:rPr>
          <w:del w:id="502" w:author="Wendy L Thomas" w:date="2013-09-20T15:34:00Z"/>
          <w:rStyle w:val="Emphasis"/>
          <w:rFonts w:ascii="Courier New" w:hAnsi="Courier New" w:cs="Courier New"/>
          <w:i w:val="0"/>
        </w:rPr>
      </w:pPr>
      <w:del w:id="503" w:author="Wendy L Thomas" w:date="2013-09-20T15:34:00Z">
        <w:r w:rsidDel="00064304">
          <w:rPr>
            <w:rStyle w:val="Emphasis"/>
            <w:rFonts w:ascii="Courier New" w:hAnsi="Courier New" w:cs="Courier New"/>
            <w:i w:val="0"/>
          </w:rPr>
          <w:tab/>
          <w:delText>Description</w:delText>
        </w:r>
        <w:r w:rsidR="00CC6599" w:rsidDel="00064304">
          <w:rPr>
            <w:rStyle w:val="Emphasis"/>
            <w:rFonts w:ascii="Courier New" w:hAnsi="Courier New" w:cs="Courier New"/>
            <w:i w:val="0"/>
          </w:rPr>
          <w:tab/>
        </w:r>
        <w:r w:rsidR="00CC6599" w:rsidDel="00064304">
          <w:rPr>
            <w:rStyle w:val="Emphasis"/>
            <w:rFonts w:ascii="Courier New" w:hAnsi="Courier New" w:cs="Courier New"/>
            <w:i w:val="0"/>
          </w:rPr>
          <w:tab/>
          <w:delText>(0..1)</w:delText>
        </w:r>
        <w:r w:rsidR="00CC6599" w:rsidRPr="00CC6599" w:rsidDel="00064304">
          <w:rPr>
            <w:rStyle w:val="Emphasis"/>
            <w:rFonts w:ascii="Courier New" w:hAnsi="Courier New" w:cs="Courier New"/>
            <w:i w:val="0"/>
          </w:rPr>
          <w:tab/>
        </w:r>
      </w:del>
    </w:p>
    <w:p w:rsidR="00CC6599" w:rsidRPr="00CC6599" w:rsidRDefault="00CC6599"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proofErr w:type="spellStart"/>
      <w:r w:rsidRPr="00CC6599">
        <w:rPr>
          <w:rStyle w:val="Emphasis"/>
          <w:rFonts w:ascii="Courier New" w:hAnsi="Courier New" w:cs="Courier New"/>
          <w:i w:val="0"/>
        </w:rPr>
        <w:t>IncludedGeographicLocationCodes</w:t>
      </w:r>
      <w:proofErr w:type="spellEnd"/>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CC6599" w:rsidRPr="00CC6599" w:rsidRDefault="00CC6599"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proofErr w:type="spellStart"/>
      <w:r w:rsidRPr="00CC6599">
        <w:rPr>
          <w:rStyle w:val="Emphasis"/>
          <w:rFonts w:ascii="Courier New" w:hAnsi="Courier New" w:cs="Courier New"/>
          <w:i w:val="0"/>
        </w:rPr>
        <w:t>AuthorizedSourceReference</w:t>
      </w:r>
      <w:proofErr w:type="spellEnd"/>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CC6599" w:rsidRPr="00CC6599" w:rsidRDefault="00CC6599"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proofErr w:type="spellStart"/>
      <w:r w:rsidRPr="00CC6599">
        <w:rPr>
          <w:rStyle w:val="Emphasis"/>
          <w:rFonts w:ascii="Courier New" w:hAnsi="Courier New" w:cs="Courier New"/>
          <w:i w:val="0"/>
        </w:rPr>
        <w:t>GeographicLocationReference</w:t>
      </w:r>
      <w:proofErr w:type="spellEnd"/>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CC6599" w:rsidRDefault="00CC6599" w:rsidP="007545E7">
      <w:pPr>
        <w:tabs>
          <w:tab w:val="left" w:pos="360"/>
          <w:tab w:val="left" w:pos="720"/>
          <w:tab w:val="left" w:pos="5040"/>
        </w:tabs>
        <w:spacing w:after="0" w:line="240" w:lineRule="auto"/>
        <w:rPr>
          <w:ins w:id="504" w:author="Wendy L Thomas" w:date="2013-09-20T15:34:00Z"/>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proofErr w:type="spellStart"/>
      <w:r w:rsidRPr="00CC6599">
        <w:rPr>
          <w:rStyle w:val="Emphasis"/>
          <w:rFonts w:ascii="Courier New" w:hAnsi="Courier New" w:cs="Courier New"/>
          <w:i w:val="0"/>
        </w:rPr>
        <w:t>ExcludedLocationValueReference</w:t>
      </w:r>
      <w:proofErr w:type="spellEnd"/>
      <w:r w:rsidRPr="00CC6599">
        <w:rPr>
          <w:rStyle w:val="Emphasis"/>
          <w:rFonts w:ascii="Courier New" w:hAnsi="Courier New" w:cs="Courier New"/>
          <w:i w:val="0"/>
        </w:rPr>
        <w:tab/>
      </w:r>
      <w:r w:rsid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064304" w:rsidRDefault="00064304" w:rsidP="007545E7">
      <w:pPr>
        <w:tabs>
          <w:tab w:val="left" w:pos="360"/>
          <w:tab w:val="left" w:pos="720"/>
          <w:tab w:val="left" w:pos="5040"/>
        </w:tabs>
        <w:spacing w:after="0" w:line="240" w:lineRule="auto"/>
        <w:rPr>
          <w:ins w:id="505" w:author="Wendy L Thomas" w:date="2013-09-20T15:41:00Z"/>
          <w:rStyle w:val="Emphasis"/>
          <w:rFonts w:ascii="Courier New" w:hAnsi="Courier New" w:cs="Courier New"/>
          <w:i w:val="0"/>
        </w:rPr>
      </w:pPr>
      <w:ins w:id="506" w:author="Wendy L Thomas" w:date="2013-09-20T15:34:00Z">
        <w:r>
          <w:rPr>
            <w:rStyle w:val="Emphasis"/>
            <w:rFonts w:ascii="Courier New" w:hAnsi="Courier New" w:cs="Courier New"/>
            <w:i w:val="0"/>
          </w:rPr>
          <w:tab/>
        </w:r>
        <w:proofErr w:type="spellStart"/>
        <w:r>
          <w:rPr>
            <w:rStyle w:val="Emphasis"/>
            <w:rFonts w:ascii="Courier New" w:hAnsi="Courier New" w:cs="Courier New"/>
            <w:i w:val="0"/>
          </w:rPr>
          <w:t>LimitedCodeSegmentCaptured</w:t>
        </w:r>
        <w:proofErr w:type="spellEnd"/>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AF28D2" w:rsidRDefault="00AF28D2" w:rsidP="007545E7">
      <w:pPr>
        <w:tabs>
          <w:tab w:val="left" w:pos="360"/>
          <w:tab w:val="left" w:pos="720"/>
          <w:tab w:val="left" w:pos="5040"/>
        </w:tabs>
        <w:spacing w:after="0" w:line="240" w:lineRule="auto"/>
        <w:rPr>
          <w:ins w:id="507" w:author="Wendy L Thomas" w:date="2013-09-20T15:42:00Z"/>
          <w:rStyle w:val="Emphasis"/>
          <w:rFonts w:ascii="Courier New" w:hAnsi="Courier New" w:cs="Courier New"/>
          <w:i w:val="0"/>
        </w:rPr>
      </w:pPr>
      <w:ins w:id="508" w:author="Wendy L Thomas" w:date="2013-09-20T15:42:00Z">
        <w:r>
          <w:rPr>
            <w:rStyle w:val="Emphasis"/>
            <w:rFonts w:ascii="Courier New" w:hAnsi="Courier New" w:cs="Courier New"/>
            <w:i w:val="0"/>
          </w:rPr>
          <w:tab/>
        </w:r>
        <w:r>
          <w:rPr>
            <w:rStyle w:val="Emphasis"/>
            <w:rFonts w:ascii="Courier New" w:hAnsi="Courier New" w:cs="Courier New"/>
            <w:i w:val="0"/>
          </w:rPr>
          <w:tab/>
          <w:t>Description</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AF28D2" w:rsidRDefault="00AF28D2" w:rsidP="007545E7">
      <w:pPr>
        <w:tabs>
          <w:tab w:val="left" w:pos="360"/>
          <w:tab w:val="left" w:pos="720"/>
          <w:tab w:val="left" w:pos="5040"/>
        </w:tabs>
        <w:spacing w:after="0" w:line="240" w:lineRule="auto"/>
        <w:rPr>
          <w:ins w:id="509" w:author="Wendy L Thomas" w:date="2013-09-20T15:43:00Z"/>
          <w:rStyle w:val="Emphasis"/>
          <w:rFonts w:ascii="Courier New" w:hAnsi="Courier New" w:cs="Courier New"/>
          <w:i w:val="0"/>
        </w:rPr>
      </w:pPr>
      <w:ins w:id="510" w:author="Wendy L Thomas" w:date="2013-09-20T15:42:00Z">
        <w:r>
          <w:rPr>
            <w:rStyle w:val="Emphasis"/>
            <w:rFonts w:ascii="Courier New" w:hAnsi="Courier New" w:cs="Courier New"/>
            <w:i w:val="0"/>
          </w:rPr>
          <w:tab/>
        </w:r>
        <w:r>
          <w:rPr>
            <w:rStyle w:val="Emphasis"/>
            <w:rFonts w:ascii="Courier New" w:hAnsi="Courier New" w:cs="Courier New"/>
            <w:i w:val="0"/>
          </w:rPr>
          <w:tab/>
          <w:t>@</w:t>
        </w:r>
        <w:proofErr w:type="spellStart"/>
        <w:r>
          <w:rPr>
            <w:rStyle w:val="Emphasis"/>
            <w:rFonts w:ascii="Courier New" w:hAnsi="Courier New" w:cs="Courier New"/>
            <w:i w:val="0"/>
          </w:rPr>
          <w:t>arrayBase</w:t>
        </w:r>
        <w:proofErr w:type="spellEnd"/>
        <w:r>
          <w:rPr>
            <w:rStyle w:val="Emphasis"/>
            <w:rFonts w:ascii="Courier New" w:hAnsi="Courier New" w:cs="Courier New"/>
            <w:i w:val="0"/>
          </w:rPr>
          <w:tab/>
        </w:r>
        <w:r>
          <w:rPr>
            <w:rStyle w:val="Emphasis"/>
            <w:rFonts w:ascii="Courier New" w:hAnsi="Courier New" w:cs="Courier New"/>
            <w:i w:val="0"/>
          </w:rPr>
          <w:tab/>
        </w:r>
      </w:ins>
      <w:ins w:id="511" w:author="Wendy L Thomas" w:date="2013-09-20T15:44:00Z">
        <w:r>
          <w:rPr>
            <w:rStyle w:val="Emphasis"/>
            <w:rFonts w:ascii="Courier New" w:hAnsi="Courier New" w:cs="Courier New"/>
            <w:i w:val="0"/>
          </w:rPr>
          <w:t>required [0|1]</w:t>
        </w:r>
      </w:ins>
    </w:p>
    <w:p w:rsidR="00AF28D2" w:rsidRDefault="00AF28D2" w:rsidP="007545E7">
      <w:pPr>
        <w:tabs>
          <w:tab w:val="left" w:pos="360"/>
          <w:tab w:val="left" w:pos="720"/>
          <w:tab w:val="left" w:pos="5040"/>
        </w:tabs>
        <w:spacing w:after="0" w:line="240" w:lineRule="auto"/>
        <w:rPr>
          <w:ins w:id="512" w:author="Wendy L Thomas" w:date="2013-09-20T15:43:00Z"/>
          <w:rStyle w:val="Emphasis"/>
          <w:rFonts w:ascii="Courier New" w:hAnsi="Courier New" w:cs="Courier New"/>
          <w:i w:val="0"/>
        </w:rPr>
      </w:pPr>
      <w:ins w:id="513" w:author="Wendy L Thomas" w:date="2013-09-20T15:43:00Z">
        <w:r>
          <w:rPr>
            <w:rStyle w:val="Emphasis"/>
            <w:rFonts w:ascii="Courier New" w:hAnsi="Courier New" w:cs="Courier New"/>
            <w:i w:val="0"/>
          </w:rPr>
          <w:tab/>
        </w:r>
        <w:r>
          <w:rPr>
            <w:rStyle w:val="Emphasis"/>
            <w:rFonts w:ascii="Courier New" w:hAnsi="Courier New" w:cs="Courier New"/>
            <w:i w:val="0"/>
          </w:rPr>
          <w:tab/>
          <w:t>@</w:t>
        </w:r>
        <w:proofErr w:type="spellStart"/>
        <w:r>
          <w:rPr>
            <w:rStyle w:val="Emphasis"/>
            <w:rFonts w:ascii="Courier New" w:hAnsi="Courier New" w:cs="Courier New"/>
            <w:i w:val="0"/>
          </w:rPr>
          <w:t>startPosition</w:t>
        </w:r>
        <w:proofErr w:type="spellEnd"/>
        <w:r>
          <w:rPr>
            <w:rStyle w:val="Emphasis"/>
            <w:rFonts w:ascii="Courier New" w:hAnsi="Courier New" w:cs="Courier New"/>
            <w:i w:val="0"/>
          </w:rPr>
          <w:tab/>
        </w:r>
        <w:r>
          <w:rPr>
            <w:rStyle w:val="Emphasis"/>
            <w:rFonts w:ascii="Courier New" w:hAnsi="Courier New" w:cs="Courier New"/>
            <w:i w:val="0"/>
          </w:rPr>
          <w:tab/>
        </w:r>
      </w:ins>
      <w:ins w:id="514" w:author="Wendy L Thomas" w:date="2013-09-20T15:44:00Z">
        <w:r>
          <w:rPr>
            <w:rStyle w:val="Emphasis"/>
            <w:rFonts w:ascii="Courier New" w:hAnsi="Courier New" w:cs="Courier New"/>
            <w:i w:val="0"/>
          </w:rPr>
          <w:t>required</w:t>
        </w:r>
      </w:ins>
    </w:p>
    <w:p w:rsidR="00AF28D2" w:rsidRDefault="00AF28D2" w:rsidP="007545E7">
      <w:pPr>
        <w:tabs>
          <w:tab w:val="left" w:pos="360"/>
          <w:tab w:val="left" w:pos="720"/>
          <w:tab w:val="left" w:pos="5040"/>
        </w:tabs>
        <w:spacing w:after="0" w:line="240" w:lineRule="auto"/>
        <w:rPr>
          <w:rStyle w:val="Emphasis"/>
          <w:rFonts w:ascii="Courier New" w:hAnsi="Courier New" w:cs="Courier New"/>
          <w:i w:val="0"/>
        </w:rPr>
      </w:pPr>
      <w:ins w:id="515" w:author="Wendy L Thomas" w:date="2013-09-20T15:43:00Z">
        <w:r>
          <w:rPr>
            <w:rStyle w:val="Emphasis"/>
            <w:rFonts w:ascii="Courier New" w:hAnsi="Courier New" w:cs="Courier New"/>
            <w:i w:val="0"/>
          </w:rPr>
          <w:tab/>
        </w:r>
        <w:r>
          <w:rPr>
            <w:rStyle w:val="Emphasis"/>
            <w:rFonts w:ascii="Courier New" w:hAnsi="Courier New" w:cs="Courier New"/>
            <w:i w:val="0"/>
          </w:rPr>
          <w:tab/>
          <w:t>@length</w:t>
        </w:r>
        <w:r>
          <w:rPr>
            <w:rStyle w:val="Emphasis"/>
            <w:rFonts w:ascii="Courier New" w:hAnsi="Courier New" w:cs="Courier New"/>
            <w:i w:val="0"/>
          </w:rPr>
          <w:tab/>
        </w:r>
        <w:r>
          <w:rPr>
            <w:rStyle w:val="Emphasis"/>
            <w:rFonts w:ascii="Courier New" w:hAnsi="Courier New" w:cs="Courier New"/>
            <w:i w:val="0"/>
          </w:rPr>
          <w:tab/>
        </w:r>
      </w:ins>
      <w:ins w:id="516" w:author="Wendy L Thomas" w:date="2013-09-20T15:44:00Z">
        <w:r>
          <w:rPr>
            <w:rStyle w:val="Emphasis"/>
            <w:rFonts w:ascii="Courier New" w:hAnsi="Courier New" w:cs="Courier New"/>
            <w:i w:val="0"/>
          </w:rPr>
          <w:t>required</w:t>
        </w:r>
      </w:ins>
    </w:p>
    <w:p w:rsidR="00D42230" w:rsidRDefault="00D42230" w:rsidP="007545E7">
      <w:pPr>
        <w:tabs>
          <w:tab w:val="left" w:pos="360"/>
          <w:tab w:val="left" w:pos="720"/>
          <w:tab w:val="left" w:pos="5040"/>
        </w:tabs>
        <w:spacing w:after="0" w:line="240" w:lineRule="auto"/>
        <w:rPr>
          <w:rStyle w:val="Emphasis"/>
          <w:rFonts w:ascii="Courier New" w:hAnsi="Courier New" w:cs="Courier New"/>
          <w:i w:val="0"/>
        </w:rPr>
      </w:pPr>
    </w:p>
    <w:p w:rsidR="00D42230" w:rsidRPr="00D42230" w:rsidRDefault="00D42230" w:rsidP="00D42230">
      <w:pPr>
        <w:rPr>
          <w:rStyle w:val="Emphasis"/>
          <w:rFonts w:cstheme="minorHAnsi"/>
          <w:i w:val="0"/>
        </w:rPr>
      </w:pPr>
      <w:commentRangeStart w:id="517"/>
      <w:r>
        <w:rPr>
          <w:rStyle w:val="Emphasis"/>
          <w:rFonts w:cstheme="minorHAnsi"/>
          <w:i w:val="0"/>
        </w:rPr>
        <w:t xml:space="preserve">Note that the </w:t>
      </w:r>
      <w:del w:id="518" w:author="Wendy L Thomas" w:date="2013-09-20T13:45:00Z">
        <w:r w:rsidDel="007C38CC">
          <w:rPr>
            <w:rStyle w:val="Emphasis"/>
            <w:rFonts w:cstheme="minorHAnsi"/>
            <w:i w:val="0"/>
          </w:rPr>
          <w:delText>delineation</w:delText>
        </w:r>
      </w:del>
      <w:ins w:id="519" w:author="Wendy L Thomas" w:date="2013-09-20T13:45:00Z">
        <w:r w:rsidR="00064304">
          <w:rPr>
            <w:rStyle w:val="Emphasis"/>
            <w:rFonts w:cstheme="minorHAnsi"/>
            <w:i w:val="0"/>
          </w:rPr>
          <w:t>Representation</w:t>
        </w:r>
      </w:ins>
      <w:ins w:id="520" w:author="Wendy L Thomas" w:date="2013-09-20T15:34:00Z">
        <w:r w:rsidR="00064304">
          <w:rPr>
            <w:rStyle w:val="Emphasis"/>
            <w:rFonts w:cstheme="minorHAnsi"/>
            <w:i w:val="0"/>
          </w:rPr>
          <w:t xml:space="preserve"> </w:t>
        </w:r>
      </w:ins>
      <w:del w:id="521" w:author="Wendy L Thomas" w:date="2013-09-20T15:34:00Z">
        <w:r w:rsidDel="00064304">
          <w:rPr>
            <w:rStyle w:val="Emphasis"/>
            <w:rFonts w:cstheme="minorHAnsi"/>
            <w:i w:val="0"/>
          </w:rPr>
          <w:delText xml:space="preserve"> </w:delText>
        </w:r>
      </w:del>
      <w:r>
        <w:rPr>
          <w:rStyle w:val="Emphasis"/>
          <w:rFonts w:cstheme="minorHAnsi"/>
          <w:i w:val="0"/>
        </w:rPr>
        <w:t xml:space="preserve">references a single location type. </w:t>
      </w:r>
      <w:ins w:id="522" w:author="Wendy L Thomas" w:date="2013-09-20T15:40:00Z">
        <w:r w:rsidR="00AF28D2">
          <w:rPr>
            <w:rStyle w:val="Emphasis"/>
            <w:rFonts w:cstheme="minorHAnsi"/>
            <w:i w:val="0"/>
          </w:rPr>
          <w:t xml:space="preserve"> The use of the Representation as a response domain or value representation may include the complete code or a component segment of the complete code.</w:t>
        </w:r>
        <w:r w:rsidR="00AF28D2">
          <w:rPr>
            <w:rStyle w:val="CommentReference"/>
          </w:rPr>
          <w:commentReference w:id="523"/>
        </w:r>
        <w:r w:rsidR="00AF28D2">
          <w:rPr>
            <w:rStyle w:val="Emphasis"/>
            <w:rFonts w:cstheme="minorHAnsi"/>
            <w:i w:val="0"/>
          </w:rPr>
          <w:t xml:space="preserve"> </w:t>
        </w:r>
      </w:ins>
      <w:ins w:id="524" w:author="Wendy L Thomas" w:date="2013-09-20T15:38:00Z">
        <w:r w:rsidR="00AF28D2">
          <w:rPr>
            <w:rStyle w:val="Emphasis"/>
            <w:rFonts w:cstheme="minorHAnsi"/>
            <w:i w:val="0"/>
          </w:rPr>
          <w:t>When used for a Response Domain i</w:t>
        </w:r>
      </w:ins>
      <w:ins w:id="525" w:author="Wendy L Thomas" w:date="2013-09-20T15:36:00Z">
        <w:r w:rsidR="00AF28D2">
          <w:rPr>
            <w:rStyle w:val="Emphasis"/>
            <w:rFonts w:cstheme="minorHAnsi"/>
            <w:i w:val="0"/>
          </w:rPr>
          <w:t>f the full unique hierarchical string (i.e. State</w:t>
        </w:r>
      </w:ins>
      <w:ins w:id="526" w:author="Wendy L Thomas" w:date="2013-09-20T15:37:00Z">
        <w:r w:rsidR="00AF28D2">
          <w:rPr>
            <w:rStyle w:val="Emphasis"/>
            <w:rFonts w:cstheme="minorHAnsi"/>
            <w:i w:val="0"/>
          </w:rPr>
          <w:t>—</w:t>
        </w:r>
      </w:ins>
      <w:ins w:id="527" w:author="Wendy L Thomas" w:date="2013-09-20T15:36:00Z">
        <w:r w:rsidR="00AF28D2">
          <w:rPr>
            <w:rStyle w:val="Emphasis"/>
            <w:rFonts w:cstheme="minorHAnsi"/>
            <w:i w:val="0"/>
          </w:rPr>
          <w:t>County</w:t>
        </w:r>
      </w:ins>
      <w:ins w:id="528" w:author="Wendy L Thomas" w:date="2013-09-20T15:37:00Z">
        <w:r w:rsidR="00AF28D2">
          <w:rPr>
            <w:rStyle w:val="Emphasis"/>
            <w:rFonts w:cstheme="minorHAnsi"/>
            <w:i w:val="0"/>
          </w:rPr>
          <w:t xml:space="preserve">—Tract) is being collected as a single object then a single Representation can be used. </w:t>
        </w:r>
      </w:ins>
      <w:ins w:id="529" w:author="Wendy L Thomas" w:date="2013-09-20T15:38:00Z">
        <w:r w:rsidR="00AF28D2">
          <w:rPr>
            <w:rStyle w:val="Emphasis"/>
            <w:rFonts w:cstheme="minorHAnsi"/>
            <w:i w:val="0"/>
          </w:rPr>
          <w:t xml:space="preserve">However, if the captured data will be stored as separate variables </w:t>
        </w:r>
      </w:ins>
      <w:del w:id="530" w:author="Wendy L Thomas" w:date="2013-09-20T15:39:00Z">
        <w:r w:rsidDel="00AF28D2">
          <w:rPr>
            <w:rStyle w:val="Emphasis"/>
            <w:rFonts w:cstheme="minorHAnsi"/>
            <w:i w:val="0"/>
          </w:rPr>
          <w:delText xml:space="preserve">If multiple location types are possible they would </w:delText>
        </w:r>
      </w:del>
      <w:r>
        <w:rPr>
          <w:rStyle w:val="Emphasis"/>
          <w:rFonts w:cstheme="minorHAnsi"/>
          <w:i w:val="0"/>
        </w:rPr>
        <w:t>use a StructuredMixedResponseDomain in a Question</w:t>
      </w:r>
      <w:ins w:id="531" w:author="Wendy L Thomas" w:date="2013-09-20T15:39:00Z">
        <w:r w:rsidR="00AF28D2">
          <w:rPr>
            <w:rStyle w:val="Emphasis"/>
            <w:rFonts w:cstheme="minorHAnsi"/>
            <w:i w:val="0"/>
          </w:rPr>
          <w:t xml:space="preserve"> using one </w:t>
        </w:r>
        <w:proofErr w:type="spellStart"/>
        <w:r w:rsidR="00AF28D2">
          <w:rPr>
            <w:rStyle w:val="Emphasis"/>
            <w:rFonts w:cstheme="minorHAnsi"/>
            <w:i w:val="0"/>
          </w:rPr>
          <w:t>GeographicLocationCodeRepresentation</w:t>
        </w:r>
        <w:proofErr w:type="spellEnd"/>
        <w:r w:rsidR="00AF28D2">
          <w:rPr>
            <w:rStyle w:val="Emphasis"/>
            <w:rFonts w:cstheme="minorHAnsi"/>
            <w:i w:val="0"/>
          </w:rPr>
          <w:t xml:space="preserve"> for each segment of the complete code</w:t>
        </w:r>
      </w:ins>
      <w:ins w:id="532" w:author="Wendy L Thomas" w:date="2013-09-20T15:41:00Z">
        <w:r w:rsidR="00AF28D2">
          <w:rPr>
            <w:rStyle w:val="Emphasis"/>
            <w:rFonts w:cstheme="minorHAnsi"/>
            <w:i w:val="0"/>
          </w:rPr>
          <w:t>.</w:t>
        </w:r>
      </w:ins>
      <w:del w:id="533" w:author="Wendy L Thomas" w:date="2013-09-20T15:40:00Z">
        <w:r w:rsidDel="00AF28D2">
          <w:rPr>
            <w:rStyle w:val="Emphasis"/>
            <w:rFonts w:cstheme="minorHAnsi"/>
            <w:i w:val="0"/>
          </w:rPr>
          <w:delText>. Mixing multiple location types is not possible within a Variable.</w:delText>
        </w:r>
        <w:r w:rsidR="008231BC" w:rsidDel="00AF28D2">
          <w:rPr>
            <w:rStyle w:val="Emphasis"/>
            <w:rFonts w:cstheme="minorHAnsi"/>
            <w:i w:val="0"/>
          </w:rPr>
          <w:delText xml:space="preserve"> The use of the </w:delText>
        </w:r>
      </w:del>
      <w:del w:id="534" w:author="Wendy L Thomas" w:date="2013-09-20T13:45:00Z">
        <w:r w:rsidR="008231BC" w:rsidDel="007C38CC">
          <w:rPr>
            <w:rStyle w:val="Emphasis"/>
            <w:rFonts w:cstheme="minorHAnsi"/>
            <w:i w:val="0"/>
          </w:rPr>
          <w:delText>delineation</w:delText>
        </w:r>
      </w:del>
      <w:del w:id="535" w:author="Wendy L Thomas" w:date="2013-09-20T15:40:00Z">
        <w:r w:rsidR="008231BC" w:rsidDel="00AF28D2">
          <w:rPr>
            <w:rStyle w:val="Emphasis"/>
            <w:rFonts w:cstheme="minorHAnsi"/>
            <w:i w:val="0"/>
          </w:rPr>
          <w:delText xml:space="preserve"> as a response domain or value representation may include the complete code or a component segment of the complete code.</w:delText>
        </w:r>
        <w:commentRangeEnd w:id="517"/>
        <w:r w:rsidR="00AF28D2" w:rsidDel="00AF28D2">
          <w:rPr>
            <w:rStyle w:val="CommentReference"/>
          </w:rPr>
          <w:commentReference w:id="517"/>
        </w:r>
      </w:del>
    </w:p>
    <w:p w:rsidR="00755D1F" w:rsidRDefault="00AF28D2" w:rsidP="00755D1F">
      <w:pPr>
        <w:rPr>
          <w:ins w:id="536" w:author="Wendy L Thomas" w:date="2013-09-20T13:41:00Z"/>
        </w:rPr>
      </w:pPr>
      <w:proofErr w:type="spellStart"/>
      <w:ins w:id="537" w:author="Wendy L Thomas" w:date="2013-09-20T13:41:00Z">
        <w:r>
          <w:t>GeographicLocation</w:t>
        </w:r>
      </w:ins>
      <w:ins w:id="538" w:author="Wendy L Thomas" w:date="2013-09-20T15:36:00Z">
        <w:r>
          <w:t>CodeRepresentation</w:t>
        </w:r>
      </w:ins>
      <w:proofErr w:type="spellEnd"/>
      <w:ins w:id="539" w:author="Wendy L Thomas" w:date="2013-09-20T13:41:00Z">
        <w:r w:rsidR="00755D1F">
          <w:t xml:space="preserve"> provides a </w:t>
        </w:r>
        <w:proofErr w:type="spellStart"/>
        <w:r w:rsidR="00755D1F">
          <w:t>LimitedCodeSegmentCapture</w:t>
        </w:r>
        <w:proofErr w:type="spellEnd"/>
        <w:r w:rsidR="00755D1F">
          <w:t xml:space="preserve"> which is used to identify the segment of a Geographic Location Code which is captured in this domain. For example, a County’s unique location code may be a composite of a State code (2 characters) + County code</w:t>
        </w:r>
        <w:r>
          <w:t xml:space="preserve"> (3 characters). </w:t>
        </w:r>
        <w:proofErr w:type="spellStart"/>
        <w:r>
          <w:t>Limited</w:t>
        </w:r>
      </w:ins>
      <w:ins w:id="540" w:author="Wendy L Thomas" w:date="2013-09-20T15:41:00Z">
        <w:r>
          <w:t>C</w:t>
        </w:r>
      </w:ins>
      <w:ins w:id="541" w:author="Wendy L Thomas" w:date="2013-09-20T13:41:00Z">
        <w:r w:rsidR="00755D1F">
          <w:t>odeSegmentCapture</w:t>
        </w:r>
        <w:proofErr w:type="spellEnd"/>
        <w:r w:rsidR="00755D1F">
          <w:t xml:space="preserve"> provides a description of the code segment captured in the response and specifies it through the following attributes: </w:t>
        </w:r>
        <w:proofErr w:type="spellStart"/>
        <w:r w:rsidR="00755D1F">
          <w:t>arrayBase</w:t>
        </w:r>
        <w:proofErr w:type="spellEnd"/>
        <w:r w:rsidR="00755D1F">
          <w:t xml:space="preserve"> (clarifying the array based used when determining the start position in the code), </w:t>
        </w:r>
        <w:proofErr w:type="spellStart"/>
        <w:r w:rsidR="00755D1F">
          <w:t>startPosition</w:t>
        </w:r>
        <w:proofErr w:type="spellEnd"/>
        <w:r w:rsidR="00755D1F">
          <w:t xml:space="preserve"> (the first character of the captured code), and the length (the number of characters making up the captured code). Using the above example this would be expressed as:</w:t>
        </w:r>
      </w:ins>
    </w:p>
    <w:p w:rsidR="00755D1F" w:rsidRPr="00C53BB0" w:rsidRDefault="00755D1F" w:rsidP="00755D1F">
      <w:pPr>
        <w:spacing w:after="0" w:line="240" w:lineRule="auto"/>
        <w:ind w:left="720"/>
        <w:rPr>
          <w:ins w:id="542" w:author="Wendy L Thomas" w:date="2013-09-20T13:41:00Z"/>
          <w:rFonts w:ascii="Courier New" w:hAnsi="Courier New" w:cs="Courier New"/>
        </w:rPr>
      </w:pPr>
      <w:ins w:id="543" w:author="Wendy L Thomas" w:date="2013-09-20T13:41:00Z">
        <w:r w:rsidRPr="00C53BB0">
          <w:rPr>
            <w:rFonts w:ascii="Courier New" w:hAnsi="Courier New" w:cs="Courier New"/>
          </w:rPr>
          <w:t>&lt;</w:t>
        </w:r>
        <w:proofErr w:type="spellStart"/>
        <w:r w:rsidRPr="00C53BB0">
          <w:rPr>
            <w:rFonts w:ascii="Courier New" w:hAnsi="Courier New" w:cs="Courier New"/>
          </w:rPr>
          <w:t>LimitedCodeSegmentCapture</w:t>
        </w:r>
        <w:proofErr w:type="spellEnd"/>
        <w:r w:rsidRPr="00C53BB0">
          <w:rPr>
            <w:rFonts w:ascii="Courier New" w:hAnsi="Courier New" w:cs="Courier New"/>
          </w:rPr>
          <w:t xml:space="preserve"> </w:t>
        </w:r>
        <w:proofErr w:type="spellStart"/>
        <w:r w:rsidRPr="00C53BB0">
          <w:rPr>
            <w:rFonts w:ascii="Courier New" w:hAnsi="Courier New" w:cs="Courier New"/>
          </w:rPr>
          <w:t>arrayBase</w:t>
        </w:r>
        <w:proofErr w:type="spellEnd"/>
        <w:r w:rsidRPr="00C53BB0">
          <w:rPr>
            <w:rFonts w:ascii="Courier New" w:hAnsi="Courier New" w:cs="Courier New"/>
          </w:rPr>
          <w:t xml:space="preserve">=”1” </w:t>
        </w:r>
        <w:proofErr w:type="spellStart"/>
        <w:r w:rsidRPr="00C53BB0">
          <w:rPr>
            <w:rFonts w:ascii="Courier New" w:hAnsi="Courier New" w:cs="Courier New"/>
          </w:rPr>
          <w:t>startPosition</w:t>
        </w:r>
        <w:proofErr w:type="spellEnd"/>
        <w:r w:rsidRPr="00C53BB0">
          <w:rPr>
            <w:rFonts w:ascii="Courier New" w:hAnsi="Courier New" w:cs="Courier New"/>
          </w:rPr>
          <w:t>=”3” length=”3”&gt;</w:t>
        </w:r>
      </w:ins>
    </w:p>
    <w:p w:rsidR="00755D1F" w:rsidRPr="00C53BB0" w:rsidRDefault="00755D1F" w:rsidP="00755D1F">
      <w:pPr>
        <w:spacing w:after="0" w:line="240" w:lineRule="auto"/>
        <w:ind w:left="1440"/>
        <w:rPr>
          <w:ins w:id="544" w:author="Wendy L Thomas" w:date="2013-09-20T13:41:00Z"/>
          <w:rFonts w:ascii="Courier New" w:hAnsi="Courier New" w:cs="Courier New"/>
        </w:rPr>
      </w:pPr>
      <w:ins w:id="545" w:author="Wendy L Thomas" w:date="2013-09-20T13:41:00Z">
        <w:r w:rsidRPr="00C53BB0">
          <w:rPr>
            <w:rFonts w:ascii="Courier New" w:hAnsi="Courier New" w:cs="Courier New"/>
          </w:rPr>
          <w:t>&lt;Description&gt;&lt;Content xml</w:t>
        </w:r>
        <w:proofErr w:type="gramStart"/>
        <w:r w:rsidRPr="00C53BB0">
          <w:rPr>
            <w:rFonts w:ascii="Courier New" w:hAnsi="Courier New" w:cs="Courier New"/>
          </w:rPr>
          <w:t>:lang</w:t>
        </w:r>
        <w:proofErr w:type="gramEnd"/>
        <w:r w:rsidRPr="00C53BB0">
          <w:rPr>
            <w:rFonts w:ascii="Courier New" w:hAnsi="Courier New" w:cs="Courier New"/>
          </w:rPr>
          <w:t>=”</w:t>
        </w:r>
        <w:proofErr w:type="spellStart"/>
        <w:r w:rsidRPr="00C53BB0">
          <w:rPr>
            <w:rFonts w:ascii="Courier New" w:hAnsi="Courier New" w:cs="Courier New"/>
          </w:rPr>
          <w:t>eng</w:t>
        </w:r>
        <w:proofErr w:type="spellEnd"/>
        <w:r w:rsidRPr="00C53BB0">
          <w:rPr>
            <w:rFonts w:ascii="Courier New" w:hAnsi="Courier New" w:cs="Courier New"/>
          </w:rPr>
          <w:t>”&gt;Unique code is a composite of a 2 character State code and 3 character Country code. This response domain captures ONLY the county code portion of the unique code&lt;/Content&gt;&lt;/Description&gt;</w:t>
        </w:r>
      </w:ins>
    </w:p>
    <w:p w:rsidR="00755D1F" w:rsidRPr="00C53BB0" w:rsidRDefault="00755D1F" w:rsidP="00755D1F">
      <w:pPr>
        <w:spacing w:after="0" w:line="240" w:lineRule="auto"/>
        <w:rPr>
          <w:ins w:id="546" w:author="Wendy L Thomas" w:date="2013-09-20T13:41:00Z"/>
          <w:rFonts w:ascii="Courier New" w:hAnsi="Courier New" w:cs="Courier New"/>
        </w:rPr>
      </w:pPr>
      <w:ins w:id="547" w:author="Wendy L Thomas" w:date="2013-09-20T13:41:00Z">
        <w:r w:rsidRPr="00C53BB0">
          <w:rPr>
            <w:rFonts w:ascii="Courier New" w:hAnsi="Courier New" w:cs="Courier New"/>
          </w:rPr>
          <w:tab/>
          <w:t>&lt;/</w:t>
        </w:r>
        <w:proofErr w:type="spellStart"/>
        <w:r w:rsidRPr="00C53BB0">
          <w:rPr>
            <w:rFonts w:ascii="Courier New" w:hAnsi="Courier New" w:cs="Courier New"/>
          </w:rPr>
          <w:t>LimitedCodeSegmentCapture</w:t>
        </w:r>
        <w:proofErr w:type="spellEnd"/>
        <w:r w:rsidRPr="00C53BB0">
          <w:rPr>
            <w:rFonts w:ascii="Courier New" w:hAnsi="Courier New" w:cs="Courier New"/>
          </w:rPr>
          <w:t>&gt;</w:t>
        </w:r>
      </w:ins>
    </w:p>
    <w:p w:rsidR="00755D1F" w:rsidRDefault="00755D1F" w:rsidP="00755D1F">
      <w:pPr>
        <w:spacing w:after="0" w:line="240" w:lineRule="auto"/>
        <w:rPr>
          <w:ins w:id="548" w:author="Wendy L Thomas" w:date="2013-09-20T13:41:00Z"/>
        </w:rPr>
      </w:pPr>
    </w:p>
    <w:p w:rsidR="00755D1F" w:rsidRDefault="00755D1F" w:rsidP="00755D1F">
      <w:pPr>
        <w:rPr>
          <w:ins w:id="549" w:author="Wendy L Thomas" w:date="2013-09-20T15:50:00Z"/>
        </w:rPr>
      </w:pPr>
      <w:proofErr w:type="spellStart"/>
      <w:ins w:id="550" w:author="Wendy L Thomas" w:date="2013-09-20T13:41:00Z">
        <w:r>
          <w:t>GeographicLocationRepresentation</w:t>
        </w:r>
        <w:proofErr w:type="spellEnd"/>
        <w:r>
          <w:t xml:space="preserve"> also provides a </w:t>
        </w:r>
        <w:proofErr w:type="spellStart"/>
        <w:r>
          <w:t>LimitedCodeSegmentCapture</w:t>
        </w:r>
        <w:proofErr w:type="spellEnd"/>
        <w:r>
          <w:t xml:space="preserve"> which is used to identify the segment of a Geographic Location Code which is captured in this domain. See Response Domain section above for description of its use.</w:t>
        </w:r>
      </w:ins>
    </w:p>
    <w:p w:rsidR="00C152D2" w:rsidRDefault="00C152D2" w:rsidP="00755D1F">
      <w:pPr>
        <w:rPr>
          <w:ins w:id="551" w:author="Wendy L Thomas" w:date="2013-09-20T15:53:00Z"/>
        </w:rPr>
      </w:pPr>
      <w:ins w:id="552" w:author="Wendy L Thomas" w:date="2013-09-20T15:50:00Z">
        <w:r>
          <w:t>Example 1</w:t>
        </w:r>
      </w:ins>
      <w:ins w:id="553" w:author="Wendy L Thomas" w:date="2013-09-20T15:53:00Z">
        <w:r>
          <w:t>: &lt;link to text&gt;</w:t>
        </w:r>
      </w:ins>
    </w:p>
    <w:p w:rsidR="00C152D2" w:rsidRDefault="00C152D2" w:rsidP="00755D1F">
      <w:pPr>
        <w:rPr>
          <w:ins w:id="554" w:author="Wendy L Thomas" w:date="2013-09-20T13:41:00Z"/>
        </w:rPr>
      </w:pPr>
      <w:ins w:id="555" w:author="Wendy L Thomas" w:date="2013-09-20T15:53:00Z">
        <w:r>
          <w:t xml:space="preserve">This shows </w:t>
        </w:r>
      </w:ins>
      <w:ins w:id="556" w:author="Wendy L Thomas" w:date="2013-09-20T15:50:00Z">
        <w:r>
          <w:t xml:space="preserve">a </w:t>
        </w:r>
        <w:proofErr w:type="spellStart"/>
        <w:r>
          <w:t>GeographicLocationCodeRepresentation</w:t>
        </w:r>
        <w:proofErr w:type="spellEnd"/>
        <w:r>
          <w:t xml:space="preserve"> that contains the full required code for the unique identification of a county, both State and County codes. If the example also contained the </w:t>
        </w:r>
        <w:proofErr w:type="spellStart"/>
        <w:r>
          <w:t>LimitedCodeSegmentCapture</w:t>
        </w:r>
        <w:proofErr w:type="spellEnd"/>
        <w:r>
          <w:t xml:space="preserve"> described above the ValueRepresentation or ResponseDomain using this description would capture ONLY the 3 character County Code portion of the unique string. It would have to be paired with a State code in order to uniquely identify the County.</w:t>
        </w:r>
      </w:ins>
    </w:p>
    <w:p w:rsidR="00D42230" w:rsidDel="00C152D2" w:rsidRDefault="00D42230" w:rsidP="007545E7">
      <w:pPr>
        <w:tabs>
          <w:tab w:val="left" w:pos="360"/>
          <w:tab w:val="left" w:pos="720"/>
          <w:tab w:val="left" w:pos="5040"/>
        </w:tabs>
        <w:spacing w:after="0" w:line="240" w:lineRule="auto"/>
        <w:rPr>
          <w:del w:id="557" w:author="Wendy L Thomas" w:date="2013-09-20T15:49:00Z"/>
          <w:rStyle w:val="Emphasis"/>
          <w:rFonts w:ascii="Courier New" w:hAnsi="Courier New" w:cs="Courier New"/>
          <w:i w:val="0"/>
        </w:rPr>
      </w:pPr>
    </w:p>
    <w:p w:rsidR="00D42230" w:rsidRDefault="00D42230" w:rsidP="007545E7">
      <w:pPr>
        <w:tabs>
          <w:tab w:val="left" w:pos="360"/>
          <w:tab w:val="left" w:pos="720"/>
          <w:tab w:val="left" w:pos="5040"/>
        </w:tabs>
        <w:spacing w:after="0" w:line="240" w:lineRule="auto"/>
        <w:rPr>
          <w:rStyle w:val="Emphasis"/>
          <w:rFonts w:ascii="Courier New" w:hAnsi="Courier New" w:cs="Courier New"/>
          <w:i w:val="0"/>
        </w:rPr>
      </w:pPr>
      <w:del w:id="558" w:author="Wendy L Thomas" w:date="2013-09-20T15:49:00Z">
        <w:r w:rsidDel="00C152D2">
          <w:rPr>
            <w:rStyle w:val="Emphasis"/>
            <w:rFonts w:ascii="Courier New" w:hAnsi="Courier New" w:cs="Courier New"/>
            <w:i w:val="0"/>
          </w:rPr>
          <w:delText xml:space="preserve">EXAMPLE: </w:delText>
        </w:r>
      </w:del>
      <w:ins w:id="559" w:author="Wendy L Thomas" w:date="2013-09-20T15:49:00Z">
        <w:r w:rsidR="00C152D2">
          <w:rPr>
            <w:rStyle w:val="Emphasis"/>
            <w:rFonts w:ascii="Courier New" w:hAnsi="Courier New" w:cs="Courier New"/>
            <w:i w:val="0"/>
          </w:rPr>
          <w:t>EXAMLE 1:</w:t>
        </w:r>
      </w:ins>
      <w:ins w:id="560" w:author="Wendy L Thomas" w:date="2013-09-20T15:53:00Z">
        <w:r w:rsidR="00C152D2">
          <w:rPr>
            <w:rStyle w:val="Emphasis"/>
            <w:rFonts w:ascii="Courier New" w:hAnsi="Courier New" w:cs="Courier New"/>
            <w:i w:val="0"/>
          </w:rPr>
          <w:t xml:space="preserve"> (externalize to text)</w:t>
        </w:r>
      </w:ins>
      <w:bookmarkStart w:id="561" w:name="_GoBack"/>
      <w:bookmarkEnd w:id="561"/>
    </w:p>
    <w:p w:rsidR="00D42230" w:rsidRDefault="00D42230" w:rsidP="007545E7">
      <w:pPr>
        <w:tabs>
          <w:tab w:val="left" w:pos="360"/>
          <w:tab w:val="left" w:pos="720"/>
          <w:tab w:val="left" w:pos="5040"/>
        </w:tabs>
        <w:spacing w:after="0" w:line="240" w:lineRule="auto"/>
        <w:rPr>
          <w:rStyle w:val="Emphasis"/>
          <w:rFonts w:ascii="Courier New" w:hAnsi="Courier New" w:cs="Courier New"/>
          <w:i w:val="0"/>
        </w:rPr>
      </w:pPr>
    </w:p>
    <w:p w:rsidR="00D42230" w:rsidRPr="00D42230" w:rsidDel="00C152D2" w:rsidRDefault="00D42230" w:rsidP="00D42230">
      <w:pPr>
        <w:tabs>
          <w:tab w:val="left" w:pos="360"/>
          <w:tab w:val="left" w:pos="720"/>
          <w:tab w:val="left" w:pos="5040"/>
        </w:tabs>
        <w:spacing w:after="0" w:line="240" w:lineRule="auto"/>
        <w:rPr>
          <w:del w:id="562" w:author="Wendy L Thomas" w:date="2013-09-20T15:45:00Z"/>
          <w:rStyle w:val="Emphasis"/>
          <w:rFonts w:ascii="Courier New" w:hAnsi="Courier New" w:cs="Courier New"/>
          <w:i w:val="0"/>
        </w:rPr>
      </w:pPr>
      <w:r w:rsidRPr="00D42230">
        <w:rPr>
          <w:rStyle w:val="Emphasis"/>
          <w:rFonts w:ascii="Courier New" w:hAnsi="Courier New" w:cs="Courier New"/>
          <w:i w:val="0"/>
        </w:rPr>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:GeographicLocationCode</w:t>
      </w:r>
      <w:proofErr w:type="gramEnd"/>
      <w:del w:id="563" w:author="Wendy L Thomas" w:date="2013-09-20T13:45:00Z">
        <w:r w:rsidRPr="00D42230" w:rsidDel="007C38CC">
          <w:rPr>
            <w:rStyle w:val="Emphasis"/>
            <w:rFonts w:ascii="Courier New" w:hAnsi="Courier New" w:cs="Courier New"/>
            <w:i w:val="0"/>
          </w:rPr>
          <w:delText>Delineation</w:delText>
        </w:r>
      </w:del>
      <w:ins w:id="564" w:author="Wendy L Thomas" w:date="2013-09-20T13:45:00Z">
        <w:r w:rsidR="007C38CC">
          <w:rPr>
            <w:rStyle w:val="Emphasis"/>
            <w:rFonts w:ascii="Courier New" w:hAnsi="Courier New" w:cs="Courier New"/>
            <w:i w:val="0"/>
          </w:rPr>
          <w:t>Representation</w:t>
        </w:r>
      </w:ins>
      <w:proofErr w:type="spellEnd"/>
      <w:del w:id="565" w:author="Wendy L Thomas" w:date="2013-09-20T15:45:00Z">
        <w:r w:rsidRPr="00D42230" w:rsidDel="00C152D2">
          <w:rPr>
            <w:rStyle w:val="Emphasis"/>
            <w:rFonts w:ascii="Courier New" w:hAnsi="Courier New" w:cs="Courier New"/>
            <w:i w:val="0"/>
          </w:rPr>
          <w:delText xml:space="preserve"> isVersionable="true" typeOfIdentifier="Canonical" scopeOfUniqueness="Agency"&gt;</w:delText>
        </w:r>
      </w:del>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del w:id="566" w:author="Wendy L Thomas" w:date="2013-09-20T15:45:00Z">
        <w:r w:rsidRPr="00D42230" w:rsidDel="00C152D2">
          <w:rPr>
            <w:rStyle w:val="Emphasis"/>
            <w:rFonts w:ascii="Courier New" w:hAnsi="Courier New" w:cs="Courier New"/>
            <w:i w:val="0"/>
          </w:rPr>
          <w:tab/>
          <w:delText>&lt;r:URN&gt;urn:ddi:us.mpc:GLocDel:2&lt;/r:URN</w:delText>
        </w:r>
      </w:del>
      <w:r w:rsidRPr="00D42230">
        <w:rPr>
          <w:rStyle w:val="Emphasis"/>
          <w:rFonts w:ascii="Courier New" w:hAnsi="Courier New" w:cs="Courier New"/>
          <w:i w:val="0"/>
        </w:rPr>
        <w:t>&gt;</w:t>
      </w:r>
    </w:p>
    <w:p w:rsidR="00D42230" w:rsidRPr="00D42230" w:rsidDel="00C152D2" w:rsidRDefault="00D42230" w:rsidP="00D42230">
      <w:pPr>
        <w:tabs>
          <w:tab w:val="left" w:pos="360"/>
          <w:tab w:val="left" w:pos="720"/>
          <w:tab w:val="left" w:pos="5040"/>
        </w:tabs>
        <w:spacing w:after="0" w:line="240" w:lineRule="auto"/>
        <w:rPr>
          <w:del w:id="567" w:author="Wendy L Thomas" w:date="2013-09-20T15:46:00Z"/>
          <w:rStyle w:val="Emphasis"/>
          <w:rFonts w:ascii="Courier New" w:hAnsi="Courier New" w:cs="Courier New"/>
          <w:i w:val="0"/>
        </w:rPr>
      </w:pPr>
      <w:r w:rsidRPr="00D42230">
        <w:rPr>
          <w:rStyle w:val="Emphasis"/>
          <w:rFonts w:ascii="Courier New" w:hAnsi="Courier New" w:cs="Courier New"/>
          <w:i w:val="0"/>
        </w:rPr>
        <w:lastRenderedPageBreak/>
        <w:tab/>
        <w:t>&lt;</w:t>
      </w:r>
      <w:proofErr w:type="spellStart"/>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w:t>
      </w:r>
      <w:del w:id="568" w:author="Wendy L Thomas" w:date="2013-09-20T15:46:00Z">
        <w:r w:rsidRPr="00D42230" w:rsidDel="00C152D2">
          <w:rPr>
            <w:rStyle w:val="Emphasis"/>
            <w:rFonts w:ascii="Courier New" w:hAnsi="Courier New" w:cs="Courier New"/>
            <w:i w:val="0"/>
          </w:rPr>
          <w:delText>GeographicLocationCode</w:delText>
        </w:r>
      </w:del>
      <w:del w:id="569" w:author="Wendy L Thomas" w:date="2013-09-20T13:45:00Z">
        <w:r w:rsidRPr="00D42230" w:rsidDel="007C38CC">
          <w:rPr>
            <w:rStyle w:val="Emphasis"/>
            <w:rFonts w:ascii="Courier New" w:hAnsi="Courier New" w:cs="Courier New"/>
            <w:i w:val="0"/>
          </w:rPr>
          <w:delText>Delineation</w:delText>
        </w:r>
      </w:del>
      <w:del w:id="570" w:author="Wendy L Thomas" w:date="2013-09-20T15:46:00Z">
        <w:r w:rsidRPr="00D42230" w:rsidDel="00C152D2">
          <w:rPr>
            <w:rStyle w:val="Emphasis"/>
            <w:rFonts w:ascii="Courier New" w:hAnsi="Courier New" w:cs="Courier New"/>
            <w:i w:val="0"/>
          </w:rPr>
          <w:delText>Name&gt;&lt;r:String xml:lang="en</w:delText>
        </w:r>
      </w:del>
      <w:ins w:id="571" w:author="Wendy L Thomas" w:date="2013-09-20T15:46:00Z">
        <w:r w:rsidR="00C152D2">
          <w:rPr>
            <w:rStyle w:val="Emphasis"/>
            <w:rFonts w:ascii="Courier New" w:hAnsi="Courier New" w:cs="Courier New"/>
            <w:i w:val="0"/>
          </w:rPr>
          <w:t>RecommendedDataType</w:t>
        </w:r>
      </w:ins>
      <w:proofErr w:type="spellEnd"/>
      <w:del w:id="572" w:author="Wendy L Thomas" w:date="2013-09-20T15:46:00Z">
        <w:r w:rsidRPr="00D42230" w:rsidDel="00C152D2">
          <w:rPr>
            <w:rStyle w:val="Emphasis"/>
            <w:rFonts w:ascii="Courier New" w:hAnsi="Courier New" w:cs="Courier New"/>
            <w:i w:val="0"/>
          </w:rPr>
          <w:delText>"</w:delText>
        </w:r>
      </w:del>
      <w:r w:rsidRPr="00D42230">
        <w:rPr>
          <w:rStyle w:val="Emphasis"/>
          <w:rFonts w:ascii="Courier New" w:hAnsi="Courier New" w:cs="Courier New"/>
          <w:i w:val="0"/>
        </w:rPr>
        <w:t>&gt;</w:t>
      </w:r>
      <w:del w:id="573" w:author="Wendy L Thomas" w:date="2013-09-20T15:46:00Z">
        <w:r w:rsidRPr="00D42230" w:rsidDel="00C152D2">
          <w:rPr>
            <w:rStyle w:val="Emphasis"/>
            <w:rFonts w:ascii="Courier New" w:hAnsi="Courier New" w:cs="Courier New"/>
            <w:i w:val="0"/>
          </w:rPr>
          <w:delText>US Contiguous County Codes for States&lt;/r:String&gt;&lt;/r:GeographicLocationCode</w:delText>
        </w:r>
      </w:del>
      <w:del w:id="574" w:author="Wendy L Thomas" w:date="2013-09-20T13:45:00Z">
        <w:r w:rsidRPr="00D42230" w:rsidDel="007C38CC">
          <w:rPr>
            <w:rStyle w:val="Emphasis"/>
            <w:rFonts w:ascii="Courier New" w:hAnsi="Courier New" w:cs="Courier New"/>
            <w:i w:val="0"/>
          </w:rPr>
          <w:delText>Delineation</w:delText>
        </w:r>
      </w:del>
      <w:del w:id="575" w:author="Wendy L Thomas" w:date="2013-09-20T15:46:00Z">
        <w:r w:rsidRPr="00D42230" w:rsidDel="00C152D2">
          <w:rPr>
            <w:rStyle w:val="Emphasis"/>
            <w:rFonts w:ascii="Courier New" w:hAnsi="Courier New" w:cs="Courier New"/>
            <w:i w:val="0"/>
          </w:rPr>
          <w:delText>Name&gt;</w:delText>
        </w:r>
      </w:del>
    </w:p>
    <w:p w:rsidR="00D42230" w:rsidRPr="00D42230" w:rsidRDefault="00D42230" w:rsidP="00C152D2">
      <w:pPr>
        <w:tabs>
          <w:tab w:val="left" w:pos="360"/>
          <w:tab w:val="left" w:pos="720"/>
          <w:tab w:val="left" w:pos="5040"/>
        </w:tabs>
        <w:spacing w:after="0" w:line="240" w:lineRule="auto"/>
        <w:rPr>
          <w:rStyle w:val="Emphasis"/>
          <w:rFonts w:ascii="Courier New" w:hAnsi="Courier New" w:cs="Courier New"/>
          <w:i w:val="0"/>
        </w:rPr>
      </w:pPr>
      <w:del w:id="576" w:author="Wendy L Thomas" w:date="2013-09-20T15:46:00Z">
        <w:r w:rsidRPr="00D42230" w:rsidDel="00C152D2">
          <w:rPr>
            <w:rStyle w:val="Emphasis"/>
            <w:rFonts w:ascii="Courier New" w:hAnsi="Courier New" w:cs="Courier New"/>
            <w:i w:val="0"/>
          </w:rPr>
          <w:tab/>
          <w:delText>&lt;r:Label&gt;&lt;r:String xml:lang="en"&gt;Contiguous County Codes for States - FIPS&lt;/r:String&gt;&lt;/r:Label</w:delText>
        </w:r>
      </w:del>
      <w:ins w:id="577" w:author="Wendy L Thomas" w:date="2013-09-20T15:46:00Z">
        <w:r w:rsidR="00C152D2">
          <w:rPr>
            <w:rStyle w:val="Emphasis"/>
            <w:rFonts w:ascii="Courier New" w:hAnsi="Courier New" w:cs="Courier New"/>
            <w:i w:val="0"/>
          </w:rPr>
          <w:t>String&lt;/</w:t>
        </w:r>
        <w:proofErr w:type="spellStart"/>
        <w:r w:rsidR="00C152D2">
          <w:rPr>
            <w:rStyle w:val="Emphasis"/>
            <w:rFonts w:ascii="Courier New" w:hAnsi="Courier New" w:cs="Courier New"/>
            <w:i w:val="0"/>
          </w:rPr>
          <w:t>r</w:t>
        </w:r>
        <w:proofErr w:type="gramStart"/>
        <w:r w:rsidR="00C152D2">
          <w:rPr>
            <w:rStyle w:val="Emphasis"/>
            <w:rFonts w:ascii="Courier New" w:hAnsi="Courier New" w:cs="Courier New"/>
            <w:i w:val="0"/>
          </w:rPr>
          <w:t>:RecommendedDataType</w:t>
        </w:r>
      </w:ins>
      <w:proofErr w:type="spellEnd"/>
      <w:proofErr w:type="gramEnd"/>
      <w:r w:rsidRPr="00D42230">
        <w:rPr>
          <w:rStyle w:val="Emphasis"/>
          <w:rFonts w:ascii="Courier New" w:hAnsi="Courier New" w:cs="Courier New"/>
          <w:i w:val="0"/>
        </w:rPr>
        <w:t>&gt;</w:t>
      </w:r>
    </w:p>
    <w:p w:rsidR="00D42230" w:rsidRPr="00D42230" w:rsidDel="00C152D2" w:rsidRDefault="00D42230" w:rsidP="00D42230">
      <w:pPr>
        <w:tabs>
          <w:tab w:val="left" w:pos="360"/>
          <w:tab w:val="left" w:pos="720"/>
          <w:tab w:val="left" w:pos="5040"/>
        </w:tabs>
        <w:spacing w:after="0" w:line="240" w:lineRule="auto"/>
        <w:rPr>
          <w:del w:id="578" w:author="Wendy L Thomas" w:date="2013-09-20T15:46:00Z"/>
          <w:rStyle w:val="Emphasis"/>
          <w:rFonts w:ascii="Courier New" w:hAnsi="Courier New" w:cs="Courier New"/>
          <w:i w:val="0"/>
        </w:rPr>
      </w:pPr>
      <w:del w:id="579" w:author="Wendy L Thomas" w:date="2013-09-20T15:46:00Z">
        <w:r w:rsidRPr="00D42230" w:rsidDel="00C152D2">
          <w:rPr>
            <w:rStyle w:val="Emphasis"/>
            <w:rFonts w:ascii="Courier New" w:hAnsi="Courier New" w:cs="Courier New"/>
            <w:i w:val="0"/>
          </w:rPr>
          <w:tab/>
          <w:delText>&lt;r:Description&gt;&lt;r:Content xml:lang="en"&gt;Contains FIPS County Codes for the contiguous U.S. Counties (exludes Alaska and Hawaii). Does not include Territories.&lt;/r:Content&gt;&lt;/r:Description&gt;</w:delText>
        </w:r>
      </w:del>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IncludedGeographicLocationCodes</w:t>
      </w:r>
      <w:proofErr w:type="spell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:AuthorizedSourceReference</w:t>
      </w:r>
      <w:proofErr w:type="spellEnd"/>
      <w:proofErr w:type="gramEnd"/>
      <w:r w:rsidRPr="00D42230">
        <w:rPr>
          <w:rStyle w:val="Emphasis"/>
          <w:rFonts w:ascii="Courier New" w:hAnsi="Courier New" w:cs="Courier New"/>
          <w:i w:val="0"/>
        </w:rPr>
        <w:t xml:space="preserve"> </w:t>
      </w:r>
      <w:proofErr w:type="spellStart"/>
      <w:r w:rsidRPr="00D42230">
        <w:rPr>
          <w:rStyle w:val="Emphasis"/>
          <w:rFonts w:ascii="Courier New" w:hAnsi="Courier New" w:cs="Courier New"/>
          <w:i w:val="0"/>
        </w:rPr>
        <w:t>isReference</w:t>
      </w:r>
      <w:proofErr w:type="spellEnd"/>
      <w:r w:rsidRPr="00D42230">
        <w:rPr>
          <w:rStyle w:val="Emphasis"/>
          <w:rFonts w:ascii="Courier New" w:hAnsi="Courier New" w:cs="Courier New"/>
          <w:i w:val="0"/>
        </w:rPr>
        <w:t xml:space="preserve">="true" </w:t>
      </w:r>
      <w:proofErr w:type="spellStart"/>
      <w:r w:rsidRPr="00D42230">
        <w:rPr>
          <w:rStyle w:val="Emphasis"/>
          <w:rFonts w:ascii="Courier New" w:hAnsi="Courier New" w:cs="Courier New"/>
          <w:i w:val="0"/>
        </w:rPr>
        <w:t>isExternal</w:t>
      </w:r>
      <w:proofErr w:type="spellEnd"/>
      <w:r w:rsidRPr="00D42230">
        <w:rPr>
          <w:rStyle w:val="Emphasis"/>
          <w:rFonts w:ascii="Courier New" w:hAnsi="Courier New" w:cs="Courier New"/>
          <w:i w:val="0"/>
        </w:rPr>
        <w:t>="true" lateBound="false"</w:t>
      </w:r>
      <w:del w:id="580" w:author="Wendy L Thomas" w:date="2013-09-20T15:47:00Z">
        <w:r w:rsidRPr="00D42230" w:rsidDel="00C152D2">
          <w:rPr>
            <w:rStyle w:val="Emphasis"/>
            <w:rFonts w:ascii="Courier New" w:hAnsi="Courier New" w:cs="Courier New"/>
            <w:i w:val="0"/>
          </w:rPr>
          <w:delText xml:space="preserve"> typeOfIdentifier="Canonical"</w:delText>
        </w:r>
      </w:del>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ins w:id="581" w:author="Wendy L Thomas" w:date="2013-09-20T15:46:00Z">
        <w:r w:rsidR="00C152D2">
          <w:rPr>
            <w:rStyle w:val="Emphasis"/>
            <w:rFonts w:ascii="Courier New" w:hAnsi="Courier New" w:cs="Courier New"/>
            <w:i w:val="0"/>
          </w:rPr>
          <w:tab/>
        </w:r>
      </w:ins>
      <w:r w:rsidRPr="00D42230">
        <w:rPr>
          <w:rStyle w:val="Emphasis"/>
          <w:rFonts w:ascii="Courier New" w:hAnsi="Courier New" w:cs="Courier New"/>
          <w:i w:val="0"/>
        </w:rPr>
        <w:t>&lt;</w:t>
      </w:r>
      <w:proofErr w:type="spellStart"/>
      <w:proofErr w:type="gramStart"/>
      <w:r w:rsidRPr="00D42230">
        <w:rPr>
          <w:rStyle w:val="Emphasis"/>
          <w:rFonts w:ascii="Courier New" w:hAnsi="Courier New" w:cs="Courier New"/>
          <w:i w:val="0"/>
        </w:rPr>
        <w:t>r:</w:t>
      </w:r>
      <w:proofErr w:type="gramEnd"/>
      <w:r w:rsidRPr="00D42230">
        <w:rPr>
          <w:rStyle w:val="Emphasis"/>
          <w:rFonts w:ascii="Courier New" w:hAnsi="Courier New" w:cs="Courier New"/>
          <w:i w:val="0"/>
        </w:rPr>
        <w:t>URN</w:t>
      </w:r>
      <w:proofErr w:type="spellEnd"/>
      <w:ins w:id="582" w:author="Wendy L Thomas" w:date="2013-09-20T15:47:00Z">
        <w:r w:rsidR="00C152D2" w:rsidRPr="00C152D2">
          <w:rPr>
            <w:rStyle w:val="Emphasis"/>
            <w:rFonts w:ascii="Courier New" w:hAnsi="Courier New" w:cs="Courier New"/>
            <w:i w:val="0"/>
          </w:rPr>
          <w:t xml:space="preserve"> </w:t>
        </w:r>
        <w:r w:rsidR="00C152D2" w:rsidRPr="00D42230">
          <w:rPr>
            <w:rStyle w:val="Emphasis"/>
            <w:rFonts w:ascii="Courier New" w:hAnsi="Courier New" w:cs="Courier New"/>
            <w:i w:val="0"/>
          </w:rPr>
          <w:t>typeOfIdentifier="Canonical</w:t>
        </w:r>
      </w:ins>
      <w:r w:rsidRPr="00D42230">
        <w:rPr>
          <w:rStyle w:val="Emphasis"/>
          <w:rFonts w:ascii="Courier New" w:hAnsi="Courier New" w:cs="Courier New"/>
          <w:i w:val="0"/>
        </w:rPr>
        <w:t>&gt;urn:ddi:us.mpc:FIPS:1.0&lt;/</w:t>
      </w:r>
      <w:proofErr w:type="spellStart"/>
      <w:r w:rsidRPr="00D42230">
        <w:rPr>
          <w:rStyle w:val="Emphasis"/>
          <w:rFonts w:ascii="Courier New" w:hAnsi="Courier New" w:cs="Courier New"/>
          <w:i w:val="0"/>
        </w:rPr>
        <w:t>r:URN</w:t>
      </w:r>
      <w:proofErr w:type="spell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ins w:id="583" w:author="Wendy L Thomas" w:date="2013-09-20T15:47:00Z">
        <w:r w:rsidR="00C152D2">
          <w:rPr>
            <w:rStyle w:val="Emphasis"/>
            <w:rFonts w:ascii="Courier New" w:hAnsi="Courier New" w:cs="Courier New"/>
            <w:i w:val="0"/>
          </w:rPr>
          <w:tab/>
        </w:r>
      </w:ins>
      <w:r w:rsidRPr="00D42230">
        <w:rPr>
          <w:rStyle w:val="Emphasis"/>
          <w:rFonts w:ascii="Courier New" w:hAnsi="Courier New" w:cs="Courier New"/>
          <w:i w:val="0"/>
        </w:rPr>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:TypeOfObject</w:t>
      </w:r>
      <w:proofErr w:type="spellEnd"/>
      <w:proofErr w:type="gramEnd"/>
      <w:r w:rsidRPr="00D42230">
        <w:rPr>
          <w:rStyle w:val="Emphasis"/>
          <w:rFonts w:ascii="Courier New" w:hAnsi="Courier New" w:cs="Courier New"/>
          <w:i w:val="0"/>
        </w:rPr>
        <w:t>&gt;</w:t>
      </w:r>
      <w:proofErr w:type="spellStart"/>
      <w:r w:rsidRPr="00D42230">
        <w:rPr>
          <w:rStyle w:val="Emphasis"/>
          <w:rFonts w:ascii="Courier New" w:hAnsi="Courier New" w:cs="Courier New"/>
          <w:i w:val="0"/>
        </w:rPr>
        <w:t>AuthorizedSource</w:t>
      </w:r>
      <w:proofErr w:type="spellEnd"/>
      <w:r w:rsidRPr="00D42230">
        <w:rPr>
          <w:rStyle w:val="Emphasis"/>
          <w:rFonts w:ascii="Courier New" w:hAnsi="Courier New" w:cs="Courier New"/>
          <w:i w:val="0"/>
        </w:rPr>
        <w:t>&lt;/</w:t>
      </w:r>
      <w:proofErr w:type="spellStart"/>
      <w:r w:rsidRPr="00D42230">
        <w:rPr>
          <w:rStyle w:val="Emphasis"/>
          <w:rFonts w:ascii="Courier New" w:hAnsi="Courier New" w:cs="Courier New"/>
          <w:i w:val="0"/>
        </w:rPr>
        <w:t>r:TypeOfObject</w:t>
      </w:r>
      <w:proofErr w:type="spell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:AuthorizedSourceReference</w:t>
      </w:r>
      <w:proofErr w:type="spellEnd"/>
      <w:proofErr w:type="gram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:GeographicLocationReference</w:t>
      </w:r>
      <w:proofErr w:type="spellEnd"/>
      <w:proofErr w:type="gramEnd"/>
      <w:r w:rsidRPr="00D42230">
        <w:rPr>
          <w:rStyle w:val="Emphasis"/>
          <w:rFonts w:ascii="Courier New" w:hAnsi="Courier New" w:cs="Courier New"/>
          <w:i w:val="0"/>
        </w:rPr>
        <w:t xml:space="preserve"> </w:t>
      </w:r>
      <w:proofErr w:type="spellStart"/>
      <w:r w:rsidRPr="00D42230">
        <w:rPr>
          <w:rStyle w:val="Emphasis"/>
          <w:rFonts w:ascii="Courier New" w:hAnsi="Courier New" w:cs="Courier New"/>
          <w:i w:val="0"/>
        </w:rPr>
        <w:t>isReference</w:t>
      </w:r>
      <w:proofErr w:type="spellEnd"/>
      <w:r w:rsidRPr="00D42230">
        <w:rPr>
          <w:rStyle w:val="Emphasis"/>
          <w:rFonts w:ascii="Courier New" w:hAnsi="Courier New" w:cs="Courier New"/>
          <w:i w:val="0"/>
        </w:rPr>
        <w:t xml:space="preserve">="true" </w:t>
      </w:r>
      <w:proofErr w:type="spellStart"/>
      <w:r w:rsidRPr="00D42230">
        <w:rPr>
          <w:rStyle w:val="Emphasis"/>
          <w:rFonts w:ascii="Courier New" w:hAnsi="Courier New" w:cs="Courier New"/>
          <w:i w:val="0"/>
        </w:rPr>
        <w:t>isExternal</w:t>
      </w:r>
      <w:proofErr w:type="spellEnd"/>
      <w:r w:rsidRPr="00D42230">
        <w:rPr>
          <w:rStyle w:val="Emphasis"/>
          <w:rFonts w:ascii="Courier New" w:hAnsi="Courier New" w:cs="Courier New"/>
          <w:i w:val="0"/>
        </w:rPr>
        <w:t>="true" lateBound="false</w:t>
      </w:r>
      <w:del w:id="584" w:author="Wendy L Thomas" w:date="2013-09-20T15:48:00Z">
        <w:r w:rsidRPr="00D42230" w:rsidDel="00C152D2">
          <w:rPr>
            <w:rStyle w:val="Emphasis"/>
            <w:rFonts w:ascii="Courier New" w:hAnsi="Courier New" w:cs="Courier New"/>
            <w:i w:val="0"/>
          </w:rPr>
          <w:delText xml:space="preserve">" </w:delText>
        </w:r>
      </w:del>
      <w:ins w:id="585" w:author="Wendy L Thomas" w:date="2013-09-20T15:48:00Z">
        <w:r w:rsidR="00C152D2" w:rsidRPr="00D42230">
          <w:rPr>
            <w:rStyle w:val="Emphasis"/>
            <w:rFonts w:ascii="Courier New" w:hAnsi="Courier New" w:cs="Courier New"/>
            <w:i w:val="0"/>
          </w:rPr>
          <w:t>"</w:t>
        </w:r>
        <w:r w:rsidR="00C152D2">
          <w:rPr>
            <w:rStyle w:val="Emphasis"/>
            <w:rFonts w:ascii="Courier New" w:hAnsi="Courier New" w:cs="Courier New"/>
            <w:i w:val="0"/>
          </w:rPr>
          <w:t>&gt;</w:t>
        </w:r>
      </w:ins>
      <w:del w:id="586" w:author="Wendy L Thomas" w:date="2013-09-20T15:47:00Z">
        <w:r w:rsidRPr="00D42230" w:rsidDel="00C152D2">
          <w:rPr>
            <w:rStyle w:val="Emphasis"/>
            <w:rFonts w:ascii="Courier New" w:hAnsi="Courier New" w:cs="Courier New"/>
            <w:i w:val="0"/>
          </w:rPr>
          <w:delText>typeOfIdentifier="Canonical"&gt;</w:delText>
        </w:r>
      </w:del>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:URN</w:t>
      </w:r>
      <w:proofErr w:type="spellEnd"/>
      <w:proofErr w:type="gramEnd"/>
      <w:ins w:id="587" w:author="Wendy L Thomas" w:date="2013-09-20T15:47:00Z">
        <w:r w:rsidR="00C152D2" w:rsidRPr="00C152D2">
          <w:rPr>
            <w:rStyle w:val="Emphasis"/>
            <w:rFonts w:ascii="Courier New" w:hAnsi="Courier New" w:cs="Courier New"/>
            <w:i w:val="0"/>
          </w:rPr>
          <w:t xml:space="preserve"> </w:t>
        </w:r>
        <w:r w:rsidR="00C152D2" w:rsidRPr="00D42230">
          <w:rPr>
            <w:rStyle w:val="Emphasis"/>
            <w:rFonts w:ascii="Courier New" w:hAnsi="Courier New" w:cs="Courier New"/>
            <w:i w:val="0"/>
          </w:rPr>
          <w:t>typeOfIdentifier="Canonical"&gt;</w:t>
        </w:r>
      </w:ins>
      <w:del w:id="588" w:author="Wendy L Thomas" w:date="2013-09-20T15:47:00Z">
        <w:r w:rsidRPr="00D42230" w:rsidDel="00C152D2">
          <w:rPr>
            <w:rStyle w:val="Emphasis"/>
            <w:rFonts w:ascii="Courier New" w:hAnsi="Courier New" w:cs="Courier New"/>
            <w:i w:val="0"/>
          </w:rPr>
          <w:delText>&gt;</w:delText>
        </w:r>
      </w:del>
      <w:r w:rsidRPr="00D42230">
        <w:rPr>
          <w:rStyle w:val="Emphasis"/>
          <w:rFonts w:ascii="Courier New" w:hAnsi="Courier New" w:cs="Courier New"/>
          <w:i w:val="0"/>
        </w:rPr>
        <w:t>urn:ddi:us.mpc:CNTY:1.0&lt;/</w:t>
      </w:r>
      <w:proofErr w:type="spellStart"/>
      <w:r w:rsidRPr="00D42230">
        <w:rPr>
          <w:rStyle w:val="Emphasis"/>
          <w:rFonts w:ascii="Courier New" w:hAnsi="Courier New" w:cs="Courier New"/>
          <w:i w:val="0"/>
        </w:rPr>
        <w:t>r:URN</w:t>
      </w:r>
      <w:proofErr w:type="spell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:TypeOfObject</w:t>
      </w:r>
      <w:proofErr w:type="spellEnd"/>
      <w:proofErr w:type="gramEnd"/>
      <w:r w:rsidRPr="00D42230">
        <w:rPr>
          <w:rStyle w:val="Emphasis"/>
          <w:rFonts w:ascii="Courier New" w:hAnsi="Courier New" w:cs="Courier New"/>
          <w:i w:val="0"/>
        </w:rPr>
        <w:t>&gt;GeographicLocation&lt;/</w:t>
      </w:r>
      <w:proofErr w:type="spellStart"/>
      <w:r w:rsidRPr="00D42230">
        <w:rPr>
          <w:rStyle w:val="Emphasis"/>
          <w:rFonts w:ascii="Courier New" w:hAnsi="Courier New" w:cs="Courier New"/>
          <w:i w:val="0"/>
        </w:rPr>
        <w:t>r:TypeOfObject</w:t>
      </w:r>
      <w:proofErr w:type="spell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:GeographicLocationReference</w:t>
      </w:r>
      <w:proofErr w:type="spellEnd"/>
      <w:proofErr w:type="gram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:ExcludedLocationValueReference</w:t>
      </w:r>
      <w:proofErr w:type="spellEnd"/>
      <w:proofErr w:type="gramEnd"/>
      <w:r w:rsidRPr="00D42230">
        <w:rPr>
          <w:rStyle w:val="Emphasis"/>
          <w:rFonts w:ascii="Courier New" w:hAnsi="Courier New" w:cs="Courier New"/>
          <w:i w:val="0"/>
        </w:rPr>
        <w:t xml:space="preserve"> </w:t>
      </w:r>
      <w:proofErr w:type="spellStart"/>
      <w:r w:rsidRPr="00D42230">
        <w:rPr>
          <w:rStyle w:val="Emphasis"/>
          <w:rFonts w:ascii="Courier New" w:hAnsi="Courier New" w:cs="Courier New"/>
          <w:i w:val="0"/>
        </w:rPr>
        <w:t>isReference</w:t>
      </w:r>
      <w:proofErr w:type="spellEnd"/>
      <w:r w:rsidRPr="00D42230">
        <w:rPr>
          <w:rStyle w:val="Emphasis"/>
          <w:rFonts w:ascii="Courier New" w:hAnsi="Courier New" w:cs="Courier New"/>
          <w:i w:val="0"/>
        </w:rPr>
        <w:t xml:space="preserve">="true" </w:t>
      </w:r>
      <w:proofErr w:type="spellStart"/>
      <w:r w:rsidRPr="00D42230">
        <w:rPr>
          <w:rStyle w:val="Emphasis"/>
          <w:rFonts w:ascii="Courier New" w:hAnsi="Courier New" w:cs="Courier New"/>
          <w:i w:val="0"/>
        </w:rPr>
        <w:t>isExternal</w:t>
      </w:r>
      <w:proofErr w:type="spellEnd"/>
      <w:r w:rsidRPr="00D42230">
        <w:rPr>
          <w:rStyle w:val="Emphasis"/>
          <w:rFonts w:ascii="Courier New" w:hAnsi="Courier New" w:cs="Courier New"/>
          <w:i w:val="0"/>
        </w:rPr>
        <w:t>="true" lateBound="false</w:t>
      </w:r>
      <w:del w:id="589" w:author="Wendy L Thomas" w:date="2013-09-20T15:48:00Z">
        <w:r w:rsidRPr="00D42230" w:rsidDel="00C152D2">
          <w:rPr>
            <w:rStyle w:val="Emphasis"/>
            <w:rFonts w:ascii="Courier New" w:hAnsi="Courier New" w:cs="Courier New"/>
            <w:i w:val="0"/>
          </w:rPr>
          <w:delText xml:space="preserve">" </w:delText>
        </w:r>
      </w:del>
      <w:ins w:id="590" w:author="Wendy L Thomas" w:date="2013-09-20T15:48:00Z">
        <w:r w:rsidR="00C152D2" w:rsidRPr="00D42230">
          <w:rPr>
            <w:rStyle w:val="Emphasis"/>
            <w:rFonts w:ascii="Courier New" w:hAnsi="Courier New" w:cs="Courier New"/>
            <w:i w:val="0"/>
          </w:rPr>
          <w:t>"</w:t>
        </w:r>
        <w:r w:rsidR="00C152D2">
          <w:rPr>
            <w:rStyle w:val="Emphasis"/>
            <w:rFonts w:ascii="Courier New" w:hAnsi="Courier New" w:cs="Courier New"/>
            <w:i w:val="0"/>
          </w:rPr>
          <w:t>&gt;</w:t>
        </w:r>
      </w:ins>
      <w:del w:id="591" w:author="Wendy L Thomas" w:date="2013-09-20T15:48:00Z">
        <w:r w:rsidRPr="00D42230" w:rsidDel="00C152D2">
          <w:rPr>
            <w:rStyle w:val="Emphasis"/>
            <w:rFonts w:ascii="Courier New" w:hAnsi="Courier New" w:cs="Courier New"/>
            <w:i w:val="0"/>
          </w:rPr>
          <w:delText>typeOfIdentifier="Canonical"&gt;</w:delText>
        </w:r>
      </w:del>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:URN</w:t>
      </w:r>
      <w:proofErr w:type="spellEnd"/>
      <w:proofErr w:type="gramEnd"/>
      <w:ins w:id="592" w:author="Wendy L Thomas" w:date="2013-09-20T15:48:00Z">
        <w:r w:rsidR="00C152D2" w:rsidRPr="00C152D2">
          <w:rPr>
            <w:rStyle w:val="Emphasis"/>
            <w:rFonts w:ascii="Courier New" w:hAnsi="Courier New" w:cs="Courier New"/>
            <w:i w:val="0"/>
          </w:rPr>
          <w:t xml:space="preserve"> </w:t>
        </w:r>
        <w:r w:rsidR="00C152D2" w:rsidRPr="00D42230">
          <w:rPr>
            <w:rStyle w:val="Emphasis"/>
            <w:rFonts w:ascii="Courier New" w:hAnsi="Courier New" w:cs="Courier New"/>
            <w:i w:val="0"/>
          </w:rPr>
          <w:t>typeOfIdentifier="Canonical"&gt;</w:t>
        </w:r>
      </w:ins>
      <w:del w:id="593" w:author="Wendy L Thomas" w:date="2013-09-20T15:48:00Z">
        <w:r w:rsidRPr="00D42230" w:rsidDel="00C152D2">
          <w:rPr>
            <w:rStyle w:val="Emphasis"/>
            <w:rFonts w:ascii="Courier New" w:hAnsi="Courier New" w:cs="Courier New"/>
            <w:i w:val="0"/>
          </w:rPr>
          <w:delText>&gt;</w:delText>
        </w:r>
      </w:del>
      <w:r w:rsidRPr="00D42230">
        <w:rPr>
          <w:rStyle w:val="Emphasis"/>
          <w:rFonts w:ascii="Courier New" w:hAnsi="Courier New" w:cs="Courier New"/>
          <w:i w:val="0"/>
        </w:rPr>
        <w:t>urn:ddi:us.mpc:ALASKA_CNTY:1.0&lt;/r:URN&gt;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:TypeOfObject</w:t>
      </w:r>
      <w:proofErr w:type="spellEnd"/>
      <w:proofErr w:type="gramEnd"/>
      <w:r w:rsidRPr="00D42230">
        <w:rPr>
          <w:rStyle w:val="Emphasis"/>
          <w:rFonts w:ascii="Courier New" w:hAnsi="Courier New" w:cs="Courier New"/>
          <w:i w:val="0"/>
        </w:rPr>
        <w:t>&gt;</w:t>
      </w:r>
      <w:proofErr w:type="spellStart"/>
      <w:r w:rsidRPr="00D42230">
        <w:rPr>
          <w:rStyle w:val="Emphasis"/>
          <w:rFonts w:ascii="Courier New" w:hAnsi="Courier New" w:cs="Courier New"/>
          <w:i w:val="0"/>
        </w:rPr>
        <w:t>LocationValue</w:t>
      </w:r>
      <w:proofErr w:type="spellEnd"/>
      <w:r w:rsidRPr="00D42230">
        <w:rPr>
          <w:rStyle w:val="Emphasis"/>
          <w:rFonts w:ascii="Courier New" w:hAnsi="Courier New" w:cs="Courier New"/>
          <w:i w:val="0"/>
        </w:rPr>
        <w:t>&lt;/</w:t>
      </w:r>
      <w:proofErr w:type="spellStart"/>
      <w:r w:rsidRPr="00D42230">
        <w:rPr>
          <w:rStyle w:val="Emphasis"/>
          <w:rFonts w:ascii="Courier New" w:hAnsi="Courier New" w:cs="Courier New"/>
          <w:i w:val="0"/>
        </w:rPr>
        <w:t>r:TypeOfObject</w:t>
      </w:r>
      <w:proofErr w:type="spell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:ExcludedLocationValueReference</w:t>
      </w:r>
      <w:proofErr w:type="spellEnd"/>
      <w:proofErr w:type="gram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:ExcludedLocationValueReference</w:t>
      </w:r>
      <w:proofErr w:type="spellEnd"/>
      <w:proofErr w:type="gramEnd"/>
      <w:r w:rsidRPr="00D42230">
        <w:rPr>
          <w:rStyle w:val="Emphasis"/>
          <w:rFonts w:ascii="Courier New" w:hAnsi="Courier New" w:cs="Courier New"/>
          <w:i w:val="0"/>
        </w:rPr>
        <w:t xml:space="preserve"> </w:t>
      </w:r>
      <w:proofErr w:type="spellStart"/>
      <w:r w:rsidRPr="00D42230">
        <w:rPr>
          <w:rStyle w:val="Emphasis"/>
          <w:rFonts w:ascii="Courier New" w:hAnsi="Courier New" w:cs="Courier New"/>
          <w:i w:val="0"/>
        </w:rPr>
        <w:t>isReference</w:t>
      </w:r>
      <w:proofErr w:type="spellEnd"/>
      <w:r w:rsidRPr="00D42230">
        <w:rPr>
          <w:rStyle w:val="Emphasis"/>
          <w:rFonts w:ascii="Courier New" w:hAnsi="Courier New" w:cs="Courier New"/>
          <w:i w:val="0"/>
        </w:rPr>
        <w:t xml:space="preserve">="true" </w:t>
      </w:r>
      <w:proofErr w:type="spellStart"/>
      <w:r w:rsidRPr="00D42230">
        <w:rPr>
          <w:rStyle w:val="Emphasis"/>
          <w:rFonts w:ascii="Courier New" w:hAnsi="Courier New" w:cs="Courier New"/>
          <w:i w:val="0"/>
        </w:rPr>
        <w:t>isExternal</w:t>
      </w:r>
      <w:proofErr w:type="spellEnd"/>
      <w:r w:rsidRPr="00D42230">
        <w:rPr>
          <w:rStyle w:val="Emphasis"/>
          <w:rFonts w:ascii="Courier New" w:hAnsi="Courier New" w:cs="Courier New"/>
          <w:i w:val="0"/>
        </w:rPr>
        <w:t>="true" lateBound="fa</w:t>
      </w:r>
      <w:ins w:id="594" w:author="Wendy L Thomas" w:date="2013-09-20T15:48:00Z">
        <w:r w:rsidR="00C152D2">
          <w:rPr>
            <w:rStyle w:val="Emphasis"/>
            <w:rFonts w:ascii="Courier New" w:hAnsi="Courier New" w:cs="Courier New"/>
            <w:i w:val="0"/>
          </w:rPr>
          <w:t>lse”</w:t>
        </w:r>
      </w:ins>
      <w:del w:id="595" w:author="Wendy L Thomas" w:date="2013-09-20T15:48:00Z">
        <w:r w:rsidRPr="00D42230" w:rsidDel="00C152D2">
          <w:rPr>
            <w:rStyle w:val="Emphasis"/>
            <w:rFonts w:ascii="Courier New" w:hAnsi="Courier New" w:cs="Courier New"/>
            <w:i w:val="0"/>
          </w:rPr>
          <w:delText>lse" typeOfIdentifier="Canonical"</w:delText>
        </w:r>
      </w:del>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:URN</w:t>
      </w:r>
      <w:proofErr w:type="spellEnd"/>
      <w:proofErr w:type="gramEnd"/>
      <w:ins w:id="596" w:author="Wendy L Thomas" w:date="2013-09-20T15:48:00Z">
        <w:r w:rsidR="00C152D2" w:rsidRPr="00C152D2">
          <w:rPr>
            <w:rStyle w:val="Emphasis"/>
            <w:rFonts w:ascii="Courier New" w:hAnsi="Courier New" w:cs="Courier New"/>
            <w:i w:val="0"/>
          </w:rPr>
          <w:t xml:space="preserve"> </w:t>
        </w:r>
        <w:r w:rsidR="00C152D2" w:rsidRPr="00D42230">
          <w:rPr>
            <w:rStyle w:val="Emphasis"/>
            <w:rFonts w:ascii="Courier New" w:hAnsi="Courier New" w:cs="Courier New"/>
            <w:i w:val="0"/>
          </w:rPr>
          <w:t>typeOfIdentifier="Canonical"&gt;</w:t>
        </w:r>
      </w:ins>
      <w:del w:id="597" w:author="Wendy L Thomas" w:date="2013-09-20T15:48:00Z">
        <w:r w:rsidRPr="00D42230" w:rsidDel="00C152D2">
          <w:rPr>
            <w:rStyle w:val="Emphasis"/>
            <w:rFonts w:ascii="Courier New" w:hAnsi="Courier New" w:cs="Courier New"/>
            <w:i w:val="0"/>
          </w:rPr>
          <w:delText>&gt;</w:delText>
        </w:r>
      </w:del>
      <w:r w:rsidRPr="00D42230">
        <w:rPr>
          <w:rStyle w:val="Emphasis"/>
          <w:rFonts w:ascii="Courier New" w:hAnsi="Courier New" w:cs="Courier New"/>
          <w:i w:val="0"/>
        </w:rPr>
        <w:t>urn:ddi:us.mpc:HAWAII_CNTY:1.0&lt;/r:URN&gt;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:TypeOfObject</w:t>
      </w:r>
      <w:proofErr w:type="spellEnd"/>
      <w:proofErr w:type="gramEnd"/>
      <w:r w:rsidRPr="00D42230">
        <w:rPr>
          <w:rStyle w:val="Emphasis"/>
          <w:rFonts w:ascii="Courier New" w:hAnsi="Courier New" w:cs="Courier New"/>
          <w:i w:val="0"/>
        </w:rPr>
        <w:t>&gt;</w:t>
      </w:r>
      <w:proofErr w:type="spellStart"/>
      <w:r w:rsidRPr="00D42230">
        <w:rPr>
          <w:rStyle w:val="Emphasis"/>
          <w:rFonts w:ascii="Courier New" w:hAnsi="Courier New" w:cs="Courier New"/>
          <w:i w:val="0"/>
        </w:rPr>
        <w:t>LocationValue</w:t>
      </w:r>
      <w:proofErr w:type="spellEnd"/>
      <w:r w:rsidRPr="00D42230">
        <w:rPr>
          <w:rStyle w:val="Emphasis"/>
          <w:rFonts w:ascii="Courier New" w:hAnsi="Courier New" w:cs="Courier New"/>
          <w:i w:val="0"/>
        </w:rPr>
        <w:t>&lt;/</w:t>
      </w:r>
      <w:proofErr w:type="spellStart"/>
      <w:r w:rsidRPr="00D42230">
        <w:rPr>
          <w:rStyle w:val="Emphasis"/>
          <w:rFonts w:ascii="Courier New" w:hAnsi="Courier New" w:cs="Courier New"/>
          <w:i w:val="0"/>
        </w:rPr>
        <w:t>r:TypeOfObject</w:t>
      </w:r>
      <w:proofErr w:type="spell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:ExcludedLocationValueReference</w:t>
      </w:r>
      <w:proofErr w:type="spellEnd"/>
      <w:proofErr w:type="gramEnd"/>
      <w:r w:rsidRPr="00D42230">
        <w:rPr>
          <w:rStyle w:val="Emphasis"/>
          <w:rFonts w:ascii="Courier New" w:hAnsi="Courier New" w:cs="Courier New"/>
          <w:i w:val="0"/>
        </w:rPr>
        <w:t>&gt;</w:t>
      </w:r>
    </w:p>
    <w:p w:rsidR="00D42230" w:rsidRPr="00D42230"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ab/>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:IncludedGeographicLocationCodes</w:t>
      </w:r>
      <w:proofErr w:type="spellEnd"/>
      <w:proofErr w:type="gramEnd"/>
      <w:r w:rsidRPr="00D42230">
        <w:rPr>
          <w:rStyle w:val="Emphasis"/>
          <w:rFonts w:ascii="Courier New" w:hAnsi="Courier New" w:cs="Courier New"/>
          <w:i w:val="0"/>
        </w:rPr>
        <w:t>&gt;</w:t>
      </w:r>
    </w:p>
    <w:p w:rsidR="007545E7" w:rsidRDefault="00D42230" w:rsidP="00D42230">
      <w:pPr>
        <w:tabs>
          <w:tab w:val="left" w:pos="360"/>
          <w:tab w:val="left" w:pos="720"/>
          <w:tab w:val="left" w:pos="5040"/>
        </w:tabs>
        <w:spacing w:after="0" w:line="240" w:lineRule="auto"/>
        <w:rPr>
          <w:rStyle w:val="Emphasis"/>
          <w:rFonts w:ascii="Courier New" w:hAnsi="Courier New" w:cs="Courier New"/>
          <w:i w:val="0"/>
        </w:rPr>
      </w:pPr>
      <w:r w:rsidRPr="00D42230">
        <w:rPr>
          <w:rStyle w:val="Emphasis"/>
          <w:rFonts w:ascii="Courier New" w:hAnsi="Courier New" w:cs="Courier New"/>
          <w:i w:val="0"/>
        </w:rPr>
        <w:t>&lt;/</w:t>
      </w:r>
      <w:proofErr w:type="spellStart"/>
      <w:r w:rsidRPr="00D42230">
        <w:rPr>
          <w:rStyle w:val="Emphasis"/>
          <w:rFonts w:ascii="Courier New" w:hAnsi="Courier New" w:cs="Courier New"/>
          <w:i w:val="0"/>
        </w:rPr>
        <w:t>r</w:t>
      </w:r>
      <w:proofErr w:type="gramStart"/>
      <w:r w:rsidRPr="00D42230">
        <w:rPr>
          <w:rStyle w:val="Emphasis"/>
          <w:rFonts w:ascii="Courier New" w:hAnsi="Courier New" w:cs="Courier New"/>
          <w:i w:val="0"/>
        </w:rPr>
        <w:t>:GeographicLocationCode</w:t>
      </w:r>
      <w:proofErr w:type="gramEnd"/>
      <w:del w:id="598" w:author="Wendy L Thomas" w:date="2013-09-20T13:45:00Z">
        <w:r w:rsidRPr="00D42230" w:rsidDel="007C38CC">
          <w:rPr>
            <w:rStyle w:val="Emphasis"/>
            <w:rFonts w:ascii="Courier New" w:hAnsi="Courier New" w:cs="Courier New"/>
            <w:i w:val="0"/>
          </w:rPr>
          <w:delText>Delineation</w:delText>
        </w:r>
      </w:del>
      <w:ins w:id="599" w:author="Wendy L Thomas" w:date="2013-09-20T13:45:00Z">
        <w:r w:rsidR="007C38CC">
          <w:rPr>
            <w:rStyle w:val="Emphasis"/>
            <w:rFonts w:ascii="Courier New" w:hAnsi="Courier New" w:cs="Courier New"/>
            <w:i w:val="0"/>
          </w:rPr>
          <w:t>RepresentationBase</w:t>
        </w:r>
      </w:ins>
      <w:proofErr w:type="spellEnd"/>
      <w:r w:rsidRPr="00D42230">
        <w:rPr>
          <w:rStyle w:val="Emphasis"/>
          <w:rFonts w:ascii="Courier New" w:hAnsi="Courier New" w:cs="Courier New"/>
          <w:i w:val="0"/>
        </w:rPr>
        <w:t>&gt;</w:t>
      </w:r>
    </w:p>
    <w:p w:rsidR="008231BC" w:rsidRDefault="008231BC" w:rsidP="00D42230">
      <w:pPr>
        <w:tabs>
          <w:tab w:val="left" w:pos="360"/>
          <w:tab w:val="left" w:pos="720"/>
          <w:tab w:val="left" w:pos="5040"/>
        </w:tabs>
        <w:spacing w:after="0" w:line="240" w:lineRule="auto"/>
        <w:rPr>
          <w:rStyle w:val="Emphasis"/>
          <w:rFonts w:ascii="Courier New" w:hAnsi="Courier New" w:cs="Courier New"/>
          <w:i w:val="0"/>
        </w:rPr>
      </w:pPr>
    </w:p>
    <w:p w:rsidR="007545E7" w:rsidRPr="007545E7" w:rsidRDefault="007545E7" w:rsidP="007545E7">
      <w:pPr>
        <w:rPr>
          <w:rStyle w:val="Emphasis"/>
          <w:b/>
        </w:rPr>
      </w:pPr>
      <w:proofErr w:type="spellStart"/>
      <w:r w:rsidRPr="007545E7">
        <w:rPr>
          <w:rStyle w:val="Emphasis"/>
          <w:b/>
        </w:rPr>
        <w:t>GeographicStructureCode</w:t>
      </w:r>
      <w:del w:id="600" w:author="Wendy L Thomas" w:date="2013-09-20T13:45:00Z">
        <w:r w:rsidRPr="007545E7" w:rsidDel="007C38CC">
          <w:rPr>
            <w:rStyle w:val="Emphasis"/>
            <w:b/>
          </w:rPr>
          <w:delText>Delineation</w:delText>
        </w:r>
      </w:del>
      <w:ins w:id="601" w:author="Wendy L Thomas" w:date="2013-09-20T13:45:00Z">
        <w:r w:rsidR="007C38CC">
          <w:rPr>
            <w:rStyle w:val="Emphasis"/>
            <w:b/>
          </w:rPr>
          <w:t>RepresentationBase</w:t>
        </w:r>
      </w:ins>
      <w:proofErr w:type="spellEnd"/>
    </w:p>
    <w:p w:rsidR="007545E7" w:rsidRDefault="00BA1F71" w:rsidP="007545E7">
      <w:pPr>
        <w:rPr>
          <w:rStyle w:val="Emphasis"/>
          <w:i w:val="0"/>
        </w:rPr>
      </w:pPr>
      <w:del w:id="602" w:author="Wendy L Thomas" w:date="2013-09-20T13:45:00Z">
        <w:r w:rsidDel="007C38CC">
          <w:rPr>
            <w:rStyle w:val="Emphasis"/>
            <w:i w:val="0"/>
          </w:rPr>
          <w:delText>Delineation</w:delText>
        </w:r>
      </w:del>
      <w:proofErr w:type="spellStart"/>
      <w:proofErr w:type="gramStart"/>
      <w:ins w:id="603" w:author="Wendy L Thomas" w:date="2013-09-20T13:45:00Z">
        <w:r w:rsidR="007C38CC">
          <w:rPr>
            <w:rStyle w:val="Emphasis"/>
            <w:i w:val="0"/>
          </w:rPr>
          <w:t>RepresentationBase</w:t>
        </w:r>
      </w:ins>
      <w:proofErr w:type="spellEnd"/>
      <w:r>
        <w:rPr>
          <w:rStyle w:val="Emphasis"/>
          <w:i w:val="0"/>
        </w:rPr>
        <w:t xml:space="preserve"> for the direct use</w:t>
      </w:r>
      <w:r w:rsidR="007545E7">
        <w:rPr>
          <w:rStyle w:val="Emphasis"/>
          <w:i w:val="0"/>
        </w:rPr>
        <w:t xml:space="preserve"> of </w:t>
      </w:r>
      <w:r>
        <w:rPr>
          <w:rStyle w:val="Emphasis"/>
          <w:i w:val="0"/>
        </w:rPr>
        <w:t xml:space="preserve">a </w:t>
      </w:r>
      <w:r w:rsidR="007545E7">
        <w:rPr>
          <w:rStyle w:val="Emphasis"/>
          <w:i w:val="0"/>
        </w:rPr>
        <w:t>GeographicStructure</w:t>
      </w:r>
      <w:r>
        <w:rPr>
          <w:rStyle w:val="Emphasis"/>
          <w:i w:val="0"/>
        </w:rPr>
        <w:t>Code</w:t>
      </w:r>
      <w:r w:rsidR="007545E7">
        <w:rPr>
          <w:rStyle w:val="Emphasis"/>
          <w:i w:val="0"/>
        </w:rPr>
        <w:t xml:space="preserve"> as</w:t>
      </w:r>
      <w:r>
        <w:rPr>
          <w:rStyle w:val="Emphasis"/>
          <w:i w:val="0"/>
        </w:rPr>
        <w:t xml:space="preserve"> a </w:t>
      </w:r>
      <w:proofErr w:type="spellStart"/>
      <w:r>
        <w:rPr>
          <w:rStyle w:val="Emphasis"/>
          <w:i w:val="0"/>
        </w:rPr>
        <w:t>GeographicStructureRepresentation</w:t>
      </w:r>
      <w:proofErr w:type="spellEnd"/>
      <w:r>
        <w:rPr>
          <w:rStyle w:val="Emphasis"/>
          <w:i w:val="0"/>
        </w:rPr>
        <w:t xml:space="preserve"> or </w:t>
      </w:r>
      <w:proofErr w:type="spellStart"/>
      <w:r>
        <w:rPr>
          <w:rStyle w:val="Emphasis"/>
          <w:i w:val="0"/>
        </w:rPr>
        <w:t>GeographicStructureDomain</w:t>
      </w:r>
      <w:proofErr w:type="spellEnd"/>
      <w:r w:rsidR="006263AD">
        <w:rPr>
          <w:rStyle w:val="Emphasis"/>
          <w:i w:val="0"/>
        </w:rPr>
        <w:t>.</w:t>
      </w:r>
      <w:proofErr w:type="gramEnd"/>
      <w:r w:rsidR="007545E7">
        <w:rPr>
          <w:rStyle w:val="Emphasis"/>
          <w:i w:val="0"/>
        </w:rPr>
        <w:t xml:space="preserve"> </w:t>
      </w:r>
      <w:r w:rsidR="006263AD">
        <w:rPr>
          <w:rStyle w:val="Emphasis"/>
          <w:i w:val="0"/>
        </w:rPr>
        <w:t xml:space="preserve">This relieves the user of creating a secondary Code List reflecting the same information and retains contextual information in the use of Geographic Structures as response domains or representations. </w:t>
      </w:r>
      <w:r w:rsidR="007545E7">
        <w:rPr>
          <w:rStyle w:val="Emphasis"/>
          <w:i w:val="0"/>
        </w:rPr>
        <w:t xml:space="preserve"> References the GeographicStructure used, identifies which code is being used based on the </w:t>
      </w:r>
      <w:proofErr w:type="spellStart"/>
      <w:r w:rsidR="007545E7">
        <w:rPr>
          <w:rStyle w:val="Emphasis"/>
          <w:i w:val="0"/>
        </w:rPr>
        <w:t>AuthorizationSouce</w:t>
      </w:r>
      <w:proofErr w:type="spellEnd"/>
      <w:r w:rsidR="007545E7">
        <w:rPr>
          <w:rStyle w:val="Emphasis"/>
          <w:i w:val="0"/>
        </w:rPr>
        <w:t xml:space="preserve"> and allows specifying which codes to exclude from a set, similar to specific object exclusion from a Scheme Reference.</w:t>
      </w:r>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proofErr w:type="spellStart"/>
      <w:r w:rsidRPr="00CC6599">
        <w:rPr>
          <w:rStyle w:val="Emphasis"/>
          <w:rFonts w:ascii="Courier New" w:hAnsi="Courier New" w:cs="Courier New"/>
          <w:i w:val="0"/>
        </w:rPr>
        <w:t>Geographic</w:t>
      </w:r>
      <w:r w:rsidR="008231BC">
        <w:rPr>
          <w:rStyle w:val="Emphasis"/>
          <w:rFonts w:ascii="Courier New" w:hAnsi="Courier New" w:cs="Courier New"/>
          <w:i w:val="0"/>
        </w:rPr>
        <w:t>Structure</w:t>
      </w:r>
      <w:r w:rsidRPr="00CC6599">
        <w:rPr>
          <w:rStyle w:val="Emphasis"/>
          <w:rFonts w:ascii="Courier New" w:hAnsi="Courier New" w:cs="Courier New"/>
          <w:i w:val="0"/>
        </w:rPr>
        <w:t>Code</w:t>
      </w:r>
      <w:del w:id="604" w:author="Wendy L Thomas" w:date="2013-09-20T13:45:00Z">
        <w:r w:rsidRPr="00CC6599" w:rsidDel="007C38CC">
          <w:rPr>
            <w:rStyle w:val="Emphasis"/>
            <w:rFonts w:ascii="Courier New" w:hAnsi="Courier New" w:cs="Courier New"/>
            <w:i w:val="0"/>
          </w:rPr>
          <w:delText>Delineation</w:delText>
        </w:r>
      </w:del>
      <w:ins w:id="605" w:author="Wendy L Thomas" w:date="2013-09-20T13:45:00Z">
        <w:r w:rsidR="007C38CC">
          <w:rPr>
            <w:rStyle w:val="Emphasis"/>
            <w:rFonts w:ascii="Courier New" w:hAnsi="Courier New" w:cs="Courier New"/>
            <w:i w:val="0"/>
          </w:rPr>
          <w:t>RepresentationBase</w:t>
        </w:r>
      </w:ins>
      <w:proofErr w:type="spellEnd"/>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 xml:space="preserve">Extension base: </w:t>
      </w:r>
      <w:proofErr w:type="spellStart"/>
      <w:r w:rsidRPr="00CC6599">
        <w:rPr>
          <w:rStyle w:val="Emphasis"/>
          <w:rFonts w:ascii="Courier New" w:hAnsi="Courier New" w:cs="Courier New"/>
          <w:i w:val="0"/>
        </w:rPr>
        <w:t>VersionableType</w:t>
      </w:r>
      <w:proofErr w:type="spellEnd"/>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proofErr w:type="spellStart"/>
      <w:r w:rsidRPr="00CC6599">
        <w:rPr>
          <w:rStyle w:val="Emphasis"/>
          <w:rFonts w:ascii="Courier New" w:hAnsi="Courier New" w:cs="Courier New"/>
          <w:i w:val="0"/>
        </w:rPr>
        <w:t>Geographic</w:t>
      </w:r>
      <w:r w:rsidR="008231BC">
        <w:rPr>
          <w:rStyle w:val="Emphasis"/>
          <w:rFonts w:ascii="Courier New" w:hAnsi="Courier New" w:cs="Courier New"/>
          <w:i w:val="0"/>
        </w:rPr>
        <w:t>Structure</w:t>
      </w:r>
      <w:r w:rsidRPr="00CC6599">
        <w:rPr>
          <w:rStyle w:val="Emphasis"/>
          <w:rFonts w:ascii="Courier New" w:hAnsi="Courier New" w:cs="Courier New"/>
          <w:i w:val="0"/>
        </w:rPr>
        <w:t>Code</w:t>
      </w:r>
      <w:del w:id="606" w:author="Wendy L Thomas" w:date="2013-09-20T13:45:00Z">
        <w:r w:rsidRPr="00CC6599" w:rsidDel="007C38CC">
          <w:rPr>
            <w:rStyle w:val="Emphasis"/>
            <w:rFonts w:ascii="Courier New" w:hAnsi="Courier New" w:cs="Courier New"/>
            <w:i w:val="0"/>
          </w:rPr>
          <w:delText>Delineation</w:delText>
        </w:r>
      </w:del>
      <w:ins w:id="607" w:author="Wendy L Thomas" w:date="2013-09-20T13:45:00Z">
        <w:r w:rsidR="007C38CC">
          <w:rPr>
            <w:rStyle w:val="Emphasis"/>
            <w:rFonts w:ascii="Courier New" w:hAnsi="Courier New" w:cs="Courier New"/>
            <w:i w:val="0"/>
          </w:rPr>
          <w:t>RepresentationBase</w:t>
        </w:r>
      </w:ins>
      <w:r w:rsidRPr="00CC6599">
        <w:rPr>
          <w:rStyle w:val="Emphasis"/>
          <w:rFonts w:ascii="Courier New" w:hAnsi="Courier New" w:cs="Courier New"/>
          <w:i w:val="0"/>
        </w:rPr>
        <w:t>Name</w:t>
      </w:r>
      <w:proofErr w:type="spellEnd"/>
      <w:r w:rsidRPr="00CC6599">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t>Label</w:t>
      </w:r>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Description</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proofErr w:type="spellStart"/>
      <w:r w:rsidRPr="00CC6599">
        <w:rPr>
          <w:rStyle w:val="Emphasis"/>
          <w:rFonts w:ascii="Courier New" w:hAnsi="Courier New" w:cs="Courier New"/>
          <w:i w:val="0"/>
        </w:rPr>
        <w:t>IncludedGeographic</w:t>
      </w:r>
      <w:r>
        <w:rPr>
          <w:rStyle w:val="Emphasis"/>
          <w:rFonts w:ascii="Courier New" w:hAnsi="Courier New" w:cs="Courier New"/>
          <w:i w:val="0"/>
        </w:rPr>
        <w:t>Structure</w:t>
      </w:r>
      <w:r w:rsidRPr="00CC6599">
        <w:rPr>
          <w:rStyle w:val="Emphasis"/>
          <w:rFonts w:ascii="Courier New" w:hAnsi="Courier New" w:cs="Courier New"/>
          <w:i w:val="0"/>
        </w:rPr>
        <w:t>Codes</w:t>
      </w:r>
      <w:proofErr w:type="spellEnd"/>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proofErr w:type="spellStart"/>
      <w:r w:rsidRPr="00CC6599">
        <w:rPr>
          <w:rStyle w:val="Emphasis"/>
          <w:rFonts w:ascii="Courier New" w:hAnsi="Courier New" w:cs="Courier New"/>
          <w:i w:val="0"/>
        </w:rPr>
        <w:t>AuthorizedSourceReference</w:t>
      </w:r>
      <w:proofErr w:type="spellEnd"/>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7545E7" w:rsidRPr="00CC6599" w:rsidRDefault="007545E7"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proofErr w:type="spellStart"/>
      <w:r w:rsidRPr="00CC6599">
        <w:rPr>
          <w:rStyle w:val="Emphasis"/>
          <w:rFonts w:ascii="Courier New" w:hAnsi="Courier New" w:cs="Courier New"/>
          <w:i w:val="0"/>
        </w:rPr>
        <w:t>Geographic</w:t>
      </w:r>
      <w:r>
        <w:rPr>
          <w:rStyle w:val="Emphasis"/>
          <w:rFonts w:ascii="Courier New" w:hAnsi="Courier New" w:cs="Courier New"/>
          <w:i w:val="0"/>
        </w:rPr>
        <w:t>Structure</w:t>
      </w:r>
      <w:r w:rsidRPr="00CC6599">
        <w:rPr>
          <w:rStyle w:val="Emphasis"/>
          <w:rFonts w:ascii="Courier New" w:hAnsi="Courier New" w:cs="Courier New"/>
          <w:i w:val="0"/>
        </w:rPr>
        <w:t>Reference</w:t>
      </w:r>
      <w:proofErr w:type="spellEnd"/>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CC6599">
        <w:rPr>
          <w:rStyle w:val="Emphasis"/>
          <w:rFonts w:ascii="Courier New" w:hAnsi="Courier New" w:cs="Courier New"/>
          <w:i w:val="0"/>
        </w:rPr>
        <w:tab/>
      </w:r>
    </w:p>
    <w:p w:rsidR="007545E7" w:rsidRDefault="007545E7" w:rsidP="007545E7">
      <w:pPr>
        <w:tabs>
          <w:tab w:val="left" w:pos="360"/>
          <w:tab w:val="left" w:pos="720"/>
          <w:tab w:val="left" w:pos="5040"/>
        </w:tabs>
        <w:spacing w:after="0" w:line="240" w:lineRule="auto"/>
        <w:rPr>
          <w:rStyle w:val="Emphasis"/>
          <w:rFonts w:ascii="Courier New" w:hAnsi="Courier New" w:cs="Courier New"/>
          <w:i w:val="0"/>
        </w:rPr>
      </w:pPr>
      <w:r w:rsidRPr="00CC6599">
        <w:rPr>
          <w:rStyle w:val="Emphasis"/>
          <w:rFonts w:ascii="Courier New" w:hAnsi="Courier New" w:cs="Courier New"/>
          <w:i w:val="0"/>
        </w:rPr>
        <w:tab/>
      </w:r>
      <w:r>
        <w:rPr>
          <w:rStyle w:val="Emphasis"/>
          <w:rFonts w:ascii="Courier New" w:hAnsi="Courier New" w:cs="Courier New"/>
          <w:i w:val="0"/>
        </w:rPr>
        <w:tab/>
      </w:r>
      <w:proofErr w:type="spellStart"/>
      <w:r w:rsidRPr="00CC6599">
        <w:rPr>
          <w:rStyle w:val="Emphasis"/>
          <w:rFonts w:ascii="Courier New" w:hAnsi="Courier New" w:cs="Courier New"/>
          <w:i w:val="0"/>
        </w:rPr>
        <w:t>Excluded</w:t>
      </w:r>
      <w:r>
        <w:rPr>
          <w:rStyle w:val="Emphasis"/>
          <w:rFonts w:ascii="Courier New" w:hAnsi="Courier New" w:cs="Courier New"/>
          <w:i w:val="0"/>
        </w:rPr>
        <w:t>GeographicLevel</w:t>
      </w:r>
      <w:r w:rsidRPr="00CC6599">
        <w:rPr>
          <w:rStyle w:val="Emphasis"/>
          <w:rFonts w:ascii="Courier New" w:hAnsi="Courier New" w:cs="Courier New"/>
          <w:i w:val="0"/>
        </w:rPr>
        <w:t>Reference</w:t>
      </w:r>
      <w:proofErr w:type="spellEnd"/>
      <w:r w:rsidRPr="00CC6599">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7545E7" w:rsidRDefault="008231BC" w:rsidP="008231BC">
      <w:pPr>
        <w:rPr>
          <w:rStyle w:val="Emphasis"/>
          <w:rFonts w:cstheme="minorHAnsi"/>
          <w:i w:val="0"/>
        </w:rPr>
      </w:pPr>
      <w:r>
        <w:rPr>
          <w:rStyle w:val="Emphasis"/>
          <w:rFonts w:cstheme="minorHAnsi"/>
          <w:i w:val="0"/>
        </w:rPr>
        <w:lastRenderedPageBreak/>
        <w:t>Note that a single value representation or response domain can contain only a single code set for the structure which is identified by its Authorization Source. If a single agency manages several code types they should be clearly differentiated with separate Authorization Source identifiers (i.e., specified down to the specific coding list).</w:t>
      </w:r>
    </w:p>
    <w:p w:rsidR="008231BC" w:rsidRDefault="008231BC" w:rsidP="008231BC">
      <w:pPr>
        <w:rPr>
          <w:rStyle w:val="Emphasis"/>
          <w:rFonts w:ascii="Courier New" w:hAnsi="Courier New" w:cs="Courier New"/>
          <w:i w:val="0"/>
        </w:rPr>
      </w:pPr>
      <w:r w:rsidRPr="008231BC">
        <w:rPr>
          <w:rStyle w:val="Emphasis"/>
          <w:rFonts w:ascii="Courier New" w:hAnsi="Courier New" w:cs="Courier New"/>
          <w:i w:val="0"/>
        </w:rPr>
        <w:t>EXAMPLE:</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:GeographicStructureCode</w:t>
      </w:r>
      <w:proofErr w:type="gramEnd"/>
      <w:del w:id="608" w:author="Wendy L Thomas" w:date="2013-09-20T13:45:00Z">
        <w:r w:rsidRPr="008231BC" w:rsidDel="007C38CC">
          <w:rPr>
            <w:rStyle w:val="Emphasis"/>
            <w:rFonts w:ascii="Courier New" w:hAnsi="Courier New" w:cs="Courier New"/>
            <w:i w:val="0"/>
          </w:rPr>
          <w:delText>Delineation</w:delText>
        </w:r>
      </w:del>
      <w:ins w:id="609" w:author="Wendy L Thomas" w:date="2013-09-20T13:45:00Z">
        <w:r w:rsidR="007C38CC">
          <w:rPr>
            <w:rStyle w:val="Emphasis"/>
            <w:rFonts w:ascii="Courier New" w:hAnsi="Courier New" w:cs="Courier New"/>
            <w:i w:val="0"/>
          </w:rPr>
          <w:t>RepresentationBase</w:t>
        </w:r>
      </w:ins>
      <w:proofErr w:type="spellEnd"/>
      <w:r w:rsidRPr="008231BC">
        <w:rPr>
          <w:rStyle w:val="Emphasis"/>
          <w:rFonts w:ascii="Courier New" w:hAnsi="Courier New" w:cs="Courier New"/>
          <w:i w:val="0"/>
        </w:rPr>
        <w:t xml:space="preserve"> </w:t>
      </w:r>
      <w:proofErr w:type="spellStart"/>
      <w:r w:rsidRPr="008231BC">
        <w:rPr>
          <w:rStyle w:val="Emphasis"/>
          <w:rFonts w:ascii="Courier New" w:hAnsi="Courier New" w:cs="Courier New"/>
          <w:i w:val="0"/>
        </w:rPr>
        <w:t>isVersionable</w:t>
      </w:r>
      <w:proofErr w:type="spellEnd"/>
      <w:r w:rsidRPr="008231BC">
        <w:rPr>
          <w:rStyle w:val="Emphasis"/>
          <w:rFonts w:ascii="Courier New" w:hAnsi="Courier New" w:cs="Courier New"/>
          <w:i w:val="0"/>
        </w:rPr>
        <w:t xml:space="preserve">="true" typeOfIdentifier="Canonical" </w:t>
      </w:r>
      <w:proofErr w:type="spellStart"/>
      <w:r w:rsidRPr="008231BC">
        <w:rPr>
          <w:rStyle w:val="Emphasis"/>
          <w:rFonts w:ascii="Courier New" w:hAnsi="Courier New" w:cs="Courier New"/>
          <w:i w:val="0"/>
        </w:rPr>
        <w:t>scopeOfUniqueness</w:t>
      </w:r>
      <w:proofErr w:type="spellEnd"/>
      <w:r w:rsidRPr="008231BC">
        <w:rPr>
          <w:rStyle w:val="Emphasis"/>
          <w:rFonts w:ascii="Courier New" w:hAnsi="Courier New" w:cs="Courier New"/>
          <w:i w:val="0"/>
        </w:rPr>
        <w:t>="Agency"&gt;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:URN</w:t>
      </w:r>
      <w:proofErr w:type="spellEnd"/>
      <w:proofErr w:type="gramEnd"/>
      <w:r w:rsidRPr="008231BC">
        <w:rPr>
          <w:rStyle w:val="Emphasis"/>
          <w:rFonts w:ascii="Courier New" w:hAnsi="Courier New" w:cs="Courier New"/>
          <w:i w:val="0"/>
        </w:rPr>
        <w:t>&gt;urn:ddi:us.mpc:GLocDel:2&lt;/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:GeographicStructureCode</w:t>
      </w:r>
      <w:proofErr w:type="gramEnd"/>
      <w:del w:id="610" w:author="Wendy L Thomas" w:date="2013-09-20T13:45:00Z">
        <w:r w:rsidRPr="008231BC" w:rsidDel="007C38CC">
          <w:rPr>
            <w:rStyle w:val="Emphasis"/>
            <w:rFonts w:ascii="Courier New" w:hAnsi="Courier New" w:cs="Courier New"/>
            <w:i w:val="0"/>
          </w:rPr>
          <w:delText>Delineation</w:delText>
        </w:r>
      </w:del>
      <w:ins w:id="611" w:author="Wendy L Thomas" w:date="2013-09-20T13:45:00Z">
        <w:r w:rsidR="007C38CC">
          <w:rPr>
            <w:rStyle w:val="Emphasis"/>
            <w:rFonts w:ascii="Courier New" w:hAnsi="Courier New" w:cs="Courier New"/>
            <w:i w:val="0"/>
          </w:rPr>
          <w:t>RepresentationBase</w:t>
        </w:r>
      </w:ins>
      <w:r w:rsidRPr="008231BC">
        <w:rPr>
          <w:rStyle w:val="Emphasis"/>
          <w:rFonts w:ascii="Courier New" w:hAnsi="Courier New" w:cs="Courier New"/>
          <w:i w:val="0"/>
        </w:rPr>
        <w:t>Name</w:t>
      </w:r>
      <w:proofErr w:type="spellEnd"/>
      <w:r w:rsidRPr="008231BC">
        <w:rPr>
          <w:rStyle w:val="Emphasis"/>
          <w:rFonts w:ascii="Courier New" w:hAnsi="Courier New" w:cs="Courier New"/>
          <w:i w:val="0"/>
        </w:rPr>
        <w:t>&gt;&lt;</w:t>
      </w:r>
      <w:proofErr w:type="spellStart"/>
      <w:r w:rsidRPr="008231BC">
        <w:rPr>
          <w:rStyle w:val="Emphasis"/>
          <w:rFonts w:ascii="Courier New" w:hAnsi="Courier New" w:cs="Courier New"/>
          <w:i w:val="0"/>
        </w:rPr>
        <w:t>r:String</w:t>
      </w:r>
      <w:proofErr w:type="spellEnd"/>
      <w:r w:rsidRPr="008231BC">
        <w:rPr>
          <w:rStyle w:val="Emphasis"/>
          <w:rFonts w:ascii="Courier New" w:hAnsi="Courier New" w:cs="Courier New"/>
          <w:i w:val="0"/>
        </w:rPr>
        <w:t xml:space="preserve"> xml:lang="en"&gt;US Geographic Structure Codes&lt;/r:String&gt;&lt;/r:GeographicStructureCode</w:t>
      </w:r>
      <w:del w:id="612" w:author="Wendy L Thomas" w:date="2013-09-20T13:45:00Z">
        <w:r w:rsidRPr="008231BC" w:rsidDel="007C38CC">
          <w:rPr>
            <w:rStyle w:val="Emphasis"/>
            <w:rFonts w:ascii="Courier New" w:hAnsi="Courier New" w:cs="Courier New"/>
            <w:i w:val="0"/>
          </w:rPr>
          <w:delText>Delineation</w:delText>
        </w:r>
      </w:del>
      <w:ins w:id="613" w:author="Wendy L Thomas" w:date="2013-09-20T13:45:00Z">
        <w:r w:rsidR="007C38CC">
          <w:rPr>
            <w:rStyle w:val="Emphasis"/>
            <w:rFonts w:ascii="Courier New" w:hAnsi="Courier New" w:cs="Courier New"/>
            <w:i w:val="0"/>
          </w:rPr>
          <w:t>RepresentationBase</w:t>
        </w:r>
      </w:ins>
      <w:r w:rsidRPr="008231BC">
        <w:rPr>
          <w:rStyle w:val="Emphasis"/>
          <w:rFonts w:ascii="Courier New" w:hAnsi="Courier New" w:cs="Courier New"/>
          <w:i w:val="0"/>
        </w:rPr>
        <w:t>Name&gt;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:Label</w:t>
      </w:r>
      <w:proofErr w:type="spellEnd"/>
      <w:proofErr w:type="gramEnd"/>
      <w:r w:rsidRPr="008231BC">
        <w:rPr>
          <w:rStyle w:val="Emphasis"/>
          <w:rFonts w:ascii="Courier New" w:hAnsi="Courier New" w:cs="Courier New"/>
          <w:i w:val="0"/>
        </w:rPr>
        <w:t>&gt;&lt;</w:t>
      </w:r>
      <w:proofErr w:type="spellStart"/>
      <w:r w:rsidRPr="008231BC">
        <w:rPr>
          <w:rStyle w:val="Emphasis"/>
          <w:rFonts w:ascii="Courier New" w:hAnsi="Courier New" w:cs="Courier New"/>
          <w:i w:val="0"/>
        </w:rPr>
        <w:t>r:String</w:t>
      </w:r>
      <w:proofErr w:type="spellEnd"/>
      <w:r w:rsidRPr="008231BC">
        <w:rPr>
          <w:rStyle w:val="Emphasis"/>
          <w:rFonts w:ascii="Courier New" w:hAnsi="Courier New" w:cs="Courier New"/>
          <w:i w:val="0"/>
        </w:rPr>
        <w:t xml:space="preserve"> xml:lang="en"&gt;US Geographic Structure Codes from the 1990 U.S. Census&lt;/</w:t>
      </w:r>
      <w:proofErr w:type="spellStart"/>
      <w:r w:rsidRPr="008231BC">
        <w:rPr>
          <w:rStyle w:val="Emphasis"/>
          <w:rFonts w:ascii="Courier New" w:hAnsi="Courier New" w:cs="Courier New"/>
          <w:i w:val="0"/>
        </w:rPr>
        <w:t>r:String</w:t>
      </w:r>
      <w:proofErr w:type="spellEnd"/>
      <w:r w:rsidRPr="008231BC">
        <w:rPr>
          <w:rStyle w:val="Emphasis"/>
          <w:rFonts w:ascii="Courier New" w:hAnsi="Courier New" w:cs="Courier New"/>
          <w:i w:val="0"/>
        </w:rPr>
        <w:t>&gt;&lt;/</w:t>
      </w:r>
      <w:proofErr w:type="spellStart"/>
      <w:r w:rsidRPr="008231BC">
        <w:rPr>
          <w:rStyle w:val="Emphasis"/>
          <w:rFonts w:ascii="Courier New" w:hAnsi="Courier New" w:cs="Courier New"/>
          <w:i w:val="0"/>
        </w:rPr>
        <w:t>r:Label</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:Description</w:t>
      </w:r>
      <w:proofErr w:type="spellEnd"/>
      <w:proofErr w:type="gramEnd"/>
      <w:r w:rsidRPr="008231BC">
        <w:rPr>
          <w:rStyle w:val="Emphasis"/>
          <w:rFonts w:ascii="Courier New" w:hAnsi="Courier New" w:cs="Courier New"/>
          <w:i w:val="0"/>
        </w:rPr>
        <w:t>&gt;&lt;</w:t>
      </w:r>
      <w:proofErr w:type="spellStart"/>
      <w:r w:rsidRPr="008231BC">
        <w:rPr>
          <w:rStyle w:val="Emphasis"/>
          <w:rFonts w:ascii="Courier New" w:hAnsi="Courier New" w:cs="Courier New"/>
          <w:i w:val="0"/>
        </w:rPr>
        <w:t>r:Content</w:t>
      </w:r>
      <w:proofErr w:type="spellEnd"/>
      <w:r w:rsidRPr="008231BC">
        <w:rPr>
          <w:rStyle w:val="Emphasis"/>
          <w:rFonts w:ascii="Courier New" w:hAnsi="Courier New" w:cs="Courier New"/>
          <w:i w:val="0"/>
        </w:rPr>
        <w:t xml:space="preserve"> xml:lang="en"&gt;Contains geographic structure codes used by the U.S. Census Bureau in compiling the 1990 Census of Population and Housing. </w:t>
      </w:r>
      <w:proofErr w:type="gramStart"/>
      <w:r w:rsidRPr="008231BC">
        <w:rPr>
          <w:rStyle w:val="Emphasis"/>
          <w:rFonts w:ascii="Courier New" w:hAnsi="Courier New" w:cs="Courier New"/>
          <w:i w:val="0"/>
        </w:rPr>
        <w:t>Includes only US, State and County level structures.</w:t>
      </w:r>
      <w:proofErr w:type="gramEnd"/>
      <w:r w:rsidRPr="008231BC">
        <w:rPr>
          <w:rStyle w:val="Emphasis"/>
          <w:rFonts w:ascii="Courier New" w:hAnsi="Courier New" w:cs="Courier New"/>
          <w:i w:val="0"/>
        </w:rPr>
        <w:t xml:space="preserve"> Excludes Regions and Divisions.&lt;/</w:t>
      </w:r>
      <w:proofErr w:type="spellStart"/>
      <w:r w:rsidRPr="008231BC">
        <w:rPr>
          <w:rStyle w:val="Emphasis"/>
          <w:rFonts w:ascii="Courier New" w:hAnsi="Courier New" w:cs="Courier New"/>
          <w:i w:val="0"/>
        </w:rPr>
        <w:t>r:Content</w:t>
      </w:r>
      <w:proofErr w:type="spellEnd"/>
      <w:r w:rsidRPr="008231BC">
        <w:rPr>
          <w:rStyle w:val="Emphasis"/>
          <w:rFonts w:ascii="Courier New" w:hAnsi="Courier New" w:cs="Courier New"/>
          <w:i w:val="0"/>
        </w:rPr>
        <w:t>&gt;&lt;/</w:t>
      </w:r>
      <w:proofErr w:type="spellStart"/>
      <w:r w:rsidRPr="008231BC">
        <w:rPr>
          <w:rStyle w:val="Emphasis"/>
          <w:rFonts w:ascii="Courier New" w:hAnsi="Courier New" w:cs="Courier New"/>
          <w:i w:val="0"/>
        </w:rPr>
        <w:t>r:Description</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w:t>
      </w:r>
      <w:proofErr w:type="spellStart"/>
      <w:proofErr w:type="gramStart"/>
      <w:r w:rsidRPr="008231BC">
        <w:rPr>
          <w:rStyle w:val="Emphasis"/>
          <w:rFonts w:ascii="Courier New" w:hAnsi="Courier New" w:cs="Courier New"/>
          <w:i w:val="0"/>
        </w:rPr>
        <w:t>r:</w:t>
      </w:r>
      <w:proofErr w:type="gramEnd"/>
      <w:r w:rsidRPr="008231BC">
        <w:rPr>
          <w:rStyle w:val="Emphasis"/>
          <w:rFonts w:ascii="Courier New" w:hAnsi="Courier New" w:cs="Courier New"/>
          <w:i w:val="0"/>
        </w:rPr>
        <w:t>IncludedGeographicStructureCodes</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:AuthorizedSourceReference</w:t>
      </w:r>
      <w:proofErr w:type="spellEnd"/>
      <w:proofErr w:type="gramEnd"/>
      <w:r w:rsidRPr="008231BC">
        <w:rPr>
          <w:rStyle w:val="Emphasis"/>
          <w:rFonts w:ascii="Courier New" w:hAnsi="Courier New" w:cs="Courier New"/>
          <w:i w:val="0"/>
        </w:rPr>
        <w:t xml:space="preserve"> </w:t>
      </w:r>
      <w:proofErr w:type="spellStart"/>
      <w:r w:rsidRPr="008231BC">
        <w:rPr>
          <w:rStyle w:val="Emphasis"/>
          <w:rFonts w:ascii="Courier New" w:hAnsi="Courier New" w:cs="Courier New"/>
          <w:i w:val="0"/>
        </w:rPr>
        <w:t>isReference</w:t>
      </w:r>
      <w:proofErr w:type="spellEnd"/>
      <w:r w:rsidRPr="008231BC">
        <w:rPr>
          <w:rStyle w:val="Emphasis"/>
          <w:rFonts w:ascii="Courier New" w:hAnsi="Courier New" w:cs="Courier New"/>
          <w:i w:val="0"/>
        </w:rPr>
        <w:t xml:space="preserve">="true" </w:t>
      </w:r>
      <w:proofErr w:type="spellStart"/>
      <w:r w:rsidRPr="008231BC">
        <w:rPr>
          <w:rStyle w:val="Emphasis"/>
          <w:rFonts w:ascii="Courier New" w:hAnsi="Courier New" w:cs="Courier New"/>
          <w:i w:val="0"/>
        </w:rPr>
        <w:t>isExternal</w:t>
      </w:r>
      <w:proofErr w:type="spellEnd"/>
      <w:r w:rsidRPr="008231BC">
        <w:rPr>
          <w:rStyle w:val="Emphasis"/>
          <w:rFonts w:ascii="Courier New" w:hAnsi="Courier New" w:cs="Courier New"/>
          <w:i w:val="0"/>
        </w:rPr>
        <w:t>="true" lateBound="false" typeOfIdentifier="Canonical"&gt;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&gt;urn:ddi:us.mpc:US_Census:1.0&lt;/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:TypeOfObject</w:t>
      </w:r>
      <w:proofErr w:type="spellEnd"/>
      <w:proofErr w:type="gramEnd"/>
      <w:r w:rsidRPr="008231BC">
        <w:rPr>
          <w:rStyle w:val="Emphasis"/>
          <w:rFonts w:ascii="Courier New" w:hAnsi="Courier New" w:cs="Courier New"/>
          <w:i w:val="0"/>
        </w:rPr>
        <w:t>&gt;</w:t>
      </w:r>
      <w:proofErr w:type="spellStart"/>
      <w:r w:rsidRPr="008231BC">
        <w:rPr>
          <w:rStyle w:val="Emphasis"/>
          <w:rFonts w:ascii="Courier New" w:hAnsi="Courier New" w:cs="Courier New"/>
          <w:i w:val="0"/>
        </w:rPr>
        <w:t>AuthorizedSource</w:t>
      </w:r>
      <w:proofErr w:type="spellEnd"/>
      <w:r w:rsidRPr="008231BC">
        <w:rPr>
          <w:rStyle w:val="Emphasis"/>
          <w:rFonts w:ascii="Courier New" w:hAnsi="Courier New" w:cs="Courier New"/>
          <w:i w:val="0"/>
        </w:rPr>
        <w:t>&lt;/</w:t>
      </w:r>
      <w:proofErr w:type="spellStart"/>
      <w:r w:rsidRPr="008231BC">
        <w:rPr>
          <w:rStyle w:val="Emphasis"/>
          <w:rFonts w:ascii="Courier New" w:hAnsi="Courier New" w:cs="Courier New"/>
          <w:i w:val="0"/>
        </w:rPr>
        <w:t>r:TypeOfObject</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:AuthorizedSourceReference</w:t>
      </w:r>
      <w:proofErr w:type="spellEnd"/>
      <w:proofErr w:type="gram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:GeographicStructureReference</w:t>
      </w:r>
      <w:proofErr w:type="spellEnd"/>
      <w:proofErr w:type="gramEnd"/>
      <w:r w:rsidRPr="008231BC">
        <w:rPr>
          <w:rStyle w:val="Emphasis"/>
          <w:rFonts w:ascii="Courier New" w:hAnsi="Courier New" w:cs="Courier New"/>
          <w:i w:val="0"/>
        </w:rPr>
        <w:t xml:space="preserve"> </w:t>
      </w:r>
      <w:proofErr w:type="spellStart"/>
      <w:r w:rsidRPr="008231BC">
        <w:rPr>
          <w:rStyle w:val="Emphasis"/>
          <w:rFonts w:ascii="Courier New" w:hAnsi="Courier New" w:cs="Courier New"/>
          <w:i w:val="0"/>
        </w:rPr>
        <w:t>isReference</w:t>
      </w:r>
      <w:proofErr w:type="spellEnd"/>
      <w:r w:rsidRPr="008231BC">
        <w:rPr>
          <w:rStyle w:val="Emphasis"/>
          <w:rFonts w:ascii="Courier New" w:hAnsi="Courier New" w:cs="Courier New"/>
          <w:i w:val="0"/>
        </w:rPr>
        <w:t xml:space="preserve">="true" </w:t>
      </w:r>
      <w:proofErr w:type="spellStart"/>
      <w:r w:rsidRPr="008231BC">
        <w:rPr>
          <w:rStyle w:val="Emphasis"/>
          <w:rFonts w:ascii="Courier New" w:hAnsi="Courier New" w:cs="Courier New"/>
          <w:i w:val="0"/>
        </w:rPr>
        <w:t>isExternal</w:t>
      </w:r>
      <w:proofErr w:type="spellEnd"/>
      <w:r w:rsidRPr="008231BC">
        <w:rPr>
          <w:rStyle w:val="Emphasis"/>
          <w:rFonts w:ascii="Courier New" w:hAnsi="Courier New" w:cs="Courier New"/>
          <w:i w:val="0"/>
        </w:rPr>
        <w:t>="true" lateBound="false" typeOfIdentifier="Canonical"&gt;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&gt;urn:ddi:us.mpc:US_1990:1.0&lt;/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:TypeOfObject</w:t>
      </w:r>
      <w:proofErr w:type="spellEnd"/>
      <w:proofErr w:type="gramEnd"/>
      <w:r w:rsidRPr="008231BC">
        <w:rPr>
          <w:rStyle w:val="Emphasis"/>
          <w:rFonts w:ascii="Courier New" w:hAnsi="Courier New" w:cs="Courier New"/>
          <w:i w:val="0"/>
        </w:rPr>
        <w:t>&gt;GeographicStructure&lt;/</w:t>
      </w:r>
      <w:proofErr w:type="spellStart"/>
      <w:r w:rsidRPr="008231BC">
        <w:rPr>
          <w:rStyle w:val="Emphasis"/>
          <w:rFonts w:ascii="Courier New" w:hAnsi="Courier New" w:cs="Courier New"/>
          <w:i w:val="0"/>
        </w:rPr>
        <w:t>r:TypeOfObject</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:GeographicStructureReference</w:t>
      </w:r>
      <w:proofErr w:type="spellEnd"/>
      <w:proofErr w:type="gram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:ExcludedGeographicLevelReference</w:t>
      </w:r>
      <w:proofErr w:type="spellEnd"/>
      <w:proofErr w:type="gramEnd"/>
      <w:r w:rsidRPr="008231BC">
        <w:rPr>
          <w:rStyle w:val="Emphasis"/>
          <w:rFonts w:ascii="Courier New" w:hAnsi="Courier New" w:cs="Courier New"/>
          <w:i w:val="0"/>
        </w:rPr>
        <w:t xml:space="preserve"> </w:t>
      </w:r>
      <w:proofErr w:type="spellStart"/>
      <w:r w:rsidRPr="008231BC">
        <w:rPr>
          <w:rStyle w:val="Emphasis"/>
          <w:rFonts w:ascii="Courier New" w:hAnsi="Courier New" w:cs="Courier New"/>
          <w:i w:val="0"/>
        </w:rPr>
        <w:t>isReference</w:t>
      </w:r>
      <w:proofErr w:type="spellEnd"/>
      <w:r w:rsidRPr="008231BC">
        <w:rPr>
          <w:rStyle w:val="Emphasis"/>
          <w:rFonts w:ascii="Courier New" w:hAnsi="Courier New" w:cs="Courier New"/>
          <w:i w:val="0"/>
        </w:rPr>
        <w:t xml:space="preserve">="true" </w:t>
      </w:r>
      <w:proofErr w:type="spellStart"/>
      <w:r w:rsidRPr="008231BC">
        <w:rPr>
          <w:rStyle w:val="Emphasis"/>
          <w:rFonts w:ascii="Courier New" w:hAnsi="Courier New" w:cs="Courier New"/>
          <w:i w:val="0"/>
        </w:rPr>
        <w:t>isExternal</w:t>
      </w:r>
      <w:proofErr w:type="spellEnd"/>
      <w:r w:rsidRPr="008231BC">
        <w:rPr>
          <w:rStyle w:val="Emphasis"/>
          <w:rFonts w:ascii="Courier New" w:hAnsi="Courier New" w:cs="Courier New"/>
          <w:i w:val="0"/>
        </w:rPr>
        <w:t>="true" lateBound="false" typeOfIdentifier="Canonical"&gt;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&gt;urn:ddi:us.mpc:REGION:1.0&lt;/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:TypeOfObject</w:t>
      </w:r>
      <w:proofErr w:type="spellEnd"/>
      <w:proofErr w:type="gramEnd"/>
      <w:r w:rsidRPr="008231BC">
        <w:rPr>
          <w:rStyle w:val="Emphasis"/>
          <w:rFonts w:ascii="Courier New" w:hAnsi="Courier New" w:cs="Courier New"/>
          <w:i w:val="0"/>
        </w:rPr>
        <w:t>&gt;GeographicLevel&lt;/</w:t>
      </w:r>
      <w:proofErr w:type="spellStart"/>
      <w:r w:rsidRPr="008231BC">
        <w:rPr>
          <w:rStyle w:val="Emphasis"/>
          <w:rFonts w:ascii="Courier New" w:hAnsi="Courier New" w:cs="Courier New"/>
          <w:i w:val="0"/>
        </w:rPr>
        <w:t>r:TypeOfObject</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:ExcludedGeographicLevelReference</w:t>
      </w:r>
      <w:proofErr w:type="spellEnd"/>
      <w:proofErr w:type="gram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:ExcludedGeographicLevelReference</w:t>
      </w:r>
      <w:proofErr w:type="spellEnd"/>
      <w:proofErr w:type="gramEnd"/>
      <w:r w:rsidRPr="008231BC">
        <w:rPr>
          <w:rStyle w:val="Emphasis"/>
          <w:rFonts w:ascii="Courier New" w:hAnsi="Courier New" w:cs="Courier New"/>
          <w:i w:val="0"/>
        </w:rPr>
        <w:t xml:space="preserve"> </w:t>
      </w:r>
      <w:proofErr w:type="spellStart"/>
      <w:r w:rsidRPr="008231BC">
        <w:rPr>
          <w:rStyle w:val="Emphasis"/>
          <w:rFonts w:ascii="Courier New" w:hAnsi="Courier New" w:cs="Courier New"/>
          <w:i w:val="0"/>
        </w:rPr>
        <w:t>isReference</w:t>
      </w:r>
      <w:proofErr w:type="spellEnd"/>
      <w:r w:rsidRPr="008231BC">
        <w:rPr>
          <w:rStyle w:val="Emphasis"/>
          <w:rFonts w:ascii="Courier New" w:hAnsi="Courier New" w:cs="Courier New"/>
          <w:i w:val="0"/>
        </w:rPr>
        <w:t xml:space="preserve">="true" </w:t>
      </w:r>
      <w:proofErr w:type="spellStart"/>
      <w:r w:rsidRPr="008231BC">
        <w:rPr>
          <w:rStyle w:val="Emphasis"/>
          <w:rFonts w:ascii="Courier New" w:hAnsi="Courier New" w:cs="Courier New"/>
          <w:i w:val="0"/>
        </w:rPr>
        <w:t>isExternal</w:t>
      </w:r>
      <w:proofErr w:type="spellEnd"/>
      <w:r w:rsidRPr="008231BC">
        <w:rPr>
          <w:rStyle w:val="Emphasis"/>
          <w:rFonts w:ascii="Courier New" w:hAnsi="Courier New" w:cs="Courier New"/>
          <w:i w:val="0"/>
        </w:rPr>
        <w:t>="true" lateBound="false" typeOfIdentifier="Canonical"&gt;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&gt;urn:ddi:us.mpc:DIVISION:1.0&lt;/</w:t>
      </w:r>
      <w:proofErr w:type="spellStart"/>
      <w:r w:rsidRPr="008231BC">
        <w:rPr>
          <w:rStyle w:val="Emphasis"/>
          <w:rFonts w:ascii="Courier New" w:hAnsi="Courier New" w:cs="Courier New"/>
          <w:i w:val="0"/>
        </w:rPr>
        <w:t>r:URN</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:TypeOfObject</w:t>
      </w:r>
      <w:proofErr w:type="spellEnd"/>
      <w:proofErr w:type="gramEnd"/>
      <w:r w:rsidRPr="008231BC">
        <w:rPr>
          <w:rStyle w:val="Emphasis"/>
          <w:rFonts w:ascii="Courier New" w:hAnsi="Courier New" w:cs="Courier New"/>
          <w:i w:val="0"/>
        </w:rPr>
        <w:t>&gt;GeographicLevel&lt;/</w:t>
      </w:r>
      <w:proofErr w:type="spellStart"/>
      <w:r w:rsidRPr="008231BC">
        <w:rPr>
          <w:rStyle w:val="Emphasis"/>
          <w:rFonts w:ascii="Courier New" w:hAnsi="Courier New" w:cs="Courier New"/>
          <w:i w:val="0"/>
        </w:rPr>
        <w:t>r:TypeOfObject</w:t>
      </w:r>
      <w:proofErr w:type="spell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:ExcludedGeographicLevelReference</w:t>
      </w:r>
      <w:proofErr w:type="spellEnd"/>
      <w:proofErr w:type="gram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ab/>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:IncludedGeographicStructureCodes</w:t>
      </w:r>
      <w:proofErr w:type="spellEnd"/>
      <w:proofErr w:type="gramEnd"/>
      <w:r w:rsidRPr="008231BC">
        <w:rPr>
          <w:rStyle w:val="Emphasis"/>
          <w:rFonts w:ascii="Courier New" w:hAnsi="Courier New" w:cs="Courier New"/>
          <w:i w:val="0"/>
        </w:rPr>
        <w:t>&gt;</w:t>
      </w:r>
    </w:p>
    <w:p w:rsidR="008231BC" w:rsidRPr="008231BC"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8231BC">
        <w:rPr>
          <w:rStyle w:val="Emphasis"/>
          <w:rFonts w:ascii="Courier New" w:hAnsi="Courier New" w:cs="Courier New"/>
          <w:i w:val="0"/>
        </w:rPr>
        <w:t>&lt;/</w:t>
      </w:r>
      <w:proofErr w:type="spellStart"/>
      <w:r w:rsidRPr="008231BC">
        <w:rPr>
          <w:rStyle w:val="Emphasis"/>
          <w:rFonts w:ascii="Courier New" w:hAnsi="Courier New" w:cs="Courier New"/>
          <w:i w:val="0"/>
        </w:rPr>
        <w:t>r</w:t>
      </w:r>
      <w:proofErr w:type="gramStart"/>
      <w:r w:rsidRPr="008231BC">
        <w:rPr>
          <w:rStyle w:val="Emphasis"/>
          <w:rFonts w:ascii="Courier New" w:hAnsi="Courier New" w:cs="Courier New"/>
          <w:i w:val="0"/>
        </w:rPr>
        <w:t>:GeographicStructureCode</w:t>
      </w:r>
      <w:proofErr w:type="gramEnd"/>
      <w:del w:id="614" w:author="Wendy L Thomas" w:date="2013-09-20T13:45:00Z">
        <w:r w:rsidRPr="008231BC" w:rsidDel="007C38CC">
          <w:rPr>
            <w:rStyle w:val="Emphasis"/>
            <w:rFonts w:ascii="Courier New" w:hAnsi="Courier New" w:cs="Courier New"/>
            <w:i w:val="0"/>
          </w:rPr>
          <w:delText>Delineation</w:delText>
        </w:r>
      </w:del>
      <w:ins w:id="615" w:author="Wendy L Thomas" w:date="2013-09-20T13:45:00Z">
        <w:r w:rsidR="007C38CC">
          <w:rPr>
            <w:rStyle w:val="Emphasis"/>
            <w:rFonts w:ascii="Courier New" w:hAnsi="Courier New" w:cs="Courier New"/>
            <w:i w:val="0"/>
          </w:rPr>
          <w:t>RepresentationBase</w:t>
        </w:r>
      </w:ins>
      <w:proofErr w:type="spellEnd"/>
      <w:r w:rsidRPr="008231BC">
        <w:rPr>
          <w:rStyle w:val="Emphasis"/>
          <w:rFonts w:ascii="Courier New" w:hAnsi="Courier New" w:cs="Courier New"/>
          <w:i w:val="0"/>
        </w:rPr>
        <w:t>&gt;</w:t>
      </w:r>
    </w:p>
    <w:p w:rsidR="008231BC" w:rsidRDefault="008231BC" w:rsidP="007545E7">
      <w:pPr>
        <w:tabs>
          <w:tab w:val="left" w:pos="360"/>
          <w:tab w:val="left" w:pos="720"/>
          <w:tab w:val="left" w:pos="5040"/>
        </w:tabs>
        <w:spacing w:after="0" w:line="240" w:lineRule="auto"/>
        <w:rPr>
          <w:rStyle w:val="Emphasis"/>
          <w:rFonts w:ascii="Courier New" w:hAnsi="Courier New" w:cs="Courier New"/>
          <w:i w:val="0"/>
        </w:rPr>
      </w:pPr>
    </w:p>
    <w:p w:rsidR="007545E7" w:rsidRPr="0066046A" w:rsidDel="00BE7B7F" w:rsidRDefault="007545E7" w:rsidP="0066046A">
      <w:pPr>
        <w:rPr>
          <w:del w:id="616" w:author="Wendy L Thomas" w:date="2013-09-20T15:04:00Z"/>
          <w:rStyle w:val="Emphasis"/>
          <w:rFonts w:cs="Courier New"/>
          <w:b/>
        </w:rPr>
      </w:pPr>
      <w:del w:id="617" w:author="Wendy L Thomas" w:date="2013-09-20T15:04:00Z">
        <w:r w:rsidRPr="0066046A" w:rsidDel="00BE7B7F">
          <w:rPr>
            <w:rStyle w:val="Emphasis"/>
            <w:rFonts w:cs="Courier New"/>
            <w:b/>
          </w:rPr>
          <w:delText>Text</w:delText>
        </w:r>
      </w:del>
      <w:del w:id="618" w:author="Wendy L Thomas" w:date="2013-09-20T13:45:00Z">
        <w:r w:rsidRPr="0066046A" w:rsidDel="007C38CC">
          <w:rPr>
            <w:rStyle w:val="Emphasis"/>
            <w:rFonts w:cs="Courier New"/>
            <w:b/>
          </w:rPr>
          <w:delText>Delineation</w:delText>
        </w:r>
      </w:del>
    </w:p>
    <w:p w:rsidR="007545E7" w:rsidRPr="0066046A" w:rsidDel="00BE7B7F" w:rsidRDefault="007545E7" w:rsidP="0066046A">
      <w:pPr>
        <w:rPr>
          <w:del w:id="619" w:author="Wendy L Thomas" w:date="2013-09-20T15:04:00Z"/>
          <w:rStyle w:val="Emphasis"/>
          <w:rFonts w:cs="Courier New"/>
          <w:i w:val="0"/>
        </w:rPr>
      </w:pPr>
      <w:del w:id="620" w:author="Wendy L Thomas" w:date="2013-09-20T15:04:00Z">
        <w:r w:rsidRPr="0066046A" w:rsidDel="00BE7B7F">
          <w:rPr>
            <w:rStyle w:val="Emphasis"/>
            <w:rFonts w:cs="Courier New"/>
            <w:i w:val="0"/>
          </w:rPr>
          <w:delText>Defines a Text</w:delText>
        </w:r>
      </w:del>
      <w:del w:id="621" w:author="Wendy L Thomas" w:date="2013-09-20T13:45:00Z">
        <w:r w:rsidR="00BA1F71" w:rsidDel="007C38CC">
          <w:rPr>
            <w:rStyle w:val="Emphasis"/>
            <w:rFonts w:cs="Courier New"/>
            <w:i w:val="0"/>
          </w:rPr>
          <w:delText>Delineation</w:delText>
        </w:r>
      </w:del>
      <w:del w:id="622" w:author="Wendy L Thomas" w:date="2013-09-20T15:04:00Z">
        <w:r w:rsidR="00BA1F71" w:rsidDel="00BE7B7F">
          <w:rPr>
            <w:rStyle w:val="Emphasis"/>
            <w:rFonts w:cs="Courier New"/>
            <w:i w:val="0"/>
          </w:rPr>
          <w:delText xml:space="preserve"> used by a TextRepresentation or TextD</w:delText>
        </w:r>
        <w:r w:rsidRPr="0066046A" w:rsidDel="00BE7B7F">
          <w:rPr>
            <w:rStyle w:val="Emphasis"/>
            <w:rFonts w:cs="Courier New"/>
            <w:i w:val="0"/>
          </w:rPr>
          <w:delText>omain</w:delText>
        </w:r>
        <w:r w:rsidR="00BA1F71" w:rsidDel="00BE7B7F">
          <w:rPr>
            <w:rStyle w:val="Emphasis"/>
            <w:rFonts w:cs="Courier New"/>
            <w:i w:val="0"/>
          </w:rPr>
          <w:delText xml:space="preserve">, </w:delText>
        </w:r>
        <w:r w:rsidRPr="0066046A" w:rsidDel="00BE7B7F">
          <w:rPr>
            <w:rStyle w:val="Emphasis"/>
            <w:rFonts w:cs="Courier New"/>
            <w:i w:val="0"/>
          </w:rPr>
          <w:delText>describing the maximum and minimum length of the text string</w:delText>
        </w:r>
        <w:r w:rsidR="00BA1F71" w:rsidDel="00BE7B7F">
          <w:rPr>
            <w:rStyle w:val="Emphasis"/>
            <w:rFonts w:cs="Courier New"/>
            <w:i w:val="0"/>
          </w:rPr>
          <w:delText>,</w:delText>
        </w:r>
        <w:r w:rsidRPr="0066046A" w:rsidDel="00BE7B7F">
          <w:rPr>
            <w:rStyle w:val="Emphasis"/>
            <w:rFonts w:cs="Courier New"/>
            <w:i w:val="0"/>
          </w:rPr>
          <w:delText xml:space="preserve"> and providing a regular expression to further constrain the content.</w:delText>
        </w:r>
      </w:del>
    </w:p>
    <w:p w:rsidR="007545E7" w:rsidRPr="007545E7" w:rsidDel="00BE7B7F" w:rsidRDefault="007545E7" w:rsidP="007545E7">
      <w:pPr>
        <w:tabs>
          <w:tab w:val="left" w:pos="360"/>
          <w:tab w:val="left" w:pos="720"/>
          <w:tab w:val="left" w:pos="5040"/>
        </w:tabs>
        <w:spacing w:after="0" w:line="240" w:lineRule="auto"/>
        <w:rPr>
          <w:del w:id="623" w:author="Wendy L Thomas" w:date="2013-09-20T15:04:00Z"/>
          <w:rStyle w:val="Emphasis"/>
          <w:rFonts w:ascii="Courier New" w:hAnsi="Courier New" w:cs="Courier New"/>
          <w:i w:val="0"/>
        </w:rPr>
      </w:pPr>
      <w:del w:id="624" w:author="Wendy L Thomas" w:date="2013-09-20T15:04:00Z">
        <w:r w:rsidDel="00BE7B7F">
          <w:rPr>
            <w:rStyle w:val="Emphasis"/>
            <w:rFonts w:ascii="Courier New" w:hAnsi="Courier New" w:cs="Courier New"/>
            <w:i w:val="0"/>
          </w:rPr>
          <w:delText>Text</w:delText>
        </w:r>
      </w:del>
      <w:del w:id="625" w:author="Wendy L Thomas" w:date="2013-09-20T13:45:00Z">
        <w:r w:rsidDel="007C38CC">
          <w:rPr>
            <w:rStyle w:val="Emphasis"/>
            <w:rFonts w:ascii="Courier New" w:hAnsi="Courier New" w:cs="Courier New"/>
            <w:i w:val="0"/>
          </w:rPr>
          <w:delText>Delineation</w:delText>
        </w:r>
      </w:del>
    </w:p>
    <w:p w:rsidR="007545E7" w:rsidRPr="007545E7" w:rsidDel="00BE7B7F" w:rsidRDefault="007545E7" w:rsidP="007545E7">
      <w:pPr>
        <w:tabs>
          <w:tab w:val="left" w:pos="360"/>
          <w:tab w:val="left" w:pos="720"/>
          <w:tab w:val="left" w:pos="5040"/>
        </w:tabs>
        <w:spacing w:after="0" w:line="240" w:lineRule="auto"/>
        <w:rPr>
          <w:del w:id="626" w:author="Wendy L Thomas" w:date="2013-09-20T15:04:00Z"/>
          <w:rStyle w:val="Emphasis"/>
          <w:rFonts w:ascii="Courier New" w:hAnsi="Courier New" w:cs="Courier New"/>
          <w:i w:val="0"/>
        </w:rPr>
      </w:pPr>
      <w:del w:id="627" w:author="Wendy L Thomas" w:date="2013-09-20T15:04:00Z">
        <w:r w:rsidRPr="007545E7" w:rsidDel="00BE7B7F">
          <w:rPr>
            <w:rStyle w:val="Emphasis"/>
            <w:rFonts w:ascii="Courier New" w:hAnsi="Courier New" w:cs="Courier New"/>
            <w:i w:val="0"/>
          </w:rPr>
          <w:lastRenderedPageBreak/>
          <w:tab/>
          <w:delText>Extension base: VersionableType</w:delText>
        </w:r>
      </w:del>
    </w:p>
    <w:p w:rsidR="007545E7" w:rsidRPr="007545E7" w:rsidDel="00BE7B7F" w:rsidRDefault="007545E7" w:rsidP="007545E7">
      <w:pPr>
        <w:tabs>
          <w:tab w:val="left" w:pos="360"/>
          <w:tab w:val="left" w:pos="720"/>
          <w:tab w:val="left" w:pos="5040"/>
        </w:tabs>
        <w:spacing w:after="0" w:line="240" w:lineRule="auto"/>
        <w:rPr>
          <w:del w:id="628" w:author="Wendy L Thomas" w:date="2013-09-20T15:04:00Z"/>
          <w:rStyle w:val="Emphasis"/>
          <w:rFonts w:ascii="Courier New" w:hAnsi="Courier New" w:cs="Courier New"/>
          <w:i w:val="0"/>
        </w:rPr>
      </w:pPr>
      <w:del w:id="629" w:author="Wendy L Thomas" w:date="2013-09-20T15:04:00Z">
        <w:r w:rsidRPr="007545E7" w:rsidDel="00BE7B7F">
          <w:rPr>
            <w:rStyle w:val="Emphasis"/>
            <w:rFonts w:ascii="Courier New" w:hAnsi="Courier New" w:cs="Courier New"/>
            <w:i w:val="0"/>
          </w:rPr>
          <w:tab/>
          <w:delText>Text</w:delText>
        </w:r>
      </w:del>
      <w:del w:id="630" w:author="Wendy L Thomas" w:date="2013-09-20T13:45:00Z">
        <w:r w:rsidRPr="007545E7" w:rsidDel="007C38CC">
          <w:rPr>
            <w:rStyle w:val="Emphasis"/>
            <w:rFonts w:ascii="Courier New" w:hAnsi="Courier New" w:cs="Courier New"/>
            <w:i w:val="0"/>
          </w:rPr>
          <w:delText>Delineation</w:delText>
        </w:r>
      </w:del>
      <w:del w:id="631" w:author="Wendy L Thomas" w:date="2013-09-20T15:04:00Z">
        <w:r w:rsidRPr="007545E7" w:rsidDel="00BE7B7F">
          <w:rPr>
            <w:rStyle w:val="Emphasis"/>
            <w:rFonts w:ascii="Courier New" w:hAnsi="Courier New" w:cs="Courier New"/>
            <w:i w:val="0"/>
          </w:rPr>
          <w:delText>Name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7545E7" w:rsidRPr="007545E7" w:rsidDel="00BE7B7F" w:rsidRDefault="007545E7" w:rsidP="007545E7">
      <w:pPr>
        <w:tabs>
          <w:tab w:val="left" w:pos="360"/>
          <w:tab w:val="left" w:pos="720"/>
          <w:tab w:val="left" w:pos="5040"/>
        </w:tabs>
        <w:spacing w:after="0" w:line="240" w:lineRule="auto"/>
        <w:rPr>
          <w:del w:id="632" w:author="Wendy L Thomas" w:date="2013-09-20T15:04:00Z"/>
          <w:rStyle w:val="Emphasis"/>
          <w:rFonts w:ascii="Courier New" w:hAnsi="Courier New" w:cs="Courier New"/>
          <w:i w:val="0"/>
        </w:rPr>
      </w:pPr>
      <w:del w:id="633" w:author="Wendy L Thomas" w:date="2013-09-20T15:04:00Z">
        <w:r w:rsidRPr="007545E7" w:rsidDel="00BE7B7F">
          <w:rPr>
            <w:rStyle w:val="Emphasis"/>
            <w:rFonts w:ascii="Courier New" w:hAnsi="Courier New" w:cs="Courier New"/>
            <w:i w:val="0"/>
          </w:rPr>
          <w:tab/>
          <w:delText>Label</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7545E7" w:rsidRPr="007545E7" w:rsidDel="00BE7B7F" w:rsidRDefault="007545E7" w:rsidP="007545E7">
      <w:pPr>
        <w:tabs>
          <w:tab w:val="left" w:pos="360"/>
          <w:tab w:val="left" w:pos="720"/>
          <w:tab w:val="left" w:pos="5040"/>
        </w:tabs>
        <w:spacing w:after="0" w:line="240" w:lineRule="auto"/>
        <w:rPr>
          <w:del w:id="634" w:author="Wendy L Thomas" w:date="2013-09-20T15:04:00Z"/>
          <w:rStyle w:val="Emphasis"/>
          <w:rFonts w:ascii="Courier New" w:hAnsi="Courier New" w:cs="Courier New"/>
          <w:i w:val="0"/>
        </w:rPr>
      </w:pPr>
      <w:del w:id="635" w:author="Wendy L Thomas" w:date="2013-09-20T15:04:00Z">
        <w:r w:rsidRPr="007545E7" w:rsidDel="00BE7B7F">
          <w:rPr>
            <w:rStyle w:val="Emphasis"/>
            <w:rFonts w:ascii="Courier New" w:hAnsi="Courier New" w:cs="Courier New"/>
            <w:i w:val="0"/>
          </w:rPr>
          <w:tab/>
          <w:delText>Description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7545E7" w:rsidRPr="007545E7" w:rsidDel="00BE7B7F" w:rsidRDefault="007545E7" w:rsidP="007545E7">
      <w:pPr>
        <w:tabs>
          <w:tab w:val="left" w:pos="360"/>
          <w:tab w:val="left" w:pos="720"/>
          <w:tab w:val="left" w:pos="5040"/>
        </w:tabs>
        <w:spacing w:after="0" w:line="240" w:lineRule="auto"/>
        <w:rPr>
          <w:del w:id="636" w:author="Wendy L Thomas" w:date="2013-09-20T15:04:00Z"/>
          <w:rStyle w:val="Emphasis"/>
          <w:rFonts w:ascii="Courier New" w:hAnsi="Courier New" w:cs="Courier New"/>
          <w:i w:val="0"/>
        </w:rPr>
      </w:pPr>
      <w:del w:id="637" w:author="Wendy L Thomas" w:date="2013-09-20T15:04:00Z">
        <w:r w:rsidRPr="007545E7" w:rsidDel="00BE7B7F">
          <w:rPr>
            <w:rStyle w:val="Emphasis"/>
            <w:rFonts w:ascii="Courier New" w:hAnsi="Courier New" w:cs="Courier New"/>
            <w:i w:val="0"/>
          </w:rPr>
          <w:tab/>
          <w:delText>@maxLength</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optional</w:delText>
        </w:r>
        <w:r w:rsidRPr="007545E7" w:rsidDel="00BE7B7F">
          <w:rPr>
            <w:rStyle w:val="Emphasis"/>
            <w:rFonts w:ascii="Courier New" w:hAnsi="Courier New" w:cs="Courier New"/>
            <w:i w:val="0"/>
          </w:rPr>
          <w:tab/>
        </w:r>
      </w:del>
    </w:p>
    <w:p w:rsidR="007545E7" w:rsidRPr="007545E7" w:rsidDel="00BE7B7F" w:rsidRDefault="007545E7" w:rsidP="007545E7">
      <w:pPr>
        <w:tabs>
          <w:tab w:val="left" w:pos="360"/>
          <w:tab w:val="left" w:pos="720"/>
          <w:tab w:val="left" w:pos="5040"/>
        </w:tabs>
        <w:spacing w:after="0" w:line="240" w:lineRule="auto"/>
        <w:rPr>
          <w:del w:id="638" w:author="Wendy L Thomas" w:date="2013-09-20T15:04:00Z"/>
          <w:rStyle w:val="Emphasis"/>
          <w:rFonts w:ascii="Courier New" w:hAnsi="Courier New" w:cs="Courier New"/>
          <w:i w:val="0"/>
        </w:rPr>
      </w:pPr>
      <w:del w:id="639" w:author="Wendy L Thomas" w:date="2013-09-20T15:04:00Z">
        <w:r w:rsidRPr="007545E7" w:rsidDel="00BE7B7F">
          <w:rPr>
            <w:rStyle w:val="Emphasis"/>
            <w:rFonts w:ascii="Courier New" w:hAnsi="Courier New" w:cs="Courier New"/>
            <w:i w:val="0"/>
          </w:rPr>
          <w:tab/>
          <w:delText>@minLength</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optional</w:delText>
        </w:r>
        <w:r w:rsidRPr="007545E7" w:rsidDel="00BE7B7F">
          <w:rPr>
            <w:rStyle w:val="Emphasis"/>
            <w:rFonts w:ascii="Courier New" w:hAnsi="Courier New" w:cs="Courier New"/>
            <w:i w:val="0"/>
          </w:rPr>
          <w:tab/>
        </w:r>
      </w:del>
    </w:p>
    <w:p w:rsidR="007545E7" w:rsidRPr="007545E7" w:rsidDel="00BE7B7F" w:rsidRDefault="007545E7" w:rsidP="007545E7">
      <w:pPr>
        <w:tabs>
          <w:tab w:val="left" w:pos="360"/>
          <w:tab w:val="left" w:pos="720"/>
          <w:tab w:val="left" w:pos="5040"/>
        </w:tabs>
        <w:spacing w:after="0" w:line="240" w:lineRule="auto"/>
        <w:rPr>
          <w:del w:id="640" w:author="Wendy L Thomas" w:date="2013-09-20T15:04:00Z"/>
          <w:rStyle w:val="Emphasis"/>
          <w:rFonts w:ascii="Courier New" w:hAnsi="Courier New" w:cs="Courier New"/>
          <w:i w:val="0"/>
        </w:rPr>
      </w:pPr>
      <w:del w:id="641" w:author="Wendy L Thomas" w:date="2013-09-20T15:04:00Z">
        <w:r w:rsidRPr="007545E7" w:rsidDel="00BE7B7F">
          <w:rPr>
            <w:rStyle w:val="Emphasis"/>
            <w:rFonts w:ascii="Courier New" w:hAnsi="Courier New" w:cs="Courier New"/>
            <w:i w:val="0"/>
          </w:rPr>
          <w:tab/>
          <w:delText>@re</w:delText>
        </w:r>
        <w:r w:rsidDel="00BE7B7F">
          <w:rPr>
            <w:rStyle w:val="Emphasis"/>
            <w:rFonts w:ascii="Courier New" w:hAnsi="Courier New" w:cs="Courier New"/>
            <w:i w:val="0"/>
          </w:rPr>
          <w:delText>g</w:delText>
        </w:r>
        <w:r w:rsidRPr="007545E7" w:rsidDel="00BE7B7F">
          <w:rPr>
            <w:rStyle w:val="Emphasis"/>
            <w:rFonts w:ascii="Courier New" w:hAnsi="Courier New" w:cs="Courier New"/>
            <w:i w:val="0"/>
          </w:rPr>
          <w:delText>Exp</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optional</w:delText>
        </w:r>
      </w:del>
    </w:p>
    <w:p w:rsidR="007545E7" w:rsidDel="00BE7B7F" w:rsidRDefault="007545E7" w:rsidP="007545E7">
      <w:pPr>
        <w:tabs>
          <w:tab w:val="left" w:pos="360"/>
          <w:tab w:val="left" w:pos="720"/>
          <w:tab w:val="left" w:pos="5040"/>
        </w:tabs>
        <w:spacing w:after="0" w:line="240" w:lineRule="auto"/>
        <w:rPr>
          <w:del w:id="642" w:author="Wendy L Thomas" w:date="2013-09-20T15:04:00Z"/>
          <w:rStyle w:val="Emphasis"/>
          <w:rFonts w:ascii="Courier New" w:hAnsi="Courier New" w:cs="Courier New"/>
          <w:i w:val="0"/>
        </w:rPr>
      </w:pPr>
    </w:p>
    <w:p w:rsidR="003963D6" w:rsidRPr="003963D6" w:rsidDel="00BE7B7F" w:rsidRDefault="003963D6" w:rsidP="00AB79E3">
      <w:pPr>
        <w:rPr>
          <w:del w:id="643" w:author="Wendy L Thomas" w:date="2013-09-20T15:04:00Z"/>
          <w:rStyle w:val="Emphasis"/>
          <w:rFonts w:cs="Courier New"/>
          <w:i w:val="0"/>
        </w:rPr>
      </w:pPr>
      <w:del w:id="644" w:author="Wendy L Thomas" w:date="2013-09-20T15:04:00Z">
        <w:r w:rsidDel="00BE7B7F">
          <w:rPr>
            <w:rStyle w:val="Emphasis"/>
            <w:rFonts w:cs="Courier New"/>
            <w:i w:val="0"/>
          </w:rPr>
          <w:delText xml:space="preserve">Text allows for the definition of a minimum and maximum length of the text object as well as constraining </w:delText>
        </w:r>
        <w:r w:rsidR="00AB79E3" w:rsidDel="00BE7B7F">
          <w:rPr>
            <w:rStyle w:val="Emphasis"/>
            <w:rFonts w:cs="Courier New"/>
            <w:i w:val="0"/>
          </w:rPr>
          <w:delText>the allowed content through use of a regular expression.</w:delText>
        </w:r>
        <w:r w:rsidDel="00BE7B7F">
          <w:rPr>
            <w:rStyle w:val="Emphasis"/>
            <w:rFonts w:cs="Courier New"/>
            <w:i w:val="0"/>
          </w:rPr>
          <w:tab/>
        </w:r>
      </w:del>
    </w:p>
    <w:p w:rsidR="007545E7" w:rsidDel="00BE7B7F" w:rsidRDefault="007545E7" w:rsidP="007545E7">
      <w:pPr>
        <w:tabs>
          <w:tab w:val="left" w:pos="360"/>
          <w:tab w:val="left" w:pos="720"/>
          <w:tab w:val="left" w:pos="5040"/>
        </w:tabs>
        <w:spacing w:after="0" w:line="240" w:lineRule="auto"/>
        <w:rPr>
          <w:del w:id="645" w:author="Wendy L Thomas" w:date="2013-09-20T15:04:00Z"/>
          <w:rStyle w:val="Emphasis"/>
          <w:rFonts w:ascii="Courier New" w:hAnsi="Courier New" w:cs="Courier New"/>
          <w:i w:val="0"/>
        </w:rPr>
      </w:pPr>
      <w:del w:id="646" w:author="Wendy L Thomas" w:date="2013-09-20T15:04:00Z">
        <w:r w:rsidDel="00BE7B7F">
          <w:rPr>
            <w:rStyle w:val="Emphasis"/>
            <w:rFonts w:ascii="Courier New" w:hAnsi="Courier New" w:cs="Courier New"/>
            <w:i w:val="0"/>
          </w:rPr>
          <w:delText>EXAMPLE:</w:delText>
        </w:r>
      </w:del>
    </w:p>
    <w:p w:rsidR="007545E7" w:rsidDel="00BE7B7F" w:rsidRDefault="007545E7" w:rsidP="007545E7">
      <w:pPr>
        <w:tabs>
          <w:tab w:val="left" w:pos="360"/>
          <w:tab w:val="left" w:pos="720"/>
          <w:tab w:val="left" w:pos="5040"/>
        </w:tabs>
        <w:spacing w:after="0" w:line="240" w:lineRule="auto"/>
        <w:rPr>
          <w:del w:id="647" w:author="Wendy L Thomas" w:date="2013-09-20T15:04:00Z"/>
          <w:rStyle w:val="Emphasis"/>
          <w:rFonts w:ascii="Courier New" w:hAnsi="Courier New" w:cs="Courier New"/>
          <w:i w:val="0"/>
        </w:rPr>
      </w:pPr>
    </w:p>
    <w:p w:rsidR="007545E7" w:rsidDel="00BE7B7F" w:rsidRDefault="007545E7" w:rsidP="007545E7">
      <w:pPr>
        <w:tabs>
          <w:tab w:val="left" w:pos="360"/>
          <w:tab w:val="left" w:pos="720"/>
          <w:tab w:val="left" w:pos="5040"/>
        </w:tabs>
        <w:spacing w:after="0" w:line="240" w:lineRule="auto"/>
        <w:rPr>
          <w:del w:id="648" w:author="Wendy L Thomas" w:date="2013-09-20T15:04:00Z"/>
          <w:rStyle w:val="Emphasis"/>
          <w:rFonts w:ascii="Courier New" w:hAnsi="Courier New" w:cs="Courier New"/>
          <w:i w:val="0"/>
        </w:rPr>
      </w:pPr>
      <w:del w:id="649" w:author="Wendy L Thomas" w:date="2013-09-20T15:04:00Z">
        <w:r w:rsidDel="00BE7B7F">
          <w:rPr>
            <w:rStyle w:val="Emphasis"/>
            <w:rFonts w:ascii="Courier New" w:hAnsi="Courier New" w:cs="Courier New"/>
            <w:i w:val="0"/>
          </w:rPr>
          <w:delText>&lt;r:Text</w:delText>
        </w:r>
      </w:del>
      <w:del w:id="650" w:author="Wendy L Thomas" w:date="2013-09-20T13:45:00Z">
        <w:r w:rsidDel="007C38CC">
          <w:rPr>
            <w:rStyle w:val="Emphasis"/>
            <w:rFonts w:ascii="Courier New" w:hAnsi="Courier New" w:cs="Courier New"/>
            <w:i w:val="0"/>
          </w:rPr>
          <w:delText>Delineation</w:delText>
        </w:r>
      </w:del>
      <w:del w:id="651" w:author="Wendy L Thomas" w:date="2013-09-20T15:04:00Z">
        <w:r w:rsidDel="00BE7B7F">
          <w:rPr>
            <w:rStyle w:val="Emphasis"/>
            <w:rFonts w:ascii="Courier New" w:hAnsi="Courier New" w:cs="Courier New"/>
            <w:i w:val="0"/>
          </w:rPr>
          <w:delText xml:space="preserve"> isVersionable=”true” </w:delText>
        </w:r>
        <w:r w:rsidR="008D4A48" w:rsidDel="00BE7B7F">
          <w:rPr>
            <w:rStyle w:val="Emphasis"/>
            <w:rFonts w:ascii="Courier New" w:hAnsi="Courier New" w:cs="Courier New"/>
            <w:i w:val="0"/>
          </w:rPr>
          <w:delText>scopeOfUniqueness=”Agency” typeOfIdentifier=”Canonical” minLength=”5” maxLength=”5” regExp=”[0-9]{5}”&gt;</w:delText>
        </w:r>
      </w:del>
    </w:p>
    <w:p w:rsidR="008D4A48" w:rsidDel="00BE7B7F" w:rsidRDefault="008D4A48" w:rsidP="007545E7">
      <w:pPr>
        <w:tabs>
          <w:tab w:val="left" w:pos="360"/>
          <w:tab w:val="left" w:pos="720"/>
          <w:tab w:val="left" w:pos="5040"/>
        </w:tabs>
        <w:spacing w:after="0" w:line="240" w:lineRule="auto"/>
        <w:rPr>
          <w:del w:id="652" w:author="Wendy L Thomas" w:date="2013-09-20T15:04:00Z"/>
          <w:rStyle w:val="Emphasis"/>
          <w:rFonts w:ascii="Courier New" w:hAnsi="Courier New" w:cs="Courier New"/>
          <w:i w:val="0"/>
        </w:rPr>
      </w:pPr>
      <w:del w:id="653" w:author="Wendy L Thomas" w:date="2013-09-20T15:04:00Z">
        <w:r w:rsidDel="00BE7B7F">
          <w:rPr>
            <w:rStyle w:val="Emphasis"/>
            <w:rFonts w:ascii="Courier New" w:hAnsi="Courier New" w:cs="Courier New"/>
            <w:i w:val="0"/>
          </w:rPr>
          <w:tab/>
          <w:delText>&lt;r:URN&gt;urn:ddi:us.icpsr:TD_1.1&lt;/r:URN&gt;</w:delText>
        </w:r>
      </w:del>
    </w:p>
    <w:p w:rsidR="008D4A48" w:rsidDel="00BE7B7F" w:rsidRDefault="008D4A48" w:rsidP="007545E7">
      <w:pPr>
        <w:tabs>
          <w:tab w:val="left" w:pos="360"/>
          <w:tab w:val="left" w:pos="720"/>
          <w:tab w:val="left" w:pos="5040"/>
        </w:tabs>
        <w:spacing w:after="0" w:line="240" w:lineRule="auto"/>
        <w:rPr>
          <w:del w:id="654" w:author="Wendy L Thomas" w:date="2013-09-20T15:04:00Z"/>
          <w:rStyle w:val="Emphasis"/>
          <w:rFonts w:ascii="Courier New" w:hAnsi="Courier New" w:cs="Courier New"/>
          <w:i w:val="0"/>
        </w:rPr>
      </w:pPr>
      <w:del w:id="655" w:author="Wendy L Thomas" w:date="2013-09-20T15:04:00Z">
        <w:r w:rsidDel="00BE7B7F">
          <w:rPr>
            <w:rStyle w:val="Emphasis"/>
            <w:rFonts w:ascii="Courier New" w:hAnsi="Courier New" w:cs="Courier New"/>
            <w:i w:val="0"/>
          </w:rPr>
          <w:tab/>
          <w:delText>&lt;r:Text</w:delText>
        </w:r>
      </w:del>
      <w:del w:id="656" w:author="Wendy L Thomas" w:date="2013-09-20T13:45:00Z">
        <w:r w:rsidDel="007C38CC">
          <w:rPr>
            <w:rStyle w:val="Emphasis"/>
            <w:rFonts w:ascii="Courier New" w:hAnsi="Courier New" w:cs="Courier New"/>
            <w:i w:val="0"/>
          </w:rPr>
          <w:delText>Delineation</w:delText>
        </w:r>
      </w:del>
      <w:del w:id="657" w:author="Wendy L Thomas" w:date="2013-09-20T15:04:00Z">
        <w:r w:rsidDel="00BE7B7F">
          <w:rPr>
            <w:rStyle w:val="Emphasis"/>
            <w:rFonts w:ascii="Courier New" w:hAnsi="Courier New" w:cs="Courier New"/>
            <w:i w:val="0"/>
          </w:rPr>
          <w:delText>Name isPreferred=”true”&gt;&lt;r:String xml:lang=”en”&gt;ZIPCode&lt;/r:String&gt;&lt;/r:Text</w:delText>
        </w:r>
      </w:del>
      <w:del w:id="658" w:author="Wendy L Thomas" w:date="2013-09-20T13:45:00Z">
        <w:r w:rsidDel="007C38CC">
          <w:rPr>
            <w:rStyle w:val="Emphasis"/>
            <w:rFonts w:ascii="Courier New" w:hAnsi="Courier New" w:cs="Courier New"/>
            <w:i w:val="0"/>
          </w:rPr>
          <w:delText>Delineation</w:delText>
        </w:r>
      </w:del>
      <w:del w:id="659" w:author="Wendy L Thomas" w:date="2013-09-20T15:04:00Z">
        <w:r w:rsidDel="00BE7B7F">
          <w:rPr>
            <w:rStyle w:val="Emphasis"/>
            <w:rFonts w:ascii="Courier New" w:hAnsi="Courier New" w:cs="Courier New"/>
            <w:i w:val="0"/>
          </w:rPr>
          <w:delText>Name&gt;</w:delText>
        </w:r>
      </w:del>
    </w:p>
    <w:p w:rsidR="008D4A48" w:rsidDel="00BE7B7F" w:rsidRDefault="008D4A48" w:rsidP="007545E7">
      <w:pPr>
        <w:tabs>
          <w:tab w:val="left" w:pos="360"/>
          <w:tab w:val="left" w:pos="720"/>
          <w:tab w:val="left" w:pos="5040"/>
        </w:tabs>
        <w:spacing w:after="0" w:line="240" w:lineRule="auto"/>
        <w:rPr>
          <w:del w:id="660" w:author="Wendy L Thomas" w:date="2013-09-20T15:04:00Z"/>
          <w:rStyle w:val="Emphasis"/>
          <w:rFonts w:ascii="Courier New" w:hAnsi="Courier New" w:cs="Courier New"/>
          <w:i w:val="0"/>
        </w:rPr>
      </w:pPr>
      <w:del w:id="661" w:author="Wendy L Thomas" w:date="2013-09-20T15:04:00Z">
        <w:r w:rsidDel="00BE7B7F">
          <w:rPr>
            <w:rStyle w:val="Emphasis"/>
            <w:rFonts w:ascii="Courier New" w:hAnsi="Courier New" w:cs="Courier New"/>
            <w:i w:val="0"/>
          </w:rPr>
          <w:tab/>
          <w:delText>&lt;r:Label&gt;&lt;r:String xml:lang=”en”&gt;United States 5-digit ZIP Code&lt;/r:String&gt;&lt;/r:Label&gt;</w:delText>
        </w:r>
      </w:del>
    </w:p>
    <w:p w:rsidR="008D4A48" w:rsidDel="00BE7B7F" w:rsidRDefault="008D4A48" w:rsidP="007545E7">
      <w:pPr>
        <w:tabs>
          <w:tab w:val="left" w:pos="360"/>
          <w:tab w:val="left" w:pos="720"/>
          <w:tab w:val="left" w:pos="5040"/>
        </w:tabs>
        <w:spacing w:after="0" w:line="240" w:lineRule="auto"/>
        <w:rPr>
          <w:del w:id="662" w:author="Wendy L Thomas" w:date="2013-09-20T15:04:00Z"/>
          <w:rStyle w:val="Emphasis"/>
          <w:rFonts w:ascii="Courier New" w:hAnsi="Courier New" w:cs="Courier New"/>
          <w:i w:val="0"/>
        </w:rPr>
      </w:pPr>
      <w:del w:id="663" w:author="Wendy L Thomas" w:date="2013-09-20T15:04:00Z">
        <w:r w:rsidDel="00BE7B7F">
          <w:rPr>
            <w:rStyle w:val="Emphasis"/>
            <w:rFonts w:ascii="Courier New" w:hAnsi="Courier New" w:cs="Courier New"/>
            <w:i w:val="0"/>
          </w:rPr>
          <w:tab/>
          <w:delText>&lt;r:Description&gt;&lt;r:Content isPlain=”true” xml:lang=”en”&gt;The base 5-digit ZIP Code used by the United States Postal Service for mail delivery.&lt;/r:Content&gt;&lt;/r:Description&gt;</w:delText>
        </w:r>
      </w:del>
    </w:p>
    <w:p w:rsidR="0066046A" w:rsidDel="00BE7B7F" w:rsidRDefault="0066046A" w:rsidP="007545E7">
      <w:pPr>
        <w:tabs>
          <w:tab w:val="left" w:pos="360"/>
          <w:tab w:val="left" w:pos="720"/>
          <w:tab w:val="left" w:pos="5040"/>
        </w:tabs>
        <w:spacing w:after="0" w:line="240" w:lineRule="auto"/>
        <w:rPr>
          <w:del w:id="664" w:author="Wendy L Thomas" w:date="2013-09-20T15:04:00Z"/>
          <w:rStyle w:val="Emphasis"/>
          <w:rFonts w:ascii="Courier New" w:hAnsi="Courier New" w:cs="Courier New"/>
          <w:i w:val="0"/>
        </w:rPr>
      </w:pPr>
      <w:del w:id="665" w:author="Wendy L Thomas" w:date="2013-09-20T15:04:00Z">
        <w:r w:rsidDel="00BE7B7F">
          <w:rPr>
            <w:rStyle w:val="Emphasis"/>
            <w:rFonts w:ascii="Courier New" w:hAnsi="Courier New" w:cs="Courier New"/>
            <w:i w:val="0"/>
          </w:rPr>
          <w:delText>&lt;/r:Text</w:delText>
        </w:r>
      </w:del>
      <w:del w:id="666" w:author="Wendy L Thomas" w:date="2013-09-20T13:45:00Z">
        <w:r w:rsidDel="007C38CC">
          <w:rPr>
            <w:rStyle w:val="Emphasis"/>
            <w:rFonts w:ascii="Courier New" w:hAnsi="Courier New" w:cs="Courier New"/>
            <w:i w:val="0"/>
          </w:rPr>
          <w:delText>Delineation</w:delText>
        </w:r>
      </w:del>
      <w:del w:id="667" w:author="Wendy L Thomas" w:date="2013-09-20T15:04:00Z">
        <w:r w:rsidDel="00BE7B7F">
          <w:rPr>
            <w:rStyle w:val="Emphasis"/>
            <w:rFonts w:ascii="Courier New" w:hAnsi="Courier New" w:cs="Courier New"/>
            <w:i w:val="0"/>
          </w:rPr>
          <w:delText>&gt;</w:delText>
        </w:r>
      </w:del>
    </w:p>
    <w:p w:rsidR="00013EDE" w:rsidDel="00BE7B7F" w:rsidRDefault="00013EDE" w:rsidP="007545E7">
      <w:pPr>
        <w:tabs>
          <w:tab w:val="left" w:pos="360"/>
          <w:tab w:val="left" w:pos="720"/>
          <w:tab w:val="left" w:pos="5040"/>
        </w:tabs>
        <w:spacing w:after="0" w:line="240" w:lineRule="auto"/>
        <w:rPr>
          <w:del w:id="668" w:author="Wendy L Thomas" w:date="2013-09-20T15:04:00Z"/>
          <w:rStyle w:val="Emphasis"/>
          <w:rFonts w:ascii="Courier New" w:hAnsi="Courier New" w:cs="Courier New"/>
          <w:i w:val="0"/>
        </w:rPr>
      </w:pPr>
    </w:p>
    <w:p w:rsidR="00013EDE" w:rsidDel="00BE7B7F" w:rsidRDefault="00013EDE" w:rsidP="00013EDE">
      <w:pPr>
        <w:rPr>
          <w:del w:id="669" w:author="Wendy L Thomas" w:date="2013-09-20T14:59:00Z"/>
          <w:rStyle w:val="Emphasis"/>
          <w:b/>
        </w:rPr>
      </w:pPr>
      <w:del w:id="670" w:author="Wendy L Thomas" w:date="2013-09-20T14:59:00Z">
        <w:r w:rsidRPr="00013EDE" w:rsidDel="00BE7B7F">
          <w:rPr>
            <w:rStyle w:val="Emphasis"/>
            <w:b/>
          </w:rPr>
          <w:delText>DateTime</w:delText>
        </w:r>
      </w:del>
      <w:del w:id="671" w:author="Wendy L Thomas" w:date="2013-09-20T13:45:00Z">
        <w:r w:rsidRPr="00013EDE" w:rsidDel="007C38CC">
          <w:rPr>
            <w:rStyle w:val="Emphasis"/>
            <w:b/>
          </w:rPr>
          <w:delText>Delineation</w:delText>
        </w:r>
      </w:del>
    </w:p>
    <w:p w:rsidR="00013EDE" w:rsidDel="00BE7B7F" w:rsidRDefault="00013EDE" w:rsidP="00013EDE">
      <w:pPr>
        <w:rPr>
          <w:del w:id="672" w:author="Wendy L Thomas" w:date="2013-09-20T14:59:00Z"/>
          <w:rStyle w:val="Emphasis"/>
          <w:i w:val="0"/>
        </w:rPr>
      </w:pPr>
      <w:del w:id="673" w:author="Wendy L Thomas" w:date="2013-09-20T14:59:00Z">
        <w:r w:rsidDel="00BE7B7F">
          <w:rPr>
            <w:rStyle w:val="Emphasis"/>
            <w:i w:val="0"/>
          </w:rPr>
          <w:delText>Defines a DateTime</w:delText>
        </w:r>
      </w:del>
      <w:del w:id="674" w:author="Wendy L Thomas" w:date="2013-09-20T13:45:00Z">
        <w:r w:rsidDel="007C38CC">
          <w:rPr>
            <w:rStyle w:val="Emphasis"/>
            <w:i w:val="0"/>
          </w:rPr>
          <w:delText>Delineation</w:delText>
        </w:r>
      </w:del>
      <w:del w:id="675" w:author="Wendy L Thomas" w:date="2013-09-20T14:59:00Z">
        <w:r w:rsidDel="00BE7B7F">
          <w:rPr>
            <w:rStyle w:val="Emphasis"/>
            <w:i w:val="0"/>
          </w:rPr>
          <w:delText xml:space="preserve"> by prescribing its structure and content coverage.</w:delText>
        </w:r>
      </w:del>
    </w:p>
    <w:p w:rsidR="00414F1C" w:rsidRPr="007545E7" w:rsidDel="00BE7B7F" w:rsidRDefault="003963D6" w:rsidP="00414F1C">
      <w:pPr>
        <w:tabs>
          <w:tab w:val="left" w:pos="360"/>
          <w:tab w:val="left" w:pos="720"/>
          <w:tab w:val="left" w:pos="5040"/>
        </w:tabs>
        <w:spacing w:after="0" w:line="240" w:lineRule="auto"/>
        <w:rPr>
          <w:del w:id="676" w:author="Wendy L Thomas" w:date="2013-09-20T14:59:00Z"/>
          <w:rStyle w:val="Emphasis"/>
          <w:rFonts w:ascii="Courier New" w:hAnsi="Courier New" w:cs="Courier New"/>
          <w:i w:val="0"/>
        </w:rPr>
      </w:pPr>
      <w:del w:id="677" w:author="Wendy L Thomas" w:date="2013-09-20T14:59:00Z">
        <w:r w:rsidDel="00BE7B7F">
          <w:rPr>
            <w:rStyle w:val="Emphasis"/>
            <w:rFonts w:ascii="Courier New" w:hAnsi="Courier New" w:cs="Courier New"/>
            <w:i w:val="0"/>
          </w:rPr>
          <w:delText>DateTime</w:delText>
        </w:r>
      </w:del>
      <w:del w:id="678" w:author="Wendy L Thomas" w:date="2013-09-20T13:45:00Z">
        <w:r w:rsidR="00414F1C" w:rsidDel="007C38CC">
          <w:rPr>
            <w:rStyle w:val="Emphasis"/>
            <w:rFonts w:ascii="Courier New" w:hAnsi="Courier New" w:cs="Courier New"/>
            <w:i w:val="0"/>
          </w:rPr>
          <w:delText>Delineation</w:delText>
        </w:r>
      </w:del>
    </w:p>
    <w:p w:rsidR="00414F1C" w:rsidRPr="007545E7" w:rsidDel="00BE7B7F" w:rsidRDefault="00414F1C" w:rsidP="00414F1C">
      <w:pPr>
        <w:tabs>
          <w:tab w:val="left" w:pos="360"/>
          <w:tab w:val="left" w:pos="720"/>
          <w:tab w:val="left" w:pos="5040"/>
        </w:tabs>
        <w:spacing w:after="0" w:line="240" w:lineRule="auto"/>
        <w:rPr>
          <w:del w:id="679" w:author="Wendy L Thomas" w:date="2013-09-20T14:59:00Z"/>
          <w:rStyle w:val="Emphasis"/>
          <w:rFonts w:ascii="Courier New" w:hAnsi="Courier New" w:cs="Courier New"/>
          <w:i w:val="0"/>
        </w:rPr>
      </w:pPr>
      <w:del w:id="680" w:author="Wendy L Thomas" w:date="2013-09-20T14:59:00Z">
        <w:r w:rsidRPr="007545E7" w:rsidDel="00BE7B7F">
          <w:rPr>
            <w:rStyle w:val="Emphasis"/>
            <w:rFonts w:ascii="Courier New" w:hAnsi="Courier New" w:cs="Courier New"/>
            <w:i w:val="0"/>
          </w:rPr>
          <w:tab/>
          <w:delText>Extension base: VersionableType</w:delText>
        </w:r>
      </w:del>
    </w:p>
    <w:p w:rsidR="00414F1C" w:rsidRPr="007545E7" w:rsidDel="00BE7B7F" w:rsidRDefault="00AB79E3" w:rsidP="00414F1C">
      <w:pPr>
        <w:tabs>
          <w:tab w:val="left" w:pos="360"/>
          <w:tab w:val="left" w:pos="720"/>
          <w:tab w:val="left" w:pos="5040"/>
        </w:tabs>
        <w:spacing w:after="0" w:line="240" w:lineRule="auto"/>
        <w:rPr>
          <w:del w:id="681" w:author="Wendy L Thomas" w:date="2013-09-20T14:59:00Z"/>
          <w:rStyle w:val="Emphasis"/>
          <w:rFonts w:ascii="Courier New" w:hAnsi="Courier New" w:cs="Courier New"/>
          <w:i w:val="0"/>
        </w:rPr>
      </w:pPr>
      <w:del w:id="682" w:author="Wendy L Thomas" w:date="2013-09-20T14:59:00Z">
        <w:r w:rsidDel="00BE7B7F">
          <w:rPr>
            <w:rStyle w:val="Emphasis"/>
            <w:rFonts w:ascii="Courier New" w:hAnsi="Courier New" w:cs="Courier New"/>
            <w:i w:val="0"/>
          </w:rPr>
          <w:tab/>
          <w:delText>DateTime</w:delText>
        </w:r>
      </w:del>
      <w:del w:id="683" w:author="Wendy L Thomas" w:date="2013-09-20T13:45:00Z">
        <w:r w:rsidR="00414F1C" w:rsidRPr="007545E7" w:rsidDel="007C38CC">
          <w:rPr>
            <w:rStyle w:val="Emphasis"/>
            <w:rFonts w:ascii="Courier New" w:hAnsi="Courier New" w:cs="Courier New"/>
            <w:i w:val="0"/>
          </w:rPr>
          <w:delText>Delineation</w:delText>
        </w:r>
      </w:del>
      <w:del w:id="684" w:author="Wendy L Thomas" w:date="2013-09-20T14:59:00Z">
        <w:r w:rsidR="00414F1C" w:rsidRPr="007545E7" w:rsidDel="00BE7B7F">
          <w:rPr>
            <w:rStyle w:val="Emphasis"/>
            <w:rFonts w:ascii="Courier New" w:hAnsi="Courier New" w:cs="Courier New"/>
            <w:i w:val="0"/>
          </w:rPr>
          <w:delText>Name</w:delText>
        </w:r>
        <w:r w:rsidR="00414F1C" w:rsidRPr="007545E7" w:rsidDel="00BE7B7F">
          <w:rPr>
            <w:rStyle w:val="Emphasis"/>
            <w:rFonts w:ascii="Courier New" w:hAnsi="Courier New" w:cs="Courier New"/>
            <w:i w:val="0"/>
          </w:rPr>
          <w:tab/>
        </w:r>
        <w:r w:rsidR="00414F1C" w:rsidDel="00BE7B7F">
          <w:rPr>
            <w:rStyle w:val="Emphasis"/>
            <w:rFonts w:ascii="Courier New" w:hAnsi="Courier New" w:cs="Courier New"/>
            <w:i w:val="0"/>
          </w:rPr>
          <w:delText>(0..n)</w:delText>
        </w:r>
        <w:r w:rsidR="00414F1C" w:rsidRPr="007545E7" w:rsidDel="00BE7B7F">
          <w:rPr>
            <w:rStyle w:val="Emphasis"/>
            <w:rFonts w:ascii="Courier New" w:hAnsi="Courier New" w:cs="Courier New"/>
            <w:i w:val="0"/>
          </w:rPr>
          <w:tab/>
        </w:r>
      </w:del>
    </w:p>
    <w:p w:rsidR="00414F1C" w:rsidRPr="007545E7" w:rsidDel="00BE7B7F" w:rsidRDefault="00414F1C" w:rsidP="00414F1C">
      <w:pPr>
        <w:tabs>
          <w:tab w:val="left" w:pos="360"/>
          <w:tab w:val="left" w:pos="720"/>
          <w:tab w:val="left" w:pos="5040"/>
        </w:tabs>
        <w:spacing w:after="0" w:line="240" w:lineRule="auto"/>
        <w:rPr>
          <w:del w:id="685" w:author="Wendy L Thomas" w:date="2013-09-20T14:59:00Z"/>
          <w:rStyle w:val="Emphasis"/>
          <w:rFonts w:ascii="Courier New" w:hAnsi="Courier New" w:cs="Courier New"/>
          <w:i w:val="0"/>
        </w:rPr>
      </w:pPr>
      <w:del w:id="686" w:author="Wendy L Thomas" w:date="2013-09-20T14:59:00Z">
        <w:r w:rsidRPr="007545E7" w:rsidDel="00BE7B7F">
          <w:rPr>
            <w:rStyle w:val="Emphasis"/>
            <w:rFonts w:ascii="Courier New" w:hAnsi="Courier New" w:cs="Courier New"/>
            <w:i w:val="0"/>
          </w:rPr>
          <w:tab/>
          <w:delText>Label</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14F1C" w:rsidRPr="007545E7" w:rsidDel="00BE7B7F" w:rsidRDefault="00414F1C" w:rsidP="00414F1C">
      <w:pPr>
        <w:tabs>
          <w:tab w:val="left" w:pos="360"/>
          <w:tab w:val="left" w:pos="720"/>
          <w:tab w:val="left" w:pos="5040"/>
        </w:tabs>
        <w:spacing w:after="0" w:line="240" w:lineRule="auto"/>
        <w:rPr>
          <w:del w:id="687" w:author="Wendy L Thomas" w:date="2013-09-20T14:59:00Z"/>
          <w:rStyle w:val="Emphasis"/>
          <w:rFonts w:ascii="Courier New" w:hAnsi="Courier New" w:cs="Courier New"/>
          <w:i w:val="0"/>
        </w:rPr>
      </w:pPr>
      <w:del w:id="688" w:author="Wendy L Thomas" w:date="2013-09-20T14:59:00Z">
        <w:r w:rsidRPr="007545E7" w:rsidDel="00BE7B7F">
          <w:rPr>
            <w:rStyle w:val="Emphasis"/>
            <w:rFonts w:ascii="Courier New" w:hAnsi="Courier New" w:cs="Courier New"/>
            <w:i w:val="0"/>
          </w:rPr>
          <w:tab/>
          <w:delText>Description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414F1C" w:rsidRPr="007545E7" w:rsidDel="00BE7B7F" w:rsidRDefault="00414F1C" w:rsidP="00414F1C">
      <w:pPr>
        <w:tabs>
          <w:tab w:val="left" w:pos="360"/>
          <w:tab w:val="left" w:pos="720"/>
          <w:tab w:val="left" w:pos="5040"/>
        </w:tabs>
        <w:spacing w:after="0" w:line="240" w:lineRule="auto"/>
        <w:rPr>
          <w:del w:id="689" w:author="Wendy L Thomas" w:date="2013-09-20T14:59:00Z"/>
          <w:rStyle w:val="Emphasis"/>
          <w:rFonts w:ascii="Courier New" w:hAnsi="Courier New" w:cs="Courier New"/>
          <w:i w:val="0"/>
        </w:rPr>
      </w:pPr>
      <w:del w:id="690" w:author="Wendy L Thomas" w:date="2013-09-20T14:59:00Z">
        <w:r w:rsidRPr="007545E7" w:rsidDel="00BE7B7F">
          <w:rPr>
            <w:rStyle w:val="Emphasis"/>
            <w:rFonts w:ascii="Courier New" w:hAnsi="Courier New" w:cs="Courier New"/>
            <w:i w:val="0"/>
          </w:rPr>
          <w:tab/>
        </w:r>
        <w:r w:rsidR="003963D6" w:rsidDel="00BE7B7F">
          <w:rPr>
            <w:rStyle w:val="Emphasis"/>
            <w:rFonts w:ascii="Courier New" w:hAnsi="Courier New" w:cs="Courier New"/>
            <w:i w:val="0"/>
          </w:rPr>
          <w:delText>DateTimeFieldFormat</w:delText>
        </w:r>
        <w:r w:rsidRPr="007545E7" w:rsidDel="00BE7B7F">
          <w:rPr>
            <w:rStyle w:val="Emphasis"/>
            <w:rFonts w:ascii="Courier New" w:hAnsi="Courier New" w:cs="Courier New"/>
            <w:i w:val="0"/>
          </w:rPr>
          <w:tab/>
        </w:r>
        <w:r w:rsidR="003963D6"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414F1C" w:rsidRPr="007545E7" w:rsidDel="00BE7B7F" w:rsidRDefault="003963D6" w:rsidP="00414F1C">
      <w:pPr>
        <w:tabs>
          <w:tab w:val="left" w:pos="360"/>
          <w:tab w:val="left" w:pos="720"/>
          <w:tab w:val="left" w:pos="5040"/>
        </w:tabs>
        <w:spacing w:after="0" w:line="240" w:lineRule="auto"/>
        <w:rPr>
          <w:del w:id="691" w:author="Wendy L Thomas" w:date="2013-09-20T14:59:00Z"/>
          <w:rStyle w:val="Emphasis"/>
          <w:rFonts w:ascii="Courier New" w:hAnsi="Courier New" w:cs="Courier New"/>
          <w:i w:val="0"/>
        </w:rPr>
      </w:pPr>
      <w:del w:id="692" w:author="Wendy L Thomas" w:date="2013-09-20T14:59:00Z">
        <w:r w:rsidDel="00BE7B7F">
          <w:rPr>
            <w:rStyle w:val="Emphasis"/>
            <w:rFonts w:ascii="Courier New" w:hAnsi="Courier New" w:cs="Courier New"/>
            <w:i w:val="0"/>
          </w:rPr>
          <w:tab/>
          <w:delText>DateTimeCode</w:delText>
        </w:r>
        <w:r w:rsidR="00414F1C" w:rsidRPr="007545E7" w:rsidDel="00BE7B7F">
          <w:rPr>
            <w:rStyle w:val="Emphasis"/>
            <w:rFonts w:ascii="Courier New" w:hAnsi="Courier New" w:cs="Courier New"/>
            <w:i w:val="0"/>
          </w:rPr>
          <w:tab/>
        </w:r>
        <w:r w:rsidDel="00BE7B7F">
          <w:rPr>
            <w:rStyle w:val="Emphasis"/>
            <w:rFonts w:ascii="Courier New" w:hAnsi="Courier New" w:cs="Courier New"/>
            <w:i w:val="0"/>
          </w:rPr>
          <w:delText>(1..1)</w:delText>
        </w:r>
        <w:r w:rsidR="00414F1C" w:rsidRPr="007545E7" w:rsidDel="00BE7B7F">
          <w:rPr>
            <w:rStyle w:val="Emphasis"/>
            <w:rFonts w:ascii="Courier New" w:hAnsi="Courier New" w:cs="Courier New"/>
            <w:i w:val="0"/>
          </w:rPr>
          <w:tab/>
        </w:r>
      </w:del>
    </w:p>
    <w:p w:rsidR="00414F1C" w:rsidDel="00BE7B7F" w:rsidRDefault="00414F1C" w:rsidP="00013EDE">
      <w:pPr>
        <w:rPr>
          <w:del w:id="693" w:author="Wendy L Thomas" w:date="2013-09-20T14:59:00Z"/>
          <w:rStyle w:val="Emphasis"/>
          <w:i w:val="0"/>
        </w:rPr>
      </w:pPr>
    </w:p>
    <w:p w:rsidR="003963D6" w:rsidDel="00BE7B7F" w:rsidRDefault="003963D6" w:rsidP="003963D6">
      <w:pPr>
        <w:rPr>
          <w:del w:id="694" w:author="Wendy L Thomas" w:date="2013-09-20T14:59:00Z"/>
          <w:rStyle w:val="f291"/>
          <w:rFonts w:asciiTheme="minorHAnsi" w:hAnsiTheme="minorHAnsi"/>
          <w:color w:val="000000"/>
        </w:rPr>
      </w:pPr>
      <w:del w:id="695" w:author="Wendy L Thomas" w:date="2013-09-20T14:59:00Z">
        <w:r w:rsidDel="00BE7B7F">
          <w:rPr>
            <w:rStyle w:val="f291"/>
            <w:rFonts w:asciiTheme="minorHAnsi" w:hAnsiTheme="minorHAnsi"/>
            <w:color w:val="000000"/>
          </w:rPr>
          <w:delText>The DateTimeFieldFormat is a CodeValue which d</w:delText>
        </w:r>
        <w:r w:rsidRPr="003963D6" w:rsidDel="00BE7B7F">
          <w:rPr>
            <w:rStyle w:val="f291"/>
            <w:rFonts w:asciiTheme="minorHAnsi" w:hAnsiTheme="minorHAnsi"/>
            <w:color w:val="000000"/>
          </w:rPr>
          <w:delText>escribes the format of the date field, in formats such as YYYY/MM or MM-DD-YY, etc. If this element is omitted, then the format is assumed to be the XML Schema format corresponding to the type attribute value.</w:delText>
        </w:r>
        <w:r w:rsidDel="00BE7B7F">
          <w:rPr>
            <w:rStyle w:val="f291"/>
            <w:rFonts w:asciiTheme="minorHAnsi" w:hAnsiTheme="minorHAnsi"/>
            <w:color w:val="000000"/>
          </w:rPr>
          <w:delText xml:space="preserve"> The use of an external controlled vocabulary is strongly recommended. The DateTimeCode is a CodeValue and is required. </w:delText>
        </w:r>
        <w:r w:rsidRPr="003963D6" w:rsidDel="00BE7B7F">
          <w:rPr>
            <w:rStyle w:val="f291"/>
            <w:rFonts w:asciiTheme="minorHAnsi" w:hAnsiTheme="minorHAnsi"/>
            <w:color w:val="000000"/>
          </w:rPr>
          <w:delText xml:space="preserve">This is a standard XML date type code </w:delText>
        </w:r>
        <w:r w:rsidDel="00BE7B7F">
          <w:rPr>
            <w:rStyle w:val="f291"/>
            <w:rFonts w:asciiTheme="minorHAnsi" w:hAnsiTheme="minorHAnsi"/>
            <w:color w:val="000000"/>
          </w:rPr>
          <w:delText>for example</w:delText>
        </w:r>
        <w:r w:rsidRPr="003963D6" w:rsidDel="00BE7B7F">
          <w:rPr>
            <w:rStyle w:val="f291"/>
            <w:rFonts w:asciiTheme="minorHAnsi" w:hAnsiTheme="minorHAnsi"/>
            <w:color w:val="000000"/>
          </w:rPr>
          <w:delText xml:space="preserve"> date, dateTime, gYearMonth, gYear, and duration</w:delText>
        </w:r>
        <w:r w:rsidDel="00BE7B7F">
          <w:rPr>
            <w:rStyle w:val="f291"/>
            <w:rFonts w:asciiTheme="minorHAnsi" w:hAnsiTheme="minorHAnsi"/>
            <w:color w:val="000000"/>
          </w:rPr>
          <w:delText>. The use of an external controlled vocabulary is strongly recommended.</w:delText>
        </w:r>
      </w:del>
    </w:p>
    <w:p w:rsidR="008231BC" w:rsidDel="00BE7B7F" w:rsidRDefault="008231BC" w:rsidP="003963D6">
      <w:pPr>
        <w:rPr>
          <w:del w:id="696" w:author="Wendy L Thomas" w:date="2013-09-20T14:59:00Z"/>
          <w:rStyle w:val="f291"/>
          <w:rFonts w:ascii="Courier New" w:hAnsi="Courier New" w:cs="Courier New"/>
          <w:color w:val="000000"/>
        </w:rPr>
      </w:pPr>
      <w:del w:id="697" w:author="Wendy L Thomas" w:date="2013-09-20T14:59:00Z">
        <w:r w:rsidDel="00BE7B7F">
          <w:rPr>
            <w:rStyle w:val="f291"/>
            <w:rFonts w:ascii="Courier New" w:hAnsi="Courier New" w:cs="Courier New"/>
            <w:color w:val="000000"/>
          </w:rPr>
          <w:delText>EXAMPLE:</w:delText>
        </w:r>
      </w:del>
    </w:p>
    <w:p w:rsidR="008231BC" w:rsidRP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698" w:author="Wendy L Thomas" w:date="2013-09-20T14:59:00Z"/>
          <w:rStyle w:val="Emphasis"/>
          <w:rFonts w:ascii="Courier New" w:hAnsi="Courier New" w:cs="Courier New"/>
          <w:i w:val="0"/>
        </w:rPr>
      </w:pPr>
      <w:del w:id="699" w:author="Wendy L Thomas" w:date="2013-09-20T14:59:00Z">
        <w:r w:rsidRPr="008231BC" w:rsidDel="00BE7B7F">
          <w:rPr>
            <w:rStyle w:val="Emphasis"/>
            <w:rFonts w:ascii="Courier New" w:hAnsi="Courier New" w:cs="Courier New"/>
            <w:i w:val="0"/>
          </w:rPr>
          <w:lastRenderedPageBreak/>
          <w:delText>&lt;r:DateTime</w:delText>
        </w:r>
      </w:del>
      <w:del w:id="700" w:author="Wendy L Thomas" w:date="2013-09-20T13:45:00Z">
        <w:r w:rsidRPr="008231BC" w:rsidDel="007C38CC">
          <w:rPr>
            <w:rStyle w:val="Emphasis"/>
            <w:rFonts w:ascii="Courier New" w:hAnsi="Courier New" w:cs="Courier New"/>
            <w:i w:val="0"/>
          </w:rPr>
          <w:delText>Delineation</w:delText>
        </w:r>
      </w:del>
      <w:del w:id="701" w:author="Wendy L Thomas" w:date="2013-09-20T14:59:00Z">
        <w:r w:rsidRPr="008231BC" w:rsidDel="00BE7B7F">
          <w:rPr>
            <w:rStyle w:val="Emphasis"/>
            <w:rFonts w:ascii="Courier New" w:hAnsi="Courier New" w:cs="Courier New"/>
            <w:i w:val="0"/>
          </w:rPr>
          <w:delText xml:space="preserve"> isVersionable="true" typeOfIdentifier="Canonical" scopeOf</w:delText>
        </w:r>
        <w:r w:rsidDel="00BE7B7F">
          <w:rPr>
            <w:rStyle w:val="Emphasis"/>
            <w:rFonts w:ascii="Courier New" w:hAnsi="Courier New" w:cs="Courier New"/>
            <w:i w:val="0"/>
          </w:rPr>
          <w:delText>Uniqueness="Agency" regExp="(</w:delText>
        </w:r>
        <w:r w:rsidR="00072A7A" w:rsidDel="00BE7B7F">
          <w:rPr>
            <w:rStyle w:val="Emphasis"/>
            <w:rFonts w:ascii="Courier New" w:hAnsi="Courier New" w:cs="Courier New"/>
            <w:i w:val="0"/>
          </w:rPr>
          <w:delText>(</w:delText>
        </w:r>
        <w:r w:rsidDel="00BE7B7F">
          <w:rPr>
            <w:rStyle w:val="Emphasis"/>
            <w:rFonts w:ascii="Courier New" w:hAnsi="Courier New" w:cs="Courier New"/>
            <w:i w:val="0"/>
          </w:rPr>
          <w:delText>01|02|03)</w:delText>
        </w:r>
        <w:r w:rsidRPr="008231BC" w:rsidDel="00BE7B7F">
          <w:rPr>
            <w:rStyle w:val="Emphasis"/>
            <w:rFonts w:ascii="Courier New" w:hAnsi="Courier New" w:cs="Courier New"/>
            <w:i w:val="0"/>
          </w:rPr>
          <w:delText>/[0-9]</w:delText>
        </w:r>
        <w:r w:rsidDel="00BE7B7F">
          <w:rPr>
            <w:rStyle w:val="Emphasis"/>
            <w:rFonts w:ascii="Courier New" w:hAnsi="Courier New" w:cs="Courier New"/>
            <w:i w:val="0"/>
          </w:rPr>
          <w:delText>{</w:delText>
        </w:r>
        <w:r w:rsidRPr="008231BC" w:rsidDel="00BE7B7F">
          <w:rPr>
            <w:rStyle w:val="Emphasis"/>
            <w:rFonts w:ascii="Courier New" w:hAnsi="Courier New" w:cs="Courier New"/>
            <w:i w:val="0"/>
          </w:rPr>
          <w:delText>4</w:delText>
        </w:r>
        <w:r w:rsidDel="00BE7B7F">
          <w:rPr>
            <w:rStyle w:val="Emphasis"/>
            <w:rFonts w:ascii="Courier New" w:hAnsi="Courier New" w:cs="Courier New"/>
            <w:i w:val="0"/>
          </w:rPr>
          <w:delText>}</w:delText>
        </w:r>
        <w:r w:rsidR="00072A7A" w:rsidDel="00BE7B7F">
          <w:rPr>
            <w:rStyle w:val="Emphasis"/>
            <w:rFonts w:ascii="Courier New" w:hAnsi="Courier New" w:cs="Courier New"/>
            <w:i w:val="0"/>
          </w:rPr>
          <w:delText>)</w:delText>
        </w:r>
        <w:r w:rsidRPr="008231BC" w:rsidDel="00BE7B7F">
          <w:rPr>
            <w:rStyle w:val="Emphasis"/>
            <w:rFonts w:ascii="Courier New" w:hAnsi="Courier New" w:cs="Courier New"/>
            <w:i w:val="0"/>
          </w:rPr>
          <w:delText>"&gt;</w:delText>
        </w:r>
      </w:del>
    </w:p>
    <w:p w:rsidR="008231BC" w:rsidRP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702" w:author="Wendy L Thomas" w:date="2013-09-20T14:59:00Z"/>
          <w:rStyle w:val="Emphasis"/>
          <w:rFonts w:ascii="Courier New" w:hAnsi="Courier New" w:cs="Courier New"/>
          <w:i w:val="0"/>
        </w:rPr>
      </w:pPr>
      <w:del w:id="703" w:author="Wendy L Thomas" w:date="2013-09-20T14:59:00Z">
        <w:r w:rsidRPr="008231BC" w:rsidDel="00BE7B7F">
          <w:rPr>
            <w:rStyle w:val="Emphasis"/>
            <w:rFonts w:ascii="Courier New" w:hAnsi="Courier New" w:cs="Courier New"/>
            <w:i w:val="0"/>
          </w:rPr>
          <w:tab/>
          <w:delText>&lt;r:URN&gt;urn:ddi:us.mpc:Dates_1stQTR:1&lt;/r:URN&gt;</w:delText>
        </w:r>
      </w:del>
    </w:p>
    <w:p w:rsidR="008231BC" w:rsidRP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704" w:author="Wendy L Thomas" w:date="2013-09-20T14:59:00Z"/>
          <w:rStyle w:val="Emphasis"/>
          <w:rFonts w:ascii="Courier New" w:hAnsi="Courier New" w:cs="Courier New"/>
          <w:i w:val="0"/>
        </w:rPr>
      </w:pPr>
      <w:del w:id="705" w:author="Wendy L Thomas" w:date="2013-09-20T14:59:00Z">
        <w:r w:rsidRPr="008231BC" w:rsidDel="00BE7B7F">
          <w:rPr>
            <w:rStyle w:val="Emphasis"/>
            <w:rFonts w:ascii="Courier New" w:hAnsi="Courier New" w:cs="Courier New"/>
            <w:i w:val="0"/>
          </w:rPr>
          <w:tab/>
          <w:delText>&lt;r:DateTime</w:delText>
        </w:r>
      </w:del>
      <w:del w:id="706" w:author="Wendy L Thomas" w:date="2013-09-20T13:45:00Z">
        <w:r w:rsidRPr="008231BC" w:rsidDel="007C38CC">
          <w:rPr>
            <w:rStyle w:val="Emphasis"/>
            <w:rFonts w:ascii="Courier New" w:hAnsi="Courier New" w:cs="Courier New"/>
            <w:i w:val="0"/>
          </w:rPr>
          <w:delText>Delineation</w:delText>
        </w:r>
      </w:del>
      <w:del w:id="707" w:author="Wendy L Thomas" w:date="2013-09-20T14:59:00Z">
        <w:r w:rsidRPr="008231BC" w:rsidDel="00BE7B7F">
          <w:rPr>
            <w:rStyle w:val="Emphasis"/>
            <w:rFonts w:ascii="Courier New" w:hAnsi="Courier New" w:cs="Courier New"/>
            <w:i w:val="0"/>
          </w:rPr>
          <w:delText>Name&gt;&lt;r:String xml:lang="en"&gt;Dates for First Quarter&lt;/r:String&gt;&lt;/r:DateTime</w:delText>
        </w:r>
      </w:del>
      <w:del w:id="708" w:author="Wendy L Thomas" w:date="2013-09-20T13:45:00Z">
        <w:r w:rsidRPr="008231BC" w:rsidDel="007C38CC">
          <w:rPr>
            <w:rStyle w:val="Emphasis"/>
            <w:rFonts w:ascii="Courier New" w:hAnsi="Courier New" w:cs="Courier New"/>
            <w:i w:val="0"/>
          </w:rPr>
          <w:delText>Delineation</w:delText>
        </w:r>
      </w:del>
      <w:del w:id="709" w:author="Wendy L Thomas" w:date="2013-09-20T14:59:00Z">
        <w:r w:rsidRPr="008231BC" w:rsidDel="00BE7B7F">
          <w:rPr>
            <w:rStyle w:val="Emphasis"/>
            <w:rFonts w:ascii="Courier New" w:hAnsi="Courier New" w:cs="Courier New"/>
            <w:i w:val="0"/>
          </w:rPr>
          <w:delText>Name&gt;</w:delText>
        </w:r>
      </w:del>
    </w:p>
    <w:p w:rsidR="008231BC" w:rsidRP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710" w:author="Wendy L Thomas" w:date="2013-09-20T14:59:00Z"/>
          <w:rStyle w:val="Emphasis"/>
          <w:rFonts w:ascii="Courier New" w:hAnsi="Courier New" w:cs="Courier New"/>
          <w:i w:val="0"/>
        </w:rPr>
      </w:pPr>
      <w:del w:id="711" w:author="Wendy L Thomas" w:date="2013-09-20T14:59:00Z">
        <w:r w:rsidRPr="008231BC" w:rsidDel="00BE7B7F">
          <w:rPr>
            <w:rStyle w:val="Emphasis"/>
            <w:rFonts w:ascii="Courier New" w:hAnsi="Courier New" w:cs="Courier New"/>
            <w:i w:val="0"/>
          </w:rPr>
          <w:tab/>
          <w:delText>&lt;r:Label&gt;&lt;r:String xml:lang="en"&gt;Dates (mm/yyyy) covering the First Quarter&lt;/r:String&gt;&lt;/r:Label&gt;</w:delText>
        </w:r>
      </w:del>
    </w:p>
    <w:p w:rsidR="008231BC" w:rsidRP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712" w:author="Wendy L Thomas" w:date="2013-09-20T14:59:00Z"/>
          <w:rStyle w:val="Emphasis"/>
          <w:rFonts w:ascii="Courier New" w:hAnsi="Courier New" w:cs="Courier New"/>
          <w:i w:val="0"/>
        </w:rPr>
      </w:pPr>
      <w:del w:id="713" w:author="Wendy L Thomas" w:date="2013-09-20T14:59:00Z">
        <w:r w:rsidRPr="008231BC" w:rsidDel="00BE7B7F">
          <w:rPr>
            <w:rStyle w:val="Emphasis"/>
            <w:rFonts w:ascii="Courier New" w:hAnsi="Courier New" w:cs="Courier New"/>
            <w:i w:val="0"/>
          </w:rPr>
          <w:tab/>
          <w:delText>&lt;r:Description&gt;&lt;r:Content xml:lang="en"&gt;Defines the allowed content for Dates covering the first quarter of the year.&lt;/r:Content&gt;&lt;/r:Description&gt;</w:delText>
        </w:r>
      </w:del>
    </w:p>
    <w:p w:rsidR="008231BC" w:rsidRP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714" w:author="Wendy L Thomas" w:date="2013-09-20T14:59:00Z"/>
          <w:rStyle w:val="Emphasis"/>
          <w:rFonts w:ascii="Courier New" w:hAnsi="Courier New" w:cs="Courier New"/>
          <w:i w:val="0"/>
        </w:rPr>
      </w:pPr>
      <w:del w:id="715" w:author="Wendy L Thomas" w:date="2013-09-20T14:59:00Z">
        <w:r w:rsidRPr="008231BC" w:rsidDel="00BE7B7F">
          <w:rPr>
            <w:rStyle w:val="Emphasis"/>
            <w:rFonts w:ascii="Courier New" w:hAnsi="Courier New" w:cs="Courier New"/>
            <w:i w:val="0"/>
          </w:rPr>
          <w:tab/>
          <w:delText>&lt;r:DateFieldFormat&gt;MM/YYYY&lt;/r:DateFieldFormat&gt;</w:delText>
        </w:r>
      </w:del>
    </w:p>
    <w:p w:rsidR="008231BC" w:rsidRP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716" w:author="Wendy L Thomas" w:date="2013-09-20T14:59:00Z"/>
          <w:rStyle w:val="Emphasis"/>
          <w:rFonts w:ascii="Courier New" w:hAnsi="Courier New" w:cs="Courier New"/>
          <w:i w:val="0"/>
        </w:rPr>
      </w:pPr>
      <w:del w:id="717" w:author="Wendy L Thomas" w:date="2013-09-20T14:59:00Z">
        <w:r w:rsidRPr="008231BC" w:rsidDel="00BE7B7F">
          <w:rPr>
            <w:rStyle w:val="Emphasis"/>
            <w:rFonts w:ascii="Courier New" w:hAnsi="Courier New" w:cs="Courier New"/>
            <w:i w:val="0"/>
          </w:rPr>
          <w:tab/>
          <w:delText>&lt;r:DateTypeCode&gt;gYearMonth&lt;/r:DateTypeCode&gt;</w:delText>
        </w:r>
      </w:del>
    </w:p>
    <w:p w:rsidR="008231BC" w:rsidDel="00BE7B7F" w:rsidRDefault="008231BC" w:rsidP="008231BC">
      <w:pPr>
        <w:tabs>
          <w:tab w:val="left" w:pos="360"/>
          <w:tab w:val="left" w:pos="720"/>
          <w:tab w:val="left" w:pos="1080"/>
          <w:tab w:val="left" w:pos="1440"/>
          <w:tab w:val="left" w:pos="1800"/>
          <w:tab w:val="left" w:pos="2160"/>
          <w:tab w:val="left" w:pos="2520"/>
          <w:tab w:val="left" w:pos="2880"/>
        </w:tabs>
        <w:spacing w:after="0" w:line="240" w:lineRule="auto"/>
        <w:rPr>
          <w:del w:id="718" w:author="Wendy L Thomas" w:date="2013-09-20T14:59:00Z"/>
          <w:rStyle w:val="Emphasis"/>
          <w:rFonts w:ascii="Courier New" w:hAnsi="Courier New" w:cs="Courier New"/>
          <w:i w:val="0"/>
        </w:rPr>
      </w:pPr>
      <w:del w:id="719" w:author="Wendy L Thomas" w:date="2013-09-20T14:59:00Z">
        <w:r w:rsidRPr="008231BC" w:rsidDel="00BE7B7F">
          <w:rPr>
            <w:rStyle w:val="Emphasis"/>
            <w:rFonts w:ascii="Courier New" w:hAnsi="Courier New" w:cs="Courier New"/>
            <w:i w:val="0"/>
          </w:rPr>
          <w:delText>&lt;/r:DateTime</w:delText>
        </w:r>
      </w:del>
      <w:del w:id="720" w:author="Wendy L Thomas" w:date="2013-09-20T13:45:00Z">
        <w:r w:rsidRPr="008231BC" w:rsidDel="007C38CC">
          <w:rPr>
            <w:rStyle w:val="Emphasis"/>
            <w:rFonts w:ascii="Courier New" w:hAnsi="Courier New" w:cs="Courier New"/>
            <w:i w:val="0"/>
          </w:rPr>
          <w:delText>Delineation</w:delText>
        </w:r>
      </w:del>
      <w:del w:id="721" w:author="Wendy L Thomas" w:date="2013-09-20T14:59:00Z">
        <w:r w:rsidRPr="008231BC" w:rsidDel="00BE7B7F">
          <w:rPr>
            <w:rStyle w:val="Emphasis"/>
            <w:rFonts w:ascii="Courier New" w:hAnsi="Courier New" w:cs="Courier New"/>
            <w:i w:val="0"/>
          </w:rPr>
          <w:delText>&gt;</w:delText>
        </w:r>
      </w:del>
    </w:p>
    <w:p w:rsidR="008B724E" w:rsidRPr="008231BC" w:rsidDel="00BE7B7F" w:rsidRDefault="008B724E" w:rsidP="008231BC">
      <w:pPr>
        <w:tabs>
          <w:tab w:val="left" w:pos="360"/>
          <w:tab w:val="left" w:pos="720"/>
          <w:tab w:val="left" w:pos="1080"/>
          <w:tab w:val="left" w:pos="1440"/>
          <w:tab w:val="left" w:pos="1800"/>
          <w:tab w:val="left" w:pos="2160"/>
          <w:tab w:val="left" w:pos="2520"/>
          <w:tab w:val="left" w:pos="2880"/>
        </w:tabs>
        <w:spacing w:after="0" w:line="240" w:lineRule="auto"/>
        <w:rPr>
          <w:del w:id="722" w:author="Wendy L Thomas" w:date="2013-09-20T14:59:00Z"/>
          <w:rStyle w:val="Emphasis"/>
          <w:rFonts w:ascii="Courier New" w:hAnsi="Courier New" w:cs="Courier New"/>
          <w:i w:val="0"/>
        </w:rPr>
      </w:pPr>
    </w:p>
    <w:p w:rsidR="00013EDE" w:rsidRDefault="00013EDE" w:rsidP="00013EDE">
      <w:pPr>
        <w:rPr>
          <w:rStyle w:val="Emphasis"/>
          <w:b/>
        </w:rPr>
      </w:pPr>
      <w:proofErr w:type="spellStart"/>
      <w:r w:rsidRPr="00013EDE">
        <w:rPr>
          <w:rStyle w:val="Emphasis"/>
          <w:b/>
        </w:rPr>
        <w:t>Numeric</w:t>
      </w:r>
      <w:del w:id="723" w:author="Wendy L Thomas" w:date="2013-09-20T13:45:00Z">
        <w:r w:rsidRPr="00013EDE" w:rsidDel="007C38CC">
          <w:rPr>
            <w:rStyle w:val="Emphasis"/>
            <w:b/>
          </w:rPr>
          <w:delText>Delineation</w:delText>
        </w:r>
      </w:del>
      <w:ins w:id="724" w:author="Wendy L Thomas" w:date="2013-09-20T13:45:00Z">
        <w:r w:rsidR="007C38CC">
          <w:rPr>
            <w:rStyle w:val="Emphasis"/>
            <w:b/>
          </w:rPr>
          <w:t>RepresentationBase</w:t>
        </w:r>
      </w:ins>
      <w:proofErr w:type="spellEnd"/>
    </w:p>
    <w:p w:rsidR="00013EDE" w:rsidRDefault="00013EDE" w:rsidP="00013EDE">
      <w:pPr>
        <w:rPr>
          <w:rStyle w:val="Emphasis"/>
          <w:i w:val="0"/>
        </w:rPr>
      </w:pPr>
      <w:r>
        <w:rPr>
          <w:rStyle w:val="Emphasis"/>
          <w:i w:val="0"/>
        </w:rPr>
        <w:t xml:space="preserve">Defines a </w:t>
      </w:r>
      <w:proofErr w:type="spellStart"/>
      <w:r>
        <w:rPr>
          <w:rStyle w:val="Emphasis"/>
          <w:i w:val="0"/>
        </w:rPr>
        <w:t>Numeric</w:t>
      </w:r>
      <w:del w:id="725" w:author="Wendy L Thomas" w:date="2013-09-20T13:45:00Z">
        <w:r w:rsidDel="007C38CC">
          <w:rPr>
            <w:rStyle w:val="Emphasis"/>
            <w:i w:val="0"/>
          </w:rPr>
          <w:delText>Delineation</w:delText>
        </w:r>
      </w:del>
      <w:ins w:id="726" w:author="Wendy L Thomas" w:date="2013-09-20T13:45:00Z">
        <w:r w:rsidR="007C38CC">
          <w:rPr>
            <w:rStyle w:val="Emphasis"/>
            <w:i w:val="0"/>
          </w:rPr>
          <w:t>RepresentationBase</w:t>
        </w:r>
      </w:ins>
      <w:proofErr w:type="spellEnd"/>
      <w:r>
        <w:rPr>
          <w:rStyle w:val="Emphasis"/>
          <w:i w:val="0"/>
        </w:rPr>
        <w:t xml:space="preserve"> by describing the valid numeric range, expr</w:t>
      </w:r>
      <w:r w:rsidR="00FE0CD2">
        <w:rPr>
          <w:rStyle w:val="Emphasis"/>
          <w:i w:val="0"/>
        </w:rPr>
        <w:t>essing top or bottom codes, and the valid type</w:t>
      </w:r>
      <w:r>
        <w:rPr>
          <w:rStyle w:val="Emphasis"/>
          <w:i w:val="0"/>
        </w:rPr>
        <w:t xml:space="preserve"> for the content.</w:t>
      </w:r>
    </w:p>
    <w:p w:rsidR="00AB79E3" w:rsidRPr="007545E7" w:rsidRDefault="00AB79E3" w:rsidP="00AB79E3">
      <w:pPr>
        <w:tabs>
          <w:tab w:val="left" w:pos="360"/>
          <w:tab w:val="left" w:pos="720"/>
          <w:tab w:val="left" w:pos="5040"/>
        </w:tabs>
        <w:spacing w:after="0" w:line="240" w:lineRule="auto"/>
        <w:rPr>
          <w:rStyle w:val="Emphasis"/>
          <w:rFonts w:ascii="Courier New" w:hAnsi="Courier New" w:cs="Courier New"/>
          <w:i w:val="0"/>
        </w:rPr>
      </w:pPr>
      <w:proofErr w:type="spellStart"/>
      <w:r>
        <w:rPr>
          <w:rStyle w:val="Emphasis"/>
          <w:rFonts w:ascii="Courier New" w:hAnsi="Courier New" w:cs="Courier New"/>
          <w:i w:val="0"/>
        </w:rPr>
        <w:t>Numeric</w:t>
      </w:r>
      <w:del w:id="727" w:author="Wendy L Thomas" w:date="2013-09-20T13:45:00Z">
        <w:r w:rsidDel="007C38CC">
          <w:rPr>
            <w:rStyle w:val="Emphasis"/>
            <w:rFonts w:ascii="Courier New" w:hAnsi="Courier New" w:cs="Courier New"/>
            <w:i w:val="0"/>
          </w:rPr>
          <w:delText>Delineation</w:delText>
        </w:r>
      </w:del>
      <w:ins w:id="728" w:author="Wendy L Thomas" w:date="2013-09-20T13:45:00Z">
        <w:r w:rsidR="007C38CC">
          <w:rPr>
            <w:rStyle w:val="Emphasis"/>
            <w:rFonts w:ascii="Courier New" w:hAnsi="Courier New" w:cs="Courier New"/>
            <w:i w:val="0"/>
          </w:rPr>
          <w:t>RepresentationBase</w:t>
        </w:r>
      </w:ins>
      <w:proofErr w:type="spellEnd"/>
    </w:p>
    <w:p w:rsidR="00AB79E3" w:rsidRPr="007545E7" w:rsidRDefault="00AB79E3" w:rsidP="00AB79E3">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p>
    <w:p w:rsidR="00AB79E3" w:rsidRPr="007545E7" w:rsidRDefault="00AB79E3" w:rsidP="00AB79E3">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Numeric</w:t>
      </w:r>
      <w:del w:id="729" w:author="Wendy L Thomas" w:date="2013-09-20T13:45:00Z">
        <w:r w:rsidRPr="007545E7" w:rsidDel="007C38CC">
          <w:rPr>
            <w:rStyle w:val="Emphasis"/>
            <w:rFonts w:ascii="Courier New" w:hAnsi="Courier New" w:cs="Courier New"/>
            <w:i w:val="0"/>
          </w:rPr>
          <w:delText>Delineation</w:delText>
        </w:r>
      </w:del>
      <w:ins w:id="730" w:author="Wendy L Thomas" w:date="2013-09-20T13:45:00Z">
        <w:r w:rsidR="007C38CC">
          <w:rPr>
            <w:rStyle w:val="Emphasis"/>
            <w:rFonts w:ascii="Courier New" w:hAnsi="Courier New" w:cs="Courier New"/>
            <w:i w:val="0"/>
          </w:rPr>
          <w:t>RepresentationBase</w:t>
        </w:r>
      </w:ins>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AB79E3" w:rsidRPr="007545E7" w:rsidRDefault="00AB79E3" w:rsidP="00AB79E3">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AB79E3" w:rsidRPr="007545E7" w:rsidRDefault="00AB79E3" w:rsidP="00AB79E3">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AB79E3" w:rsidRPr="007545E7" w:rsidRDefault="00AB79E3" w:rsidP="00AB79E3">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proofErr w:type="spellStart"/>
      <w:r>
        <w:rPr>
          <w:rStyle w:val="Emphasis"/>
          <w:rFonts w:ascii="Courier New" w:hAnsi="Courier New" w:cs="Courier New"/>
          <w:i w:val="0"/>
        </w:rPr>
        <w:t>NumericRange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AB79E3" w:rsidRPr="007545E7" w:rsidRDefault="00AB79E3" w:rsidP="00AB79E3">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NumericTypeCode</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AB79E3" w:rsidRDefault="00AB79E3" w:rsidP="00AB79E3">
      <w:pPr>
        <w:rPr>
          <w:rStyle w:val="Emphasis"/>
          <w:i w:val="0"/>
        </w:rPr>
      </w:pPr>
    </w:p>
    <w:p w:rsidR="00AB79E3" w:rsidRDefault="00AB79E3" w:rsidP="00AB79E3">
      <w:pPr>
        <w:rPr>
          <w:rStyle w:val="Emphasis"/>
          <w:i w:val="0"/>
        </w:rPr>
      </w:pPr>
      <w:r>
        <w:rPr>
          <w:rStyle w:val="Emphasis"/>
          <w:i w:val="0"/>
        </w:rPr>
        <w:t xml:space="preserve">Provides the valid numeric range in terms of a High and Low number, </w:t>
      </w:r>
      <w:proofErr w:type="spellStart"/>
      <w:r>
        <w:rPr>
          <w:rStyle w:val="Emphasis"/>
          <w:i w:val="0"/>
        </w:rPr>
        <w:t>TopCode</w:t>
      </w:r>
      <w:proofErr w:type="spellEnd"/>
      <w:r>
        <w:rPr>
          <w:rStyle w:val="Emphasis"/>
          <w:i w:val="0"/>
        </w:rPr>
        <w:t xml:space="preserve"> or Bottom code</w:t>
      </w:r>
      <w:r w:rsidR="00FE0CD2">
        <w:rPr>
          <w:rStyle w:val="Emphasis"/>
          <w:i w:val="0"/>
        </w:rPr>
        <w:t xml:space="preserve">, as well as constraining the content through use of a controlled vocabulary. The </w:t>
      </w:r>
      <w:proofErr w:type="spellStart"/>
      <w:r w:rsidR="00FE0CD2">
        <w:rPr>
          <w:rStyle w:val="Emphasis"/>
          <w:i w:val="0"/>
        </w:rPr>
        <w:t>NumericTypeCode</w:t>
      </w:r>
      <w:proofErr w:type="spellEnd"/>
      <w:r w:rsidR="00FE0CD2">
        <w:rPr>
          <w:rStyle w:val="Emphasis"/>
          <w:i w:val="0"/>
        </w:rPr>
        <w:t xml:space="preserve"> provides definition of the W3C XML numeric type such as integer, decimal, etc.</w:t>
      </w:r>
    </w:p>
    <w:p w:rsidR="008B724E" w:rsidRDefault="008B724E" w:rsidP="00AB79E3">
      <w:pPr>
        <w:rPr>
          <w:rStyle w:val="Emphasis"/>
          <w:rFonts w:ascii="Courier New" w:hAnsi="Courier New" w:cs="Courier New"/>
          <w:i w:val="0"/>
        </w:rPr>
      </w:pPr>
      <w:r>
        <w:rPr>
          <w:rStyle w:val="Emphasis"/>
          <w:rFonts w:ascii="Courier New" w:hAnsi="Courier New" w:cs="Courier New"/>
          <w:i w:val="0"/>
        </w:rPr>
        <w:t>EXAMPLE:</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:Numeric</w:t>
      </w:r>
      <w:proofErr w:type="gramEnd"/>
      <w:del w:id="731" w:author="Wendy L Thomas" w:date="2013-09-20T13:45:00Z">
        <w:r w:rsidRPr="00090F40" w:rsidDel="007C38CC">
          <w:rPr>
            <w:rStyle w:val="Emphasis"/>
            <w:rFonts w:ascii="Courier New" w:hAnsi="Courier New" w:cs="Courier New"/>
            <w:i w:val="0"/>
          </w:rPr>
          <w:delText>Delineation</w:delText>
        </w:r>
      </w:del>
      <w:ins w:id="732" w:author="Wendy L Thomas" w:date="2013-09-20T13:45:00Z">
        <w:r w:rsidR="007C38CC">
          <w:rPr>
            <w:rStyle w:val="Emphasis"/>
            <w:rFonts w:ascii="Courier New" w:hAnsi="Courier New" w:cs="Courier New"/>
            <w:i w:val="0"/>
          </w:rPr>
          <w:t>RepresentationBase</w:t>
        </w:r>
      </w:ins>
      <w:proofErr w:type="spell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isVersionable</w:t>
      </w:r>
      <w:proofErr w:type="spellEnd"/>
      <w:r w:rsidRPr="00090F40">
        <w:rPr>
          <w:rStyle w:val="Emphasis"/>
          <w:rFonts w:ascii="Courier New" w:hAnsi="Courier New" w:cs="Courier New"/>
          <w:i w:val="0"/>
        </w:rPr>
        <w:t xml:space="preserve">="true" typeOfIdentifier="Canonical" </w:t>
      </w:r>
      <w:proofErr w:type="spellStart"/>
      <w:r w:rsidRPr="00090F40">
        <w:rPr>
          <w:rStyle w:val="Emphasis"/>
          <w:rFonts w:ascii="Courier New" w:hAnsi="Courier New" w:cs="Courier New"/>
          <w:i w:val="0"/>
        </w:rPr>
        <w:t>scopeOfUniqueness</w:t>
      </w:r>
      <w:proofErr w:type="spellEnd"/>
      <w:r w:rsidRPr="00090F40">
        <w:rPr>
          <w:rStyle w:val="Emphasis"/>
          <w:rFonts w:ascii="Courier New" w:hAnsi="Courier New" w:cs="Courier New"/>
          <w:i w:val="0"/>
        </w:rPr>
        <w:t xml:space="preserve">="Agency" scale="1" </w:t>
      </w:r>
      <w:proofErr w:type="spellStart"/>
      <w:r w:rsidRPr="00090F40">
        <w:rPr>
          <w:rStyle w:val="Emphasis"/>
          <w:rFonts w:ascii="Courier New" w:hAnsi="Courier New" w:cs="Courier New"/>
          <w:i w:val="0"/>
        </w:rPr>
        <w:t>decimalPostions</w:t>
      </w:r>
      <w:proofErr w:type="spellEnd"/>
      <w:r w:rsidRPr="00090F40">
        <w:rPr>
          <w:rStyle w:val="Emphasis"/>
          <w:rFonts w:ascii="Courier New" w:hAnsi="Courier New" w:cs="Courier New"/>
          <w:i w:val="0"/>
        </w:rPr>
        <w:t>="0" interval="1"&gt;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:URN</w:t>
      </w:r>
      <w:proofErr w:type="spellEnd"/>
      <w:proofErr w:type="gramEnd"/>
      <w:r w:rsidRPr="00090F40">
        <w:rPr>
          <w:rStyle w:val="Emphasis"/>
          <w:rFonts w:ascii="Courier New" w:hAnsi="Courier New" w:cs="Courier New"/>
          <w:i w:val="0"/>
        </w:rPr>
        <w:t>&gt;urn:ddi:us.mpc:NumRange_1_10:1&lt;/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:Numeric</w:t>
      </w:r>
      <w:proofErr w:type="gramEnd"/>
      <w:del w:id="733" w:author="Wendy L Thomas" w:date="2013-09-20T13:45:00Z">
        <w:r w:rsidRPr="00090F40" w:rsidDel="007C38CC">
          <w:rPr>
            <w:rStyle w:val="Emphasis"/>
            <w:rFonts w:ascii="Courier New" w:hAnsi="Courier New" w:cs="Courier New"/>
            <w:i w:val="0"/>
          </w:rPr>
          <w:delText>Delineation</w:delText>
        </w:r>
      </w:del>
      <w:ins w:id="734" w:author="Wendy L Thomas" w:date="2013-09-20T13:45:00Z">
        <w:r w:rsidR="007C38CC">
          <w:rPr>
            <w:rStyle w:val="Emphasis"/>
            <w:rFonts w:ascii="Courier New" w:hAnsi="Courier New" w:cs="Courier New"/>
            <w:i w:val="0"/>
          </w:rPr>
          <w:t>RepresentationBase</w:t>
        </w:r>
      </w:ins>
      <w:r w:rsidRPr="00090F40">
        <w:rPr>
          <w:rStyle w:val="Emphasis"/>
          <w:rFonts w:ascii="Courier New" w:hAnsi="Courier New" w:cs="Courier New"/>
          <w:i w:val="0"/>
        </w:rPr>
        <w:t>Name</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xml:lang="en"&gt;Range 1-10+&lt;/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r:Numeric</w:t>
      </w:r>
      <w:del w:id="735" w:author="Wendy L Thomas" w:date="2013-09-20T13:45:00Z">
        <w:r w:rsidRPr="00090F40" w:rsidDel="007C38CC">
          <w:rPr>
            <w:rStyle w:val="Emphasis"/>
            <w:rFonts w:ascii="Courier New" w:hAnsi="Courier New" w:cs="Courier New"/>
            <w:i w:val="0"/>
          </w:rPr>
          <w:delText>Delineation</w:delText>
        </w:r>
      </w:del>
      <w:ins w:id="736" w:author="Wendy L Thomas" w:date="2013-09-20T13:45:00Z">
        <w:r w:rsidR="007C38CC">
          <w:rPr>
            <w:rStyle w:val="Emphasis"/>
            <w:rFonts w:ascii="Courier New" w:hAnsi="Courier New" w:cs="Courier New"/>
            <w:i w:val="0"/>
          </w:rPr>
          <w:t>RepresentationBase</w:t>
        </w:r>
      </w:ins>
      <w:r w:rsidRPr="00090F40">
        <w:rPr>
          <w:rStyle w:val="Emphasis"/>
          <w:rFonts w:ascii="Courier New" w:hAnsi="Courier New" w:cs="Courier New"/>
          <w:i w:val="0"/>
        </w:rPr>
        <w:t>Name</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:Label</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xml:lang="en"&gt;Number Range covering 1 through 10 plus&lt;/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r:Label</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:Description</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 xml:space="preserve"> xml:lang="en"&gt;Defines the allowed content for a number range of 1 - 10 where 10 is </w:t>
      </w:r>
      <w:proofErr w:type="spellStart"/>
      <w:r w:rsidRPr="00090F40">
        <w:rPr>
          <w:rStyle w:val="Emphasis"/>
          <w:rFonts w:ascii="Courier New" w:hAnsi="Courier New" w:cs="Courier New"/>
          <w:i w:val="0"/>
        </w:rPr>
        <w:t>topcoded</w:t>
      </w:r>
      <w:proofErr w:type="spellEnd"/>
      <w:r w:rsidRPr="00090F40">
        <w:rPr>
          <w:rStyle w:val="Emphasis"/>
          <w:rFonts w:ascii="Courier New" w:hAnsi="Courier New" w:cs="Courier New"/>
          <w:i w:val="0"/>
        </w:rPr>
        <w:t xml:space="preserve"> to imply 10 or more&lt;/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r:Description</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NumberRange</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:Low</w:t>
      </w:r>
      <w:proofErr w:type="spellEnd"/>
      <w:proofErr w:type="gram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isInclusive</w:t>
      </w:r>
      <w:proofErr w:type="spellEnd"/>
      <w:r w:rsidRPr="00090F40">
        <w:rPr>
          <w:rStyle w:val="Emphasis"/>
          <w:rFonts w:ascii="Courier New" w:hAnsi="Courier New" w:cs="Courier New"/>
          <w:i w:val="0"/>
        </w:rPr>
        <w:t>="true"&gt;1&lt;/</w:t>
      </w:r>
      <w:proofErr w:type="spellStart"/>
      <w:r w:rsidRPr="00090F40">
        <w:rPr>
          <w:rStyle w:val="Emphasis"/>
          <w:rFonts w:ascii="Courier New" w:hAnsi="Courier New" w:cs="Courier New"/>
          <w:i w:val="0"/>
        </w:rPr>
        <w:t>r:Low</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:High</w:t>
      </w:r>
      <w:proofErr w:type="spellEnd"/>
      <w:proofErr w:type="gram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isInclusive</w:t>
      </w:r>
      <w:proofErr w:type="spellEnd"/>
      <w:r w:rsidRPr="00090F40">
        <w:rPr>
          <w:rStyle w:val="Emphasis"/>
          <w:rFonts w:ascii="Courier New" w:hAnsi="Courier New" w:cs="Courier New"/>
          <w:i w:val="0"/>
        </w:rPr>
        <w:t>="true"&gt;10&lt;/</w:t>
      </w:r>
      <w:proofErr w:type="spellStart"/>
      <w:r w:rsidRPr="00090F40">
        <w:rPr>
          <w:rStyle w:val="Emphasis"/>
          <w:rFonts w:ascii="Courier New" w:hAnsi="Courier New" w:cs="Courier New"/>
          <w:i w:val="0"/>
        </w:rPr>
        <w:t>r:High</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:TopCode</w:t>
      </w:r>
      <w:proofErr w:type="spellEnd"/>
      <w:proofErr w:type="gramEnd"/>
      <w:r w:rsidRPr="00090F40">
        <w:rPr>
          <w:rStyle w:val="Emphasis"/>
          <w:rFonts w:ascii="Courier New" w:hAnsi="Courier New" w:cs="Courier New"/>
          <w:i w:val="0"/>
        </w:rPr>
        <w:t>&gt;10&lt;/</w:t>
      </w:r>
      <w:proofErr w:type="spellStart"/>
      <w:r w:rsidRPr="00090F40">
        <w:rPr>
          <w:rStyle w:val="Emphasis"/>
          <w:rFonts w:ascii="Courier New" w:hAnsi="Courier New" w:cs="Courier New"/>
          <w:i w:val="0"/>
        </w:rPr>
        <w:t>r:TopCode</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:NumberRange</w:t>
      </w:r>
      <w:proofErr w:type="spellEnd"/>
      <w:proofErr w:type="gram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lastRenderedPageBreak/>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:NumericTypeCode</w:t>
      </w:r>
      <w:proofErr w:type="spellEnd"/>
      <w:proofErr w:type="gramEnd"/>
      <w:r w:rsidRPr="00090F40">
        <w:rPr>
          <w:rStyle w:val="Emphasis"/>
          <w:rFonts w:ascii="Courier New" w:hAnsi="Courier New" w:cs="Courier New"/>
          <w:i w:val="0"/>
        </w:rPr>
        <w:t>&gt;Integer&lt;/</w:t>
      </w:r>
      <w:proofErr w:type="spellStart"/>
      <w:r w:rsidRPr="00090F40">
        <w:rPr>
          <w:rStyle w:val="Emphasis"/>
          <w:rFonts w:ascii="Courier New" w:hAnsi="Courier New" w:cs="Courier New"/>
          <w:i w:val="0"/>
        </w:rPr>
        <w:t>r:NumericTypeCode</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:Numeric</w:t>
      </w:r>
      <w:proofErr w:type="gramEnd"/>
      <w:del w:id="737" w:author="Wendy L Thomas" w:date="2013-09-20T13:45:00Z">
        <w:r w:rsidRPr="00090F40" w:rsidDel="007C38CC">
          <w:rPr>
            <w:rStyle w:val="Emphasis"/>
            <w:rFonts w:ascii="Courier New" w:hAnsi="Courier New" w:cs="Courier New"/>
            <w:i w:val="0"/>
          </w:rPr>
          <w:delText>Delineation</w:delText>
        </w:r>
      </w:del>
      <w:ins w:id="738" w:author="Wendy L Thomas" w:date="2013-09-20T13:45:00Z">
        <w:r w:rsidR="007C38CC">
          <w:rPr>
            <w:rStyle w:val="Emphasis"/>
            <w:rFonts w:ascii="Courier New" w:hAnsi="Courier New" w:cs="Courier New"/>
            <w:i w:val="0"/>
          </w:rPr>
          <w:t>RepresentationBase</w:t>
        </w:r>
      </w:ins>
      <w:proofErr w:type="spellEnd"/>
      <w:r w:rsidRPr="00090F40">
        <w:rPr>
          <w:rStyle w:val="Emphasis"/>
          <w:rFonts w:ascii="Courier New" w:hAnsi="Courier New" w:cs="Courier New"/>
          <w:i w:val="0"/>
        </w:rPr>
        <w:t>&gt;</w:t>
      </w:r>
    </w:p>
    <w:p w:rsidR="008B724E" w:rsidRPr="008B724E" w:rsidRDefault="008B724E"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BE7B7F" w:rsidRPr="0066046A" w:rsidRDefault="00BE7B7F" w:rsidP="00BE7B7F">
      <w:pPr>
        <w:rPr>
          <w:ins w:id="739" w:author="Wendy L Thomas" w:date="2013-09-20T15:04:00Z"/>
          <w:rStyle w:val="Emphasis"/>
          <w:rFonts w:cs="Courier New"/>
          <w:b/>
        </w:rPr>
      </w:pPr>
      <w:proofErr w:type="spellStart"/>
      <w:ins w:id="740" w:author="Wendy L Thomas" w:date="2013-09-20T15:04:00Z">
        <w:r w:rsidRPr="0066046A">
          <w:rPr>
            <w:rStyle w:val="Emphasis"/>
            <w:rFonts w:cs="Courier New"/>
            <w:b/>
          </w:rPr>
          <w:t>Text</w:t>
        </w:r>
        <w:r>
          <w:rPr>
            <w:rStyle w:val="Emphasis"/>
            <w:rFonts w:cs="Courier New"/>
            <w:b/>
          </w:rPr>
          <w:t>RepresentationBase</w:t>
        </w:r>
        <w:proofErr w:type="spellEnd"/>
      </w:ins>
    </w:p>
    <w:p w:rsidR="00BE7B7F" w:rsidRPr="0066046A" w:rsidRDefault="00BE7B7F" w:rsidP="00BE7B7F">
      <w:pPr>
        <w:rPr>
          <w:ins w:id="741" w:author="Wendy L Thomas" w:date="2013-09-20T15:04:00Z"/>
          <w:rStyle w:val="Emphasis"/>
          <w:rFonts w:cs="Courier New"/>
          <w:i w:val="0"/>
        </w:rPr>
      </w:pPr>
      <w:ins w:id="742" w:author="Wendy L Thomas" w:date="2013-09-20T15:04:00Z">
        <w:r w:rsidRPr="0066046A">
          <w:rPr>
            <w:rStyle w:val="Emphasis"/>
            <w:rFonts w:cs="Courier New"/>
            <w:i w:val="0"/>
          </w:rPr>
          <w:t xml:space="preserve">Defines a </w:t>
        </w:r>
        <w:proofErr w:type="spellStart"/>
        <w:r w:rsidRPr="0066046A">
          <w:rPr>
            <w:rStyle w:val="Emphasis"/>
            <w:rFonts w:cs="Courier New"/>
            <w:i w:val="0"/>
          </w:rPr>
          <w:t>Text</w:t>
        </w:r>
        <w:r>
          <w:rPr>
            <w:rStyle w:val="Emphasis"/>
            <w:rFonts w:cs="Courier New"/>
            <w:i w:val="0"/>
          </w:rPr>
          <w:t>RepresentationBase</w:t>
        </w:r>
        <w:proofErr w:type="spellEnd"/>
        <w:r>
          <w:rPr>
            <w:rStyle w:val="Emphasis"/>
            <w:rFonts w:cs="Courier New"/>
            <w:i w:val="0"/>
          </w:rPr>
          <w:t xml:space="preserve"> used by a </w:t>
        </w:r>
        <w:proofErr w:type="spellStart"/>
        <w:r>
          <w:rPr>
            <w:rStyle w:val="Emphasis"/>
            <w:rFonts w:cs="Courier New"/>
            <w:i w:val="0"/>
          </w:rPr>
          <w:t>TextRepresentation</w:t>
        </w:r>
        <w:proofErr w:type="spellEnd"/>
        <w:r>
          <w:rPr>
            <w:rStyle w:val="Emphasis"/>
            <w:rFonts w:cs="Courier New"/>
            <w:i w:val="0"/>
          </w:rPr>
          <w:t xml:space="preserve"> or TextD</w:t>
        </w:r>
        <w:r w:rsidRPr="0066046A">
          <w:rPr>
            <w:rStyle w:val="Emphasis"/>
            <w:rFonts w:cs="Courier New"/>
            <w:i w:val="0"/>
          </w:rPr>
          <w:t>omain</w:t>
        </w:r>
        <w:r>
          <w:rPr>
            <w:rStyle w:val="Emphasis"/>
            <w:rFonts w:cs="Courier New"/>
            <w:i w:val="0"/>
          </w:rPr>
          <w:t xml:space="preserve">, </w:t>
        </w:r>
        <w:r w:rsidRPr="0066046A">
          <w:rPr>
            <w:rStyle w:val="Emphasis"/>
            <w:rFonts w:cs="Courier New"/>
            <w:i w:val="0"/>
          </w:rPr>
          <w:t>describing the maximum and minimum length of the text string</w:t>
        </w:r>
        <w:r>
          <w:rPr>
            <w:rStyle w:val="Emphasis"/>
            <w:rFonts w:cs="Courier New"/>
            <w:i w:val="0"/>
          </w:rPr>
          <w:t>,</w:t>
        </w:r>
        <w:r w:rsidRPr="0066046A">
          <w:rPr>
            <w:rStyle w:val="Emphasis"/>
            <w:rFonts w:cs="Courier New"/>
            <w:i w:val="0"/>
          </w:rPr>
          <w:t xml:space="preserve"> and providing a regular expression to further constrain the content.</w:t>
        </w:r>
      </w:ins>
    </w:p>
    <w:p w:rsidR="00BE7B7F" w:rsidRPr="007545E7" w:rsidRDefault="00BE7B7F" w:rsidP="00BE7B7F">
      <w:pPr>
        <w:tabs>
          <w:tab w:val="left" w:pos="360"/>
          <w:tab w:val="left" w:pos="720"/>
          <w:tab w:val="left" w:pos="5040"/>
        </w:tabs>
        <w:spacing w:after="0" w:line="240" w:lineRule="auto"/>
        <w:rPr>
          <w:ins w:id="743" w:author="Wendy L Thomas" w:date="2013-09-20T15:04:00Z"/>
          <w:rStyle w:val="Emphasis"/>
          <w:rFonts w:ascii="Courier New" w:hAnsi="Courier New" w:cs="Courier New"/>
          <w:i w:val="0"/>
        </w:rPr>
      </w:pPr>
      <w:proofErr w:type="spellStart"/>
      <w:ins w:id="744" w:author="Wendy L Thomas" w:date="2013-09-20T15:04:00Z">
        <w:r>
          <w:rPr>
            <w:rStyle w:val="Emphasis"/>
            <w:rFonts w:ascii="Courier New" w:hAnsi="Courier New" w:cs="Courier New"/>
            <w:i w:val="0"/>
          </w:rPr>
          <w:t>TextRepresentationBase</w:t>
        </w:r>
        <w:proofErr w:type="spellEnd"/>
      </w:ins>
    </w:p>
    <w:p w:rsidR="00BE7B7F" w:rsidRPr="007545E7" w:rsidRDefault="00BE7B7F" w:rsidP="00BE7B7F">
      <w:pPr>
        <w:tabs>
          <w:tab w:val="left" w:pos="360"/>
          <w:tab w:val="left" w:pos="720"/>
          <w:tab w:val="left" w:pos="5040"/>
        </w:tabs>
        <w:spacing w:after="0" w:line="240" w:lineRule="auto"/>
        <w:rPr>
          <w:ins w:id="745" w:author="Wendy L Thomas" w:date="2013-09-20T15:04:00Z"/>
          <w:rStyle w:val="Emphasis"/>
          <w:rFonts w:ascii="Courier New" w:hAnsi="Courier New" w:cs="Courier New"/>
          <w:i w:val="0"/>
        </w:rPr>
      </w:pPr>
      <w:ins w:id="746" w:author="Wendy L Thomas" w:date="2013-09-20T15:04:00Z">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ins>
    </w:p>
    <w:p w:rsidR="00BE7B7F" w:rsidRPr="007545E7" w:rsidRDefault="00BE7B7F" w:rsidP="00BE7B7F">
      <w:pPr>
        <w:tabs>
          <w:tab w:val="left" w:pos="360"/>
          <w:tab w:val="left" w:pos="720"/>
          <w:tab w:val="left" w:pos="5040"/>
        </w:tabs>
        <w:spacing w:after="0" w:line="240" w:lineRule="auto"/>
        <w:rPr>
          <w:ins w:id="747" w:author="Wendy L Thomas" w:date="2013-09-20T15:04:00Z"/>
          <w:rStyle w:val="Emphasis"/>
          <w:rFonts w:ascii="Courier New" w:hAnsi="Courier New" w:cs="Courier New"/>
          <w:i w:val="0"/>
        </w:rPr>
      </w:pPr>
      <w:ins w:id="748" w:author="Wendy L Thomas" w:date="2013-09-20T15:04:00Z">
        <w:r w:rsidRPr="007545E7">
          <w:rPr>
            <w:rStyle w:val="Emphasis"/>
            <w:rFonts w:ascii="Courier New" w:hAnsi="Courier New" w:cs="Courier New"/>
            <w:i w:val="0"/>
          </w:rPr>
          <w:tab/>
        </w:r>
        <w:proofErr w:type="spellStart"/>
        <w:r w:rsidRPr="007545E7">
          <w:rPr>
            <w:rStyle w:val="Emphasis"/>
            <w:rFonts w:ascii="Courier New" w:hAnsi="Courier New" w:cs="Courier New"/>
            <w:i w:val="0"/>
          </w:rPr>
          <w:t>Text</w:t>
        </w:r>
        <w:r>
          <w:rPr>
            <w:rStyle w:val="Emphasis"/>
            <w:rFonts w:ascii="Courier New" w:hAnsi="Courier New" w:cs="Courier New"/>
            <w:i w:val="0"/>
          </w:rPr>
          <w:t>RepresentationBase</w:t>
        </w:r>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749" w:author="Wendy L Thomas" w:date="2013-09-20T15:04:00Z"/>
          <w:rStyle w:val="Emphasis"/>
          <w:rFonts w:ascii="Courier New" w:hAnsi="Courier New" w:cs="Courier New"/>
          <w:i w:val="0"/>
        </w:rPr>
      </w:pPr>
      <w:ins w:id="750" w:author="Wendy L Thomas" w:date="2013-09-20T15:04:00Z">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751" w:author="Wendy L Thomas" w:date="2013-09-20T15:04:00Z"/>
          <w:rStyle w:val="Emphasis"/>
          <w:rFonts w:ascii="Courier New" w:hAnsi="Courier New" w:cs="Courier New"/>
          <w:i w:val="0"/>
        </w:rPr>
      </w:pPr>
      <w:ins w:id="752" w:author="Wendy L Thomas" w:date="2013-09-20T15:04:00Z">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753" w:author="Wendy L Thomas" w:date="2013-09-20T15:04:00Z"/>
          <w:rStyle w:val="Emphasis"/>
          <w:rFonts w:ascii="Courier New" w:hAnsi="Courier New" w:cs="Courier New"/>
          <w:i w:val="0"/>
        </w:rPr>
      </w:pPr>
      <w:ins w:id="754" w:author="Wendy L Thomas" w:date="2013-09-20T15:04:00Z">
        <w:r w:rsidRPr="007545E7">
          <w:rPr>
            <w:rStyle w:val="Emphasis"/>
            <w:rFonts w:ascii="Courier New" w:hAnsi="Courier New" w:cs="Courier New"/>
            <w:i w:val="0"/>
          </w:rPr>
          <w:tab/>
          <w:t>@maxLength</w:t>
        </w:r>
        <w:r w:rsidRPr="007545E7">
          <w:rPr>
            <w:rStyle w:val="Emphasis"/>
            <w:rFonts w:ascii="Courier New" w:hAnsi="Courier New" w:cs="Courier New"/>
            <w:i w:val="0"/>
          </w:rPr>
          <w:tab/>
        </w:r>
        <w:r>
          <w:rPr>
            <w:rStyle w:val="Emphasis"/>
            <w:rFonts w:ascii="Courier New" w:hAnsi="Courier New" w:cs="Courier New"/>
            <w:i w:val="0"/>
          </w:rPr>
          <w:t>optional</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755" w:author="Wendy L Thomas" w:date="2013-09-20T15:04:00Z"/>
          <w:rStyle w:val="Emphasis"/>
          <w:rFonts w:ascii="Courier New" w:hAnsi="Courier New" w:cs="Courier New"/>
          <w:i w:val="0"/>
        </w:rPr>
      </w:pPr>
      <w:ins w:id="756" w:author="Wendy L Thomas" w:date="2013-09-20T15:04:00Z">
        <w:r w:rsidRPr="007545E7">
          <w:rPr>
            <w:rStyle w:val="Emphasis"/>
            <w:rFonts w:ascii="Courier New" w:hAnsi="Courier New" w:cs="Courier New"/>
            <w:i w:val="0"/>
          </w:rPr>
          <w:tab/>
          <w:t>@</w:t>
        </w:r>
        <w:proofErr w:type="spellStart"/>
        <w:r w:rsidRPr="007545E7">
          <w:rPr>
            <w:rStyle w:val="Emphasis"/>
            <w:rFonts w:ascii="Courier New" w:hAnsi="Courier New" w:cs="Courier New"/>
            <w:i w:val="0"/>
          </w:rPr>
          <w:t>minLength</w:t>
        </w:r>
        <w:proofErr w:type="spellEnd"/>
        <w:r w:rsidRPr="007545E7">
          <w:rPr>
            <w:rStyle w:val="Emphasis"/>
            <w:rFonts w:ascii="Courier New" w:hAnsi="Courier New" w:cs="Courier New"/>
            <w:i w:val="0"/>
          </w:rPr>
          <w:tab/>
        </w:r>
        <w:r>
          <w:rPr>
            <w:rStyle w:val="Emphasis"/>
            <w:rFonts w:ascii="Courier New" w:hAnsi="Courier New" w:cs="Courier New"/>
            <w:i w:val="0"/>
          </w:rPr>
          <w:t>optional</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757" w:author="Wendy L Thomas" w:date="2013-09-20T15:04:00Z"/>
          <w:rStyle w:val="Emphasis"/>
          <w:rFonts w:ascii="Courier New" w:hAnsi="Courier New" w:cs="Courier New"/>
          <w:i w:val="0"/>
        </w:rPr>
      </w:pPr>
      <w:ins w:id="758" w:author="Wendy L Thomas" w:date="2013-09-20T15:04:00Z">
        <w:r w:rsidRPr="007545E7">
          <w:rPr>
            <w:rStyle w:val="Emphasis"/>
            <w:rFonts w:ascii="Courier New" w:hAnsi="Courier New" w:cs="Courier New"/>
            <w:i w:val="0"/>
          </w:rPr>
          <w:tab/>
          <w:t>@</w:t>
        </w:r>
        <w:proofErr w:type="spellStart"/>
        <w:r w:rsidRPr="007545E7">
          <w:rPr>
            <w:rStyle w:val="Emphasis"/>
            <w:rFonts w:ascii="Courier New" w:hAnsi="Courier New" w:cs="Courier New"/>
            <w:i w:val="0"/>
          </w:rPr>
          <w:t>re</w:t>
        </w:r>
        <w:r>
          <w:rPr>
            <w:rStyle w:val="Emphasis"/>
            <w:rFonts w:ascii="Courier New" w:hAnsi="Courier New" w:cs="Courier New"/>
            <w:i w:val="0"/>
          </w:rPr>
          <w:t>g</w:t>
        </w:r>
        <w:r w:rsidRPr="007545E7">
          <w:rPr>
            <w:rStyle w:val="Emphasis"/>
            <w:rFonts w:ascii="Courier New" w:hAnsi="Courier New" w:cs="Courier New"/>
            <w:i w:val="0"/>
          </w:rPr>
          <w:t>Exp</w:t>
        </w:r>
        <w:proofErr w:type="spellEnd"/>
        <w:r w:rsidRPr="007545E7">
          <w:rPr>
            <w:rStyle w:val="Emphasis"/>
            <w:rFonts w:ascii="Courier New" w:hAnsi="Courier New" w:cs="Courier New"/>
            <w:i w:val="0"/>
          </w:rPr>
          <w:tab/>
        </w:r>
        <w:r>
          <w:rPr>
            <w:rStyle w:val="Emphasis"/>
            <w:rFonts w:ascii="Courier New" w:hAnsi="Courier New" w:cs="Courier New"/>
            <w:i w:val="0"/>
          </w:rPr>
          <w:t>optional</w:t>
        </w:r>
      </w:ins>
    </w:p>
    <w:p w:rsidR="00BE7B7F" w:rsidRDefault="00BE7B7F" w:rsidP="00BE7B7F">
      <w:pPr>
        <w:tabs>
          <w:tab w:val="left" w:pos="360"/>
          <w:tab w:val="left" w:pos="720"/>
          <w:tab w:val="left" w:pos="5040"/>
        </w:tabs>
        <w:spacing w:after="0" w:line="240" w:lineRule="auto"/>
        <w:rPr>
          <w:ins w:id="759" w:author="Wendy L Thomas" w:date="2013-09-20T15:04:00Z"/>
          <w:rStyle w:val="Emphasis"/>
          <w:rFonts w:ascii="Courier New" w:hAnsi="Courier New" w:cs="Courier New"/>
          <w:i w:val="0"/>
        </w:rPr>
      </w:pPr>
    </w:p>
    <w:p w:rsidR="00BE7B7F" w:rsidRPr="003963D6" w:rsidRDefault="00BE7B7F" w:rsidP="00BE7B7F">
      <w:pPr>
        <w:rPr>
          <w:ins w:id="760" w:author="Wendy L Thomas" w:date="2013-09-20T15:04:00Z"/>
          <w:rStyle w:val="Emphasis"/>
          <w:rFonts w:cs="Courier New"/>
          <w:i w:val="0"/>
        </w:rPr>
      </w:pPr>
      <w:ins w:id="761" w:author="Wendy L Thomas" w:date="2013-09-20T15:04:00Z">
        <w:r>
          <w:rPr>
            <w:rStyle w:val="Emphasis"/>
            <w:rFonts w:cs="Courier New"/>
            <w:i w:val="0"/>
          </w:rPr>
          <w:t>Text allows for the definition of a minimum and maximum length of the text object as well as constraining the allowed content through use of a regular expression.</w:t>
        </w:r>
        <w:r>
          <w:rPr>
            <w:rStyle w:val="Emphasis"/>
            <w:rFonts w:cs="Courier New"/>
            <w:i w:val="0"/>
          </w:rPr>
          <w:tab/>
        </w:r>
      </w:ins>
    </w:p>
    <w:p w:rsidR="00BE7B7F" w:rsidRDefault="00BE7B7F" w:rsidP="00BE7B7F">
      <w:pPr>
        <w:tabs>
          <w:tab w:val="left" w:pos="360"/>
          <w:tab w:val="left" w:pos="720"/>
          <w:tab w:val="left" w:pos="5040"/>
        </w:tabs>
        <w:spacing w:after="0" w:line="240" w:lineRule="auto"/>
        <w:rPr>
          <w:ins w:id="762" w:author="Wendy L Thomas" w:date="2013-09-20T15:04:00Z"/>
          <w:rStyle w:val="Emphasis"/>
          <w:rFonts w:ascii="Courier New" w:hAnsi="Courier New" w:cs="Courier New"/>
          <w:i w:val="0"/>
        </w:rPr>
      </w:pPr>
      <w:ins w:id="763" w:author="Wendy L Thomas" w:date="2013-09-20T15:04:00Z">
        <w:r>
          <w:rPr>
            <w:rStyle w:val="Emphasis"/>
            <w:rFonts w:ascii="Courier New" w:hAnsi="Courier New" w:cs="Courier New"/>
            <w:i w:val="0"/>
          </w:rPr>
          <w:t>EXAMPLE:</w:t>
        </w:r>
      </w:ins>
    </w:p>
    <w:p w:rsidR="00BE7B7F" w:rsidRDefault="00BE7B7F" w:rsidP="00BE7B7F">
      <w:pPr>
        <w:tabs>
          <w:tab w:val="left" w:pos="360"/>
          <w:tab w:val="left" w:pos="720"/>
          <w:tab w:val="left" w:pos="5040"/>
        </w:tabs>
        <w:spacing w:after="0" w:line="240" w:lineRule="auto"/>
        <w:rPr>
          <w:ins w:id="764" w:author="Wendy L Thomas" w:date="2013-09-20T15:04:00Z"/>
          <w:rStyle w:val="Emphasis"/>
          <w:rFonts w:ascii="Courier New" w:hAnsi="Courier New" w:cs="Courier New"/>
          <w:i w:val="0"/>
        </w:rPr>
      </w:pPr>
    </w:p>
    <w:p w:rsidR="00BE7B7F" w:rsidRDefault="00BE7B7F" w:rsidP="00BE7B7F">
      <w:pPr>
        <w:tabs>
          <w:tab w:val="left" w:pos="360"/>
          <w:tab w:val="left" w:pos="720"/>
          <w:tab w:val="left" w:pos="5040"/>
        </w:tabs>
        <w:spacing w:after="0" w:line="240" w:lineRule="auto"/>
        <w:rPr>
          <w:ins w:id="765" w:author="Wendy L Thomas" w:date="2013-09-20T15:04:00Z"/>
          <w:rStyle w:val="Emphasis"/>
          <w:rFonts w:ascii="Courier New" w:hAnsi="Courier New" w:cs="Courier New"/>
          <w:i w:val="0"/>
        </w:rPr>
      </w:pPr>
      <w:ins w:id="766" w:author="Wendy L Thomas" w:date="2013-09-20T15:04:00Z">
        <w:r>
          <w:rPr>
            <w:rStyle w:val="Emphasis"/>
            <w:rFonts w:ascii="Courier New" w:hAnsi="Courier New" w:cs="Courier New"/>
            <w:i w:val="0"/>
          </w:rPr>
          <w:t>&lt;</w:t>
        </w:r>
        <w:proofErr w:type="spellStart"/>
        <w:r>
          <w:rPr>
            <w:rStyle w:val="Emphasis"/>
            <w:rFonts w:ascii="Courier New" w:hAnsi="Courier New" w:cs="Courier New"/>
            <w:i w:val="0"/>
          </w:rPr>
          <w:t>r</w:t>
        </w:r>
        <w:proofErr w:type="gramStart"/>
        <w:r>
          <w:rPr>
            <w:rStyle w:val="Emphasis"/>
            <w:rFonts w:ascii="Courier New" w:hAnsi="Courier New" w:cs="Courier New"/>
            <w:i w:val="0"/>
          </w:rPr>
          <w:t>:TextRepresentationBase</w:t>
        </w:r>
        <w:proofErr w:type="spellEnd"/>
        <w:proofErr w:type="gramEnd"/>
        <w:r>
          <w:rPr>
            <w:rStyle w:val="Emphasis"/>
            <w:rFonts w:ascii="Courier New" w:hAnsi="Courier New" w:cs="Courier New"/>
            <w:i w:val="0"/>
          </w:rPr>
          <w:t xml:space="preserve"> </w:t>
        </w:r>
        <w:proofErr w:type="spellStart"/>
        <w:r>
          <w:rPr>
            <w:rStyle w:val="Emphasis"/>
            <w:rFonts w:ascii="Courier New" w:hAnsi="Courier New" w:cs="Courier New"/>
            <w:i w:val="0"/>
          </w:rPr>
          <w:t>isVersionable</w:t>
        </w:r>
        <w:proofErr w:type="spellEnd"/>
        <w:r>
          <w:rPr>
            <w:rStyle w:val="Emphasis"/>
            <w:rFonts w:ascii="Courier New" w:hAnsi="Courier New" w:cs="Courier New"/>
            <w:i w:val="0"/>
          </w:rPr>
          <w:t xml:space="preserve">=”true” </w:t>
        </w:r>
        <w:proofErr w:type="spellStart"/>
        <w:r>
          <w:rPr>
            <w:rStyle w:val="Emphasis"/>
            <w:rFonts w:ascii="Courier New" w:hAnsi="Courier New" w:cs="Courier New"/>
            <w:i w:val="0"/>
          </w:rPr>
          <w:t>scopeOfUniqueness</w:t>
        </w:r>
        <w:proofErr w:type="spellEnd"/>
        <w:r>
          <w:rPr>
            <w:rStyle w:val="Emphasis"/>
            <w:rFonts w:ascii="Courier New" w:hAnsi="Courier New" w:cs="Courier New"/>
            <w:i w:val="0"/>
          </w:rPr>
          <w:t xml:space="preserve">=”Agency” typeOfIdentifier=”Canonical” </w:t>
        </w:r>
        <w:proofErr w:type="spellStart"/>
        <w:r>
          <w:rPr>
            <w:rStyle w:val="Emphasis"/>
            <w:rFonts w:ascii="Courier New" w:hAnsi="Courier New" w:cs="Courier New"/>
            <w:i w:val="0"/>
          </w:rPr>
          <w:t>minLength</w:t>
        </w:r>
        <w:proofErr w:type="spellEnd"/>
        <w:r>
          <w:rPr>
            <w:rStyle w:val="Emphasis"/>
            <w:rFonts w:ascii="Courier New" w:hAnsi="Courier New" w:cs="Courier New"/>
            <w:i w:val="0"/>
          </w:rPr>
          <w:t xml:space="preserve">=”5” maxLength=”5” </w:t>
        </w:r>
        <w:proofErr w:type="spellStart"/>
        <w:r>
          <w:rPr>
            <w:rStyle w:val="Emphasis"/>
            <w:rFonts w:ascii="Courier New" w:hAnsi="Courier New" w:cs="Courier New"/>
            <w:i w:val="0"/>
          </w:rPr>
          <w:t>regExp</w:t>
        </w:r>
        <w:proofErr w:type="spellEnd"/>
        <w:r>
          <w:rPr>
            <w:rStyle w:val="Emphasis"/>
            <w:rFonts w:ascii="Courier New" w:hAnsi="Courier New" w:cs="Courier New"/>
            <w:i w:val="0"/>
          </w:rPr>
          <w:t>=”[0-9]{5}”&gt;</w:t>
        </w:r>
      </w:ins>
    </w:p>
    <w:p w:rsidR="00BE7B7F" w:rsidRDefault="00BE7B7F" w:rsidP="00BE7B7F">
      <w:pPr>
        <w:tabs>
          <w:tab w:val="left" w:pos="360"/>
          <w:tab w:val="left" w:pos="720"/>
          <w:tab w:val="left" w:pos="5040"/>
        </w:tabs>
        <w:spacing w:after="0" w:line="240" w:lineRule="auto"/>
        <w:rPr>
          <w:ins w:id="767" w:author="Wendy L Thomas" w:date="2013-09-20T15:04:00Z"/>
          <w:rStyle w:val="Emphasis"/>
          <w:rFonts w:ascii="Courier New" w:hAnsi="Courier New" w:cs="Courier New"/>
          <w:i w:val="0"/>
        </w:rPr>
      </w:pPr>
      <w:ins w:id="768" w:author="Wendy L Thomas" w:date="2013-09-20T15:04:00Z">
        <w:r>
          <w:rPr>
            <w:rStyle w:val="Emphasis"/>
            <w:rFonts w:ascii="Courier New" w:hAnsi="Courier New" w:cs="Courier New"/>
            <w:i w:val="0"/>
          </w:rPr>
          <w:tab/>
          <w:t>&lt;</w:t>
        </w:r>
        <w:proofErr w:type="spellStart"/>
        <w:r>
          <w:rPr>
            <w:rStyle w:val="Emphasis"/>
            <w:rFonts w:ascii="Courier New" w:hAnsi="Courier New" w:cs="Courier New"/>
            <w:i w:val="0"/>
          </w:rPr>
          <w:t>r:URN</w:t>
        </w:r>
        <w:proofErr w:type="spellEnd"/>
        <w:r>
          <w:rPr>
            <w:rStyle w:val="Emphasis"/>
            <w:rFonts w:ascii="Courier New" w:hAnsi="Courier New" w:cs="Courier New"/>
            <w:i w:val="0"/>
          </w:rPr>
          <w:t>&gt;urn:ddi:us.icpsr:TD_1.1&lt;/</w:t>
        </w:r>
        <w:proofErr w:type="spellStart"/>
        <w:r>
          <w:rPr>
            <w:rStyle w:val="Emphasis"/>
            <w:rFonts w:ascii="Courier New" w:hAnsi="Courier New" w:cs="Courier New"/>
            <w:i w:val="0"/>
          </w:rPr>
          <w:t>r:URN</w:t>
        </w:r>
        <w:proofErr w:type="spellEnd"/>
        <w:r>
          <w:rPr>
            <w:rStyle w:val="Emphasis"/>
            <w:rFonts w:ascii="Courier New" w:hAnsi="Courier New" w:cs="Courier New"/>
            <w:i w:val="0"/>
          </w:rPr>
          <w:t>&gt;</w:t>
        </w:r>
      </w:ins>
    </w:p>
    <w:p w:rsidR="00BE7B7F" w:rsidRDefault="00BE7B7F" w:rsidP="00BE7B7F">
      <w:pPr>
        <w:tabs>
          <w:tab w:val="left" w:pos="360"/>
          <w:tab w:val="left" w:pos="720"/>
          <w:tab w:val="left" w:pos="5040"/>
        </w:tabs>
        <w:spacing w:after="0" w:line="240" w:lineRule="auto"/>
        <w:rPr>
          <w:ins w:id="769" w:author="Wendy L Thomas" w:date="2013-09-20T15:04:00Z"/>
          <w:rStyle w:val="Emphasis"/>
          <w:rFonts w:ascii="Courier New" w:hAnsi="Courier New" w:cs="Courier New"/>
          <w:i w:val="0"/>
        </w:rPr>
      </w:pPr>
      <w:ins w:id="770" w:author="Wendy L Thomas" w:date="2013-09-20T15:04:00Z">
        <w:r>
          <w:rPr>
            <w:rStyle w:val="Emphasis"/>
            <w:rFonts w:ascii="Courier New" w:hAnsi="Courier New" w:cs="Courier New"/>
            <w:i w:val="0"/>
          </w:rPr>
          <w:tab/>
          <w:t>&lt;</w:t>
        </w:r>
        <w:proofErr w:type="spellStart"/>
        <w:r>
          <w:rPr>
            <w:rStyle w:val="Emphasis"/>
            <w:rFonts w:ascii="Courier New" w:hAnsi="Courier New" w:cs="Courier New"/>
            <w:i w:val="0"/>
          </w:rPr>
          <w:t>r</w:t>
        </w:r>
        <w:proofErr w:type="gramStart"/>
        <w:r>
          <w:rPr>
            <w:rStyle w:val="Emphasis"/>
            <w:rFonts w:ascii="Courier New" w:hAnsi="Courier New" w:cs="Courier New"/>
            <w:i w:val="0"/>
          </w:rPr>
          <w:t>:TextRepresentationBaseName</w:t>
        </w:r>
        <w:proofErr w:type="spellEnd"/>
        <w:proofErr w:type="gramEnd"/>
        <w:r>
          <w:rPr>
            <w:rStyle w:val="Emphasis"/>
            <w:rFonts w:ascii="Courier New" w:hAnsi="Courier New" w:cs="Courier New"/>
            <w:i w:val="0"/>
          </w:rPr>
          <w:t xml:space="preserve"> isPreferred=”true”&gt;&lt;</w:t>
        </w:r>
        <w:proofErr w:type="spellStart"/>
        <w:r>
          <w:rPr>
            <w:rStyle w:val="Emphasis"/>
            <w:rFonts w:ascii="Courier New" w:hAnsi="Courier New" w:cs="Courier New"/>
            <w:i w:val="0"/>
          </w:rPr>
          <w:t>r:String</w:t>
        </w:r>
        <w:proofErr w:type="spellEnd"/>
        <w:r>
          <w:rPr>
            <w:rStyle w:val="Emphasis"/>
            <w:rFonts w:ascii="Courier New" w:hAnsi="Courier New" w:cs="Courier New"/>
            <w:i w:val="0"/>
          </w:rPr>
          <w:t xml:space="preserve"> xml:lang=”en”&gt;</w:t>
        </w:r>
        <w:proofErr w:type="spellStart"/>
        <w:r>
          <w:rPr>
            <w:rStyle w:val="Emphasis"/>
            <w:rFonts w:ascii="Courier New" w:hAnsi="Courier New" w:cs="Courier New"/>
            <w:i w:val="0"/>
          </w:rPr>
          <w:t>ZIPCode</w:t>
        </w:r>
        <w:proofErr w:type="spellEnd"/>
        <w:r>
          <w:rPr>
            <w:rStyle w:val="Emphasis"/>
            <w:rFonts w:ascii="Courier New" w:hAnsi="Courier New" w:cs="Courier New"/>
            <w:i w:val="0"/>
          </w:rPr>
          <w:t>&lt;/</w:t>
        </w:r>
        <w:proofErr w:type="spellStart"/>
        <w:r>
          <w:rPr>
            <w:rStyle w:val="Emphasis"/>
            <w:rFonts w:ascii="Courier New" w:hAnsi="Courier New" w:cs="Courier New"/>
            <w:i w:val="0"/>
          </w:rPr>
          <w:t>r:String</w:t>
        </w:r>
        <w:proofErr w:type="spellEnd"/>
        <w:r>
          <w:rPr>
            <w:rStyle w:val="Emphasis"/>
            <w:rFonts w:ascii="Courier New" w:hAnsi="Courier New" w:cs="Courier New"/>
            <w:i w:val="0"/>
          </w:rPr>
          <w:t>&gt;&lt;/</w:t>
        </w:r>
        <w:proofErr w:type="spellStart"/>
        <w:r>
          <w:rPr>
            <w:rStyle w:val="Emphasis"/>
            <w:rFonts w:ascii="Courier New" w:hAnsi="Courier New" w:cs="Courier New"/>
            <w:i w:val="0"/>
          </w:rPr>
          <w:t>r:TextRepresentationBaseName</w:t>
        </w:r>
        <w:proofErr w:type="spellEnd"/>
        <w:r>
          <w:rPr>
            <w:rStyle w:val="Emphasis"/>
            <w:rFonts w:ascii="Courier New" w:hAnsi="Courier New" w:cs="Courier New"/>
            <w:i w:val="0"/>
          </w:rPr>
          <w:t>&gt;</w:t>
        </w:r>
      </w:ins>
    </w:p>
    <w:p w:rsidR="00BE7B7F" w:rsidRDefault="00BE7B7F" w:rsidP="00BE7B7F">
      <w:pPr>
        <w:tabs>
          <w:tab w:val="left" w:pos="360"/>
          <w:tab w:val="left" w:pos="720"/>
          <w:tab w:val="left" w:pos="5040"/>
        </w:tabs>
        <w:spacing w:after="0" w:line="240" w:lineRule="auto"/>
        <w:rPr>
          <w:ins w:id="771" w:author="Wendy L Thomas" w:date="2013-09-20T15:04:00Z"/>
          <w:rStyle w:val="Emphasis"/>
          <w:rFonts w:ascii="Courier New" w:hAnsi="Courier New" w:cs="Courier New"/>
          <w:i w:val="0"/>
        </w:rPr>
      </w:pPr>
      <w:ins w:id="772" w:author="Wendy L Thomas" w:date="2013-09-20T15:04:00Z">
        <w:r>
          <w:rPr>
            <w:rStyle w:val="Emphasis"/>
            <w:rFonts w:ascii="Courier New" w:hAnsi="Courier New" w:cs="Courier New"/>
            <w:i w:val="0"/>
          </w:rPr>
          <w:tab/>
          <w:t>&lt;</w:t>
        </w:r>
        <w:proofErr w:type="spellStart"/>
        <w:r>
          <w:rPr>
            <w:rStyle w:val="Emphasis"/>
            <w:rFonts w:ascii="Courier New" w:hAnsi="Courier New" w:cs="Courier New"/>
            <w:i w:val="0"/>
          </w:rPr>
          <w:t>r</w:t>
        </w:r>
        <w:proofErr w:type="gramStart"/>
        <w:r>
          <w:rPr>
            <w:rStyle w:val="Emphasis"/>
            <w:rFonts w:ascii="Courier New" w:hAnsi="Courier New" w:cs="Courier New"/>
            <w:i w:val="0"/>
          </w:rPr>
          <w:t>:Label</w:t>
        </w:r>
        <w:proofErr w:type="spellEnd"/>
        <w:proofErr w:type="gramEnd"/>
        <w:r>
          <w:rPr>
            <w:rStyle w:val="Emphasis"/>
            <w:rFonts w:ascii="Courier New" w:hAnsi="Courier New" w:cs="Courier New"/>
            <w:i w:val="0"/>
          </w:rPr>
          <w:t>&gt;&lt;</w:t>
        </w:r>
        <w:proofErr w:type="spellStart"/>
        <w:r>
          <w:rPr>
            <w:rStyle w:val="Emphasis"/>
            <w:rFonts w:ascii="Courier New" w:hAnsi="Courier New" w:cs="Courier New"/>
            <w:i w:val="0"/>
          </w:rPr>
          <w:t>r:String</w:t>
        </w:r>
        <w:proofErr w:type="spellEnd"/>
        <w:r>
          <w:rPr>
            <w:rStyle w:val="Emphasis"/>
            <w:rFonts w:ascii="Courier New" w:hAnsi="Courier New" w:cs="Courier New"/>
            <w:i w:val="0"/>
          </w:rPr>
          <w:t xml:space="preserve"> xml:lang=”en”&gt;United States 5-digit ZIP Code&lt;/</w:t>
        </w:r>
        <w:proofErr w:type="spellStart"/>
        <w:r>
          <w:rPr>
            <w:rStyle w:val="Emphasis"/>
            <w:rFonts w:ascii="Courier New" w:hAnsi="Courier New" w:cs="Courier New"/>
            <w:i w:val="0"/>
          </w:rPr>
          <w:t>r:String</w:t>
        </w:r>
        <w:proofErr w:type="spellEnd"/>
        <w:r>
          <w:rPr>
            <w:rStyle w:val="Emphasis"/>
            <w:rFonts w:ascii="Courier New" w:hAnsi="Courier New" w:cs="Courier New"/>
            <w:i w:val="0"/>
          </w:rPr>
          <w:t>&gt;&lt;/</w:t>
        </w:r>
        <w:proofErr w:type="spellStart"/>
        <w:r>
          <w:rPr>
            <w:rStyle w:val="Emphasis"/>
            <w:rFonts w:ascii="Courier New" w:hAnsi="Courier New" w:cs="Courier New"/>
            <w:i w:val="0"/>
          </w:rPr>
          <w:t>r:Label</w:t>
        </w:r>
        <w:proofErr w:type="spellEnd"/>
        <w:r>
          <w:rPr>
            <w:rStyle w:val="Emphasis"/>
            <w:rFonts w:ascii="Courier New" w:hAnsi="Courier New" w:cs="Courier New"/>
            <w:i w:val="0"/>
          </w:rPr>
          <w:t>&gt;</w:t>
        </w:r>
      </w:ins>
    </w:p>
    <w:p w:rsidR="00BE7B7F" w:rsidRDefault="00BE7B7F" w:rsidP="00BE7B7F">
      <w:pPr>
        <w:tabs>
          <w:tab w:val="left" w:pos="360"/>
          <w:tab w:val="left" w:pos="720"/>
          <w:tab w:val="left" w:pos="5040"/>
        </w:tabs>
        <w:spacing w:after="0" w:line="240" w:lineRule="auto"/>
        <w:rPr>
          <w:ins w:id="773" w:author="Wendy L Thomas" w:date="2013-09-20T15:04:00Z"/>
          <w:rStyle w:val="Emphasis"/>
          <w:rFonts w:ascii="Courier New" w:hAnsi="Courier New" w:cs="Courier New"/>
          <w:i w:val="0"/>
        </w:rPr>
      </w:pPr>
      <w:ins w:id="774" w:author="Wendy L Thomas" w:date="2013-09-20T15:04:00Z">
        <w:r>
          <w:rPr>
            <w:rStyle w:val="Emphasis"/>
            <w:rFonts w:ascii="Courier New" w:hAnsi="Courier New" w:cs="Courier New"/>
            <w:i w:val="0"/>
          </w:rPr>
          <w:tab/>
          <w:t>&lt;</w:t>
        </w:r>
        <w:proofErr w:type="spellStart"/>
        <w:r>
          <w:rPr>
            <w:rStyle w:val="Emphasis"/>
            <w:rFonts w:ascii="Courier New" w:hAnsi="Courier New" w:cs="Courier New"/>
            <w:i w:val="0"/>
          </w:rPr>
          <w:t>r</w:t>
        </w:r>
        <w:proofErr w:type="gramStart"/>
        <w:r>
          <w:rPr>
            <w:rStyle w:val="Emphasis"/>
            <w:rFonts w:ascii="Courier New" w:hAnsi="Courier New" w:cs="Courier New"/>
            <w:i w:val="0"/>
          </w:rPr>
          <w:t>:Description</w:t>
        </w:r>
        <w:proofErr w:type="spellEnd"/>
        <w:proofErr w:type="gramEnd"/>
        <w:r>
          <w:rPr>
            <w:rStyle w:val="Emphasis"/>
            <w:rFonts w:ascii="Courier New" w:hAnsi="Courier New" w:cs="Courier New"/>
            <w:i w:val="0"/>
          </w:rPr>
          <w:t>&gt;&lt;</w:t>
        </w:r>
        <w:proofErr w:type="spellStart"/>
        <w:r>
          <w:rPr>
            <w:rStyle w:val="Emphasis"/>
            <w:rFonts w:ascii="Courier New" w:hAnsi="Courier New" w:cs="Courier New"/>
            <w:i w:val="0"/>
          </w:rPr>
          <w:t>r:Content</w:t>
        </w:r>
        <w:proofErr w:type="spellEnd"/>
        <w:r>
          <w:rPr>
            <w:rStyle w:val="Emphasis"/>
            <w:rFonts w:ascii="Courier New" w:hAnsi="Courier New" w:cs="Courier New"/>
            <w:i w:val="0"/>
          </w:rPr>
          <w:t xml:space="preserve"> isPlain=”true” xml:lang=”en”&gt;The base 5-digit ZIP Code used by the United States Postal Service for mail delivery.&lt;/</w:t>
        </w:r>
        <w:proofErr w:type="spellStart"/>
        <w:r>
          <w:rPr>
            <w:rStyle w:val="Emphasis"/>
            <w:rFonts w:ascii="Courier New" w:hAnsi="Courier New" w:cs="Courier New"/>
            <w:i w:val="0"/>
          </w:rPr>
          <w:t>r:Content</w:t>
        </w:r>
        <w:proofErr w:type="spellEnd"/>
        <w:r>
          <w:rPr>
            <w:rStyle w:val="Emphasis"/>
            <w:rFonts w:ascii="Courier New" w:hAnsi="Courier New" w:cs="Courier New"/>
            <w:i w:val="0"/>
          </w:rPr>
          <w:t>&gt;&lt;/</w:t>
        </w:r>
        <w:proofErr w:type="spellStart"/>
        <w:r>
          <w:rPr>
            <w:rStyle w:val="Emphasis"/>
            <w:rFonts w:ascii="Courier New" w:hAnsi="Courier New" w:cs="Courier New"/>
            <w:i w:val="0"/>
          </w:rPr>
          <w:t>r:Description</w:t>
        </w:r>
        <w:proofErr w:type="spellEnd"/>
        <w:r>
          <w:rPr>
            <w:rStyle w:val="Emphasis"/>
            <w:rFonts w:ascii="Courier New" w:hAnsi="Courier New" w:cs="Courier New"/>
            <w:i w:val="0"/>
          </w:rPr>
          <w:t>&gt;</w:t>
        </w:r>
      </w:ins>
    </w:p>
    <w:p w:rsidR="00BE7B7F" w:rsidRDefault="00BE7B7F" w:rsidP="00BE7B7F">
      <w:pPr>
        <w:tabs>
          <w:tab w:val="left" w:pos="360"/>
          <w:tab w:val="left" w:pos="720"/>
          <w:tab w:val="left" w:pos="5040"/>
        </w:tabs>
        <w:spacing w:after="0" w:line="240" w:lineRule="auto"/>
        <w:rPr>
          <w:ins w:id="775" w:author="Wendy L Thomas" w:date="2013-09-20T15:04:00Z"/>
          <w:rStyle w:val="Emphasis"/>
          <w:rFonts w:ascii="Courier New" w:hAnsi="Courier New" w:cs="Courier New"/>
          <w:i w:val="0"/>
        </w:rPr>
      </w:pPr>
      <w:ins w:id="776" w:author="Wendy L Thomas" w:date="2013-09-20T15:04:00Z">
        <w:r>
          <w:rPr>
            <w:rStyle w:val="Emphasis"/>
            <w:rFonts w:ascii="Courier New" w:hAnsi="Courier New" w:cs="Courier New"/>
            <w:i w:val="0"/>
          </w:rPr>
          <w:t>&lt;/</w:t>
        </w:r>
        <w:proofErr w:type="spellStart"/>
        <w:r>
          <w:rPr>
            <w:rStyle w:val="Emphasis"/>
            <w:rFonts w:ascii="Courier New" w:hAnsi="Courier New" w:cs="Courier New"/>
            <w:i w:val="0"/>
          </w:rPr>
          <w:t>r</w:t>
        </w:r>
        <w:proofErr w:type="gramStart"/>
        <w:r>
          <w:rPr>
            <w:rStyle w:val="Emphasis"/>
            <w:rFonts w:ascii="Courier New" w:hAnsi="Courier New" w:cs="Courier New"/>
            <w:i w:val="0"/>
          </w:rPr>
          <w:t>:TextRepresentationBase</w:t>
        </w:r>
        <w:proofErr w:type="spellEnd"/>
        <w:proofErr w:type="gramEnd"/>
        <w:r>
          <w:rPr>
            <w:rStyle w:val="Emphasis"/>
            <w:rFonts w:ascii="Courier New" w:hAnsi="Courier New" w:cs="Courier New"/>
            <w:i w:val="0"/>
          </w:rPr>
          <w:t>&gt;</w:t>
        </w:r>
      </w:ins>
    </w:p>
    <w:p w:rsidR="00BE7B7F" w:rsidRDefault="00BE7B7F" w:rsidP="00BE7B7F">
      <w:pPr>
        <w:tabs>
          <w:tab w:val="left" w:pos="360"/>
          <w:tab w:val="left" w:pos="720"/>
          <w:tab w:val="left" w:pos="5040"/>
        </w:tabs>
        <w:spacing w:after="0" w:line="240" w:lineRule="auto"/>
        <w:rPr>
          <w:ins w:id="777" w:author="Wendy L Thomas" w:date="2013-09-20T15:04:00Z"/>
          <w:rStyle w:val="Emphasis"/>
          <w:rFonts w:ascii="Courier New" w:hAnsi="Courier New" w:cs="Courier New"/>
          <w:i w:val="0"/>
        </w:rPr>
      </w:pPr>
    </w:p>
    <w:p w:rsidR="00013EDE" w:rsidDel="00BE7B7F" w:rsidRDefault="00013EDE" w:rsidP="00013EDE">
      <w:pPr>
        <w:rPr>
          <w:del w:id="778" w:author="Wendy L Thomas" w:date="2013-09-20T15:03:00Z"/>
          <w:rStyle w:val="Emphasis"/>
          <w:b/>
        </w:rPr>
      </w:pPr>
      <w:del w:id="779" w:author="Wendy L Thomas" w:date="2013-09-20T15:03:00Z">
        <w:r w:rsidRPr="00013EDE" w:rsidDel="00BE7B7F">
          <w:rPr>
            <w:rStyle w:val="Emphasis"/>
            <w:b/>
          </w:rPr>
          <w:delText>Code</w:delText>
        </w:r>
      </w:del>
      <w:del w:id="780" w:author="Wendy L Thomas" w:date="2013-09-20T13:45:00Z">
        <w:r w:rsidRPr="00013EDE" w:rsidDel="007C38CC">
          <w:rPr>
            <w:rStyle w:val="Emphasis"/>
            <w:b/>
          </w:rPr>
          <w:delText>Delineation</w:delText>
        </w:r>
      </w:del>
    </w:p>
    <w:p w:rsidR="00013EDE" w:rsidDel="00BE7B7F" w:rsidRDefault="00013EDE" w:rsidP="00013EDE">
      <w:pPr>
        <w:rPr>
          <w:del w:id="781" w:author="Wendy L Thomas" w:date="2013-09-20T15:03:00Z"/>
          <w:rStyle w:val="Emphasis"/>
          <w:i w:val="0"/>
        </w:rPr>
      </w:pPr>
      <w:del w:id="782" w:author="Wendy L Thomas" w:date="2013-09-20T15:03:00Z">
        <w:r w:rsidDel="00BE7B7F">
          <w:rPr>
            <w:rStyle w:val="Emphasis"/>
            <w:i w:val="0"/>
          </w:rPr>
          <w:delText>Defines a Code</w:delText>
        </w:r>
      </w:del>
      <w:del w:id="783" w:author="Wendy L Thomas" w:date="2013-09-20T13:45:00Z">
        <w:r w:rsidDel="007C38CC">
          <w:rPr>
            <w:rStyle w:val="Emphasis"/>
            <w:i w:val="0"/>
          </w:rPr>
          <w:delText>Delineation</w:delText>
        </w:r>
      </w:del>
      <w:del w:id="784" w:author="Wendy L Thomas" w:date="2013-09-20T15:03:00Z">
        <w:r w:rsidDel="00BE7B7F">
          <w:rPr>
            <w:rStyle w:val="Emphasis"/>
            <w:i w:val="0"/>
          </w:rPr>
          <w:delText xml:space="preserve"> by referencing a CodeList and describing the valid code subset used. For example, the complete CodeList, a specified level or range, or </w:delText>
        </w:r>
        <w:r w:rsidR="00C35733" w:rsidDel="00BE7B7F">
          <w:rPr>
            <w:rStyle w:val="Emphasis"/>
            <w:i w:val="0"/>
          </w:rPr>
          <w:delText>only the most discrete codes in the list.</w:delText>
        </w:r>
      </w:del>
    </w:p>
    <w:p w:rsidR="00557DED" w:rsidRPr="007545E7" w:rsidDel="00BE7B7F" w:rsidRDefault="00557DED" w:rsidP="00557DED">
      <w:pPr>
        <w:tabs>
          <w:tab w:val="left" w:pos="360"/>
          <w:tab w:val="left" w:pos="720"/>
          <w:tab w:val="left" w:pos="5040"/>
        </w:tabs>
        <w:spacing w:after="0" w:line="240" w:lineRule="auto"/>
        <w:rPr>
          <w:del w:id="785" w:author="Wendy L Thomas" w:date="2013-09-20T15:03:00Z"/>
          <w:rStyle w:val="Emphasis"/>
          <w:rFonts w:ascii="Courier New" w:hAnsi="Courier New" w:cs="Courier New"/>
          <w:i w:val="0"/>
        </w:rPr>
      </w:pPr>
      <w:del w:id="786" w:author="Wendy L Thomas" w:date="2013-09-20T15:03:00Z">
        <w:r w:rsidDel="00BE7B7F">
          <w:rPr>
            <w:rStyle w:val="Emphasis"/>
            <w:rFonts w:ascii="Courier New" w:hAnsi="Courier New" w:cs="Courier New"/>
            <w:i w:val="0"/>
          </w:rPr>
          <w:delText>Code</w:delText>
        </w:r>
      </w:del>
      <w:del w:id="787" w:author="Wendy L Thomas" w:date="2013-09-20T13:45:00Z">
        <w:r w:rsidDel="007C38CC">
          <w:rPr>
            <w:rStyle w:val="Emphasis"/>
            <w:rFonts w:ascii="Courier New" w:hAnsi="Courier New" w:cs="Courier New"/>
            <w:i w:val="0"/>
          </w:rPr>
          <w:delText>Delineation</w:delText>
        </w:r>
      </w:del>
    </w:p>
    <w:p w:rsidR="00557DED" w:rsidRPr="007545E7" w:rsidDel="00BE7B7F" w:rsidRDefault="00557DED" w:rsidP="00557DED">
      <w:pPr>
        <w:tabs>
          <w:tab w:val="left" w:pos="360"/>
          <w:tab w:val="left" w:pos="720"/>
          <w:tab w:val="left" w:pos="5040"/>
        </w:tabs>
        <w:spacing w:after="0" w:line="240" w:lineRule="auto"/>
        <w:rPr>
          <w:del w:id="788" w:author="Wendy L Thomas" w:date="2013-09-20T15:03:00Z"/>
          <w:rStyle w:val="Emphasis"/>
          <w:rFonts w:ascii="Courier New" w:hAnsi="Courier New" w:cs="Courier New"/>
          <w:i w:val="0"/>
        </w:rPr>
      </w:pPr>
      <w:del w:id="789" w:author="Wendy L Thomas" w:date="2013-09-20T15:03:00Z">
        <w:r w:rsidRPr="007545E7" w:rsidDel="00BE7B7F">
          <w:rPr>
            <w:rStyle w:val="Emphasis"/>
            <w:rFonts w:ascii="Courier New" w:hAnsi="Courier New" w:cs="Courier New"/>
            <w:i w:val="0"/>
          </w:rPr>
          <w:tab/>
          <w:delText>Extension base: VersionableType</w:delText>
        </w:r>
      </w:del>
    </w:p>
    <w:p w:rsidR="00557DED" w:rsidRPr="007545E7" w:rsidDel="00BE7B7F" w:rsidRDefault="00557DED" w:rsidP="00557DED">
      <w:pPr>
        <w:tabs>
          <w:tab w:val="left" w:pos="360"/>
          <w:tab w:val="left" w:pos="720"/>
          <w:tab w:val="left" w:pos="5040"/>
        </w:tabs>
        <w:spacing w:after="0" w:line="240" w:lineRule="auto"/>
        <w:rPr>
          <w:del w:id="790" w:author="Wendy L Thomas" w:date="2013-09-20T15:03:00Z"/>
          <w:rStyle w:val="Emphasis"/>
          <w:rFonts w:ascii="Courier New" w:hAnsi="Courier New" w:cs="Courier New"/>
          <w:i w:val="0"/>
        </w:rPr>
      </w:pPr>
      <w:del w:id="791" w:author="Wendy L Thomas" w:date="2013-09-20T15:03:00Z">
        <w:r w:rsidDel="00BE7B7F">
          <w:rPr>
            <w:rStyle w:val="Emphasis"/>
            <w:rFonts w:ascii="Courier New" w:hAnsi="Courier New" w:cs="Courier New"/>
            <w:i w:val="0"/>
          </w:rPr>
          <w:tab/>
          <w:delText>Code</w:delText>
        </w:r>
      </w:del>
      <w:del w:id="792" w:author="Wendy L Thomas" w:date="2013-09-20T13:45:00Z">
        <w:r w:rsidRPr="007545E7" w:rsidDel="007C38CC">
          <w:rPr>
            <w:rStyle w:val="Emphasis"/>
            <w:rFonts w:ascii="Courier New" w:hAnsi="Courier New" w:cs="Courier New"/>
            <w:i w:val="0"/>
          </w:rPr>
          <w:delText>Delineation</w:delText>
        </w:r>
      </w:del>
      <w:del w:id="793" w:author="Wendy L Thomas" w:date="2013-09-20T15:03:00Z">
        <w:r w:rsidRPr="007545E7" w:rsidDel="00BE7B7F">
          <w:rPr>
            <w:rStyle w:val="Emphasis"/>
            <w:rFonts w:ascii="Courier New" w:hAnsi="Courier New" w:cs="Courier New"/>
            <w:i w:val="0"/>
          </w:rPr>
          <w:delText>Name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557DED" w:rsidRPr="007545E7" w:rsidDel="00BE7B7F" w:rsidRDefault="00557DED" w:rsidP="00557DED">
      <w:pPr>
        <w:tabs>
          <w:tab w:val="left" w:pos="360"/>
          <w:tab w:val="left" w:pos="720"/>
          <w:tab w:val="left" w:pos="5040"/>
        </w:tabs>
        <w:spacing w:after="0" w:line="240" w:lineRule="auto"/>
        <w:rPr>
          <w:del w:id="794" w:author="Wendy L Thomas" w:date="2013-09-20T15:03:00Z"/>
          <w:rStyle w:val="Emphasis"/>
          <w:rFonts w:ascii="Courier New" w:hAnsi="Courier New" w:cs="Courier New"/>
          <w:i w:val="0"/>
        </w:rPr>
      </w:pPr>
      <w:del w:id="795" w:author="Wendy L Thomas" w:date="2013-09-20T15:03:00Z">
        <w:r w:rsidRPr="007545E7" w:rsidDel="00BE7B7F">
          <w:rPr>
            <w:rStyle w:val="Emphasis"/>
            <w:rFonts w:ascii="Courier New" w:hAnsi="Courier New" w:cs="Courier New"/>
            <w:i w:val="0"/>
          </w:rPr>
          <w:tab/>
          <w:delText>Label</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557DED" w:rsidRPr="007545E7" w:rsidDel="00BE7B7F" w:rsidRDefault="00557DED" w:rsidP="00557DED">
      <w:pPr>
        <w:tabs>
          <w:tab w:val="left" w:pos="360"/>
          <w:tab w:val="left" w:pos="720"/>
          <w:tab w:val="left" w:pos="5040"/>
        </w:tabs>
        <w:spacing w:after="0" w:line="240" w:lineRule="auto"/>
        <w:rPr>
          <w:del w:id="796" w:author="Wendy L Thomas" w:date="2013-09-20T15:03:00Z"/>
          <w:rStyle w:val="Emphasis"/>
          <w:rFonts w:ascii="Courier New" w:hAnsi="Courier New" w:cs="Courier New"/>
          <w:i w:val="0"/>
        </w:rPr>
      </w:pPr>
      <w:del w:id="797" w:author="Wendy L Thomas" w:date="2013-09-20T15:03:00Z">
        <w:r w:rsidRPr="007545E7" w:rsidDel="00BE7B7F">
          <w:rPr>
            <w:rStyle w:val="Emphasis"/>
            <w:rFonts w:ascii="Courier New" w:hAnsi="Courier New" w:cs="Courier New"/>
            <w:i w:val="0"/>
          </w:rPr>
          <w:tab/>
          <w:delText>Description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557DED" w:rsidRPr="007545E7" w:rsidDel="00BE7B7F" w:rsidRDefault="00557DED" w:rsidP="00557DED">
      <w:pPr>
        <w:tabs>
          <w:tab w:val="left" w:pos="360"/>
          <w:tab w:val="left" w:pos="720"/>
          <w:tab w:val="left" w:pos="5040"/>
        </w:tabs>
        <w:spacing w:after="0" w:line="240" w:lineRule="auto"/>
        <w:rPr>
          <w:del w:id="798" w:author="Wendy L Thomas" w:date="2013-09-20T15:03:00Z"/>
          <w:rStyle w:val="Emphasis"/>
          <w:rFonts w:ascii="Courier New" w:hAnsi="Courier New" w:cs="Courier New"/>
          <w:i w:val="0"/>
        </w:rPr>
      </w:pPr>
      <w:del w:id="799" w:author="Wendy L Thomas" w:date="2013-09-20T15:03:00Z">
        <w:r w:rsidRPr="007545E7" w:rsidDel="00BE7B7F">
          <w:rPr>
            <w:rStyle w:val="Emphasis"/>
            <w:rFonts w:ascii="Courier New" w:hAnsi="Courier New" w:cs="Courier New"/>
            <w:i w:val="0"/>
          </w:rPr>
          <w:tab/>
        </w:r>
        <w:r w:rsidDel="00BE7B7F">
          <w:rPr>
            <w:rStyle w:val="Emphasis"/>
            <w:rFonts w:ascii="Courier New" w:hAnsi="Courier New" w:cs="Courier New"/>
            <w:i w:val="0"/>
          </w:rPr>
          <w:delText>CodeListReference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202681" w:rsidDel="00BE7B7F" w:rsidRDefault="00557DED" w:rsidP="00557DED">
      <w:pPr>
        <w:tabs>
          <w:tab w:val="left" w:pos="360"/>
          <w:tab w:val="left" w:pos="720"/>
          <w:tab w:val="left" w:pos="5040"/>
        </w:tabs>
        <w:spacing w:after="0" w:line="240" w:lineRule="auto"/>
        <w:rPr>
          <w:del w:id="800" w:author="Wendy L Thomas" w:date="2013-09-20T15:03:00Z"/>
          <w:rStyle w:val="Emphasis"/>
          <w:rFonts w:ascii="Courier New" w:hAnsi="Courier New" w:cs="Courier New"/>
          <w:i w:val="0"/>
        </w:rPr>
      </w:pPr>
      <w:del w:id="801" w:author="Wendy L Thomas" w:date="2013-09-20T15:03:00Z">
        <w:r w:rsidDel="00BE7B7F">
          <w:rPr>
            <w:rStyle w:val="Emphasis"/>
            <w:rFonts w:ascii="Courier New" w:hAnsi="Courier New" w:cs="Courier New"/>
            <w:i w:val="0"/>
          </w:rPr>
          <w:tab/>
          <w:delText>CodeSubsetInformation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del>
    </w:p>
    <w:p w:rsidR="00202681" w:rsidDel="00BE7B7F" w:rsidRDefault="00202681" w:rsidP="00557DED">
      <w:pPr>
        <w:tabs>
          <w:tab w:val="left" w:pos="360"/>
          <w:tab w:val="left" w:pos="720"/>
          <w:tab w:val="left" w:pos="5040"/>
        </w:tabs>
        <w:spacing w:after="0" w:line="240" w:lineRule="auto"/>
        <w:rPr>
          <w:del w:id="802" w:author="Wendy L Thomas" w:date="2013-09-20T15:03:00Z"/>
          <w:rStyle w:val="Emphasis"/>
          <w:rFonts w:ascii="Courier New" w:hAnsi="Courier New" w:cs="Courier New"/>
          <w:i w:val="0"/>
        </w:rPr>
      </w:pPr>
      <w:del w:id="803"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delText>IncludedLevel</w:delText>
        </w:r>
        <w:r w:rsidDel="00BE7B7F">
          <w:rPr>
            <w:rStyle w:val="Emphasis"/>
            <w:rFonts w:ascii="Courier New" w:hAnsi="Courier New" w:cs="Courier New"/>
            <w:i w:val="0"/>
          </w:rPr>
          <w:tab/>
          <w:delText>(0..n)</w:delText>
        </w:r>
      </w:del>
    </w:p>
    <w:p w:rsidR="00202681" w:rsidDel="00BE7B7F" w:rsidRDefault="00202681" w:rsidP="00557DED">
      <w:pPr>
        <w:tabs>
          <w:tab w:val="left" w:pos="360"/>
          <w:tab w:val="left" w:pos="720"/>
          <w:tab w:val="left" w:pos="5040"/>
        </w:tabs>
        <w:spacing w:after="0" w:line="240" w:lineRule="auto"/>
        <w:rPr>
          <w:del w:id="804" w:author="Wendy L Thomas" w:date="2013-09-20T15:03:00Z"/>
          <w:rStyle w:val="Emphasis"/>
          <w:rFonts w:ascii="Courier New" w:hAnsi="Courier New" w:cs="Courier New"/>
          <w:i w:val="0"/>
        </w:rPr>
      </w:pPr>
      <w:del w:id="805"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delText>IncludedCode</w:delText>
        </w:r>
        <w:r w:rsidDel="00BE7B7F">
          <w:rPr>
            <w:rStyle w:val="Emphasis"/>
            <w:rFonts w:ascii="Courier New" w:hAnsi="Courier New" w:cs="Courier New"/>
            <w:i w:val="0"/>
          </w:rPr>
          <w:tab/>
          <w:delText>(0..1)</w:delText>
        </w:r>
      </w:del>
    </w:p>
    <w:p w:rsidR="00202681" w:rsidDel="00BE7B7F" w:rsidRDefault="00202681" w:rsidP="00202681">
      <w:pPr>
        <w:tabs>
          <w:tab w:val="left" w:pos="360"/>
          <w:tab w:val="left" w:pos="720"/>
          <w:tab w:val="left" w:pos="1080"/>
          <w:tab w:val="left" w:pos="5040"/>
        </w:tabs>
        <w:spacing w:after="0" w:line="240" w:lineRule="auto"/>
        <w:rPr>
          <w:del w:id="806" w:author="Wendy L Thomas" w:date="2013-09-20T15:03:00Z"/>
          <w:rStyle w:val="Emphasis"/>
          <w:rFonts w:ascii="Courier New" w:hAnsi="Courier New" w:cs="Courier New"/>
          <w:i w:val="0"/>
        </w:rPr>
      </w:pPr>
      <w:del w:id="807"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CodeReference</w:delText>
        </w:r>
        <w:r w:rsidDel="00BE7B7F">
          <w:rPr>
            <w:rStyle w:val="Emphasis"/>
            <w:rFonts w:ascii="Courier New" w:hAnsi="Courier New" w:cs="Courier New"/>
            <w:i w:val="0"/>
          </w:rPr>
          <w:tab/>
          <w:delText>(0..n)</w:delText>
        </w:r>
      </w:del>
    </w:p>
    <w:p w:rsidR="00202681" w:rsidDel="00BE7B7F" w:rsidRDefault="00202681" w:rsidP="00202681">
      <w:pPr>
        <w:tabs>
          <w:tab w:val="left" w:pos="360"/>
          <w:tab w:val="left" w:pos="720"/>
          <w:tab w:val="left" w:pos="1080"/>
          <w:tab w:val="left" w:pos="5040"/>
        </w:tabs>
        <w:spacing w:after="0" w:line="240" w:lineRule="auto"/>
        <w:rPr>
          <w:del w:id="808" w:author="Wendy L Thomas" w:date="2013-09-20T15:03:00Z"/>
          <w:rStyle w:val="Emphasis"/>
          <w:rFonts w:ascii="Courier New" w:hAnsi="Courier New" w:cs="Courier New"/>
          <w:i w:val="0"/>
        </w:rPr>
      </w:pPr>
      <w:del w:id="809"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Range</w:delText>
        </w:r>
        <w:r w:rsidDel="00BE7B7F">
          <w:rPr>
            <w:rStyle w:val="Emphasis"/>
            <w:rFonts w:ascii="Courier New" w:hAnsi="Courier New" w:cs="Courier New"/>
            <w:i w:val="0"/>
          </w:rPr>
          <w:tab/>
          <w:delText>(0..n)</w:delText>
        </w:r>
      </w:del>
    </w:p>
    <w:p w:rsidR="00202681" w:rsidDel="00BE7B7F" w:rsidRDefault="00202681" w:rsidP="00202681">
      <w:pPr>
        <w:tabs>
          <w:tab w:val="left" w:pos="360"/>
          <w:tab w:val="left" w:pos="720"/>
          <w:tab w:val="left" w:pos="1080"/>
          <w:tab w:val="left" w:pos="1440"/>
          <w:tab w:val="left" w:pos="5040"/>
        </w:tabs>
        <w:spacing w:after="0" w:line="240" w:lineRule="auto"/>
        <w:rPr>
          <w:del w:id="810" w:author="Wendy L Thomas" w:date="2013-09-20T15:03:00Z"/>
          <w:rStyle w:val="Emphasis"/>
          <w:rFonts w:ascii="Courier New" w:hAnsi="Courier New" w:cs="Courier New"/>
          <w:i w:val="0"/>
        </w:rPr>
      </w:pPr>
      <w:del w:id="811"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RangeUnit</w:delText>
        </w:r>
        <w:r w:rsidDel="00BE7B7F">
          <w:rPr>
            <w:rStyle w:val="Emphasis"/>
            <w:rFonts w:ascii="Courier New" w:hAnsi="Courier New" w:cs="Courier New"/>
            <w:i w:val="0"/>
          </w:rPr>
          <w:tab/>
          <w:delText>(0..1)</w:delText>
        </w:r>
      </w:del>
    </w:p>
    <w:p w:rsidR="00202681" w:rsidDel="00BE7B7F" w:rsidRDefault="00202681" w:rsidP="00202681">
      <w:pPr>
        <w:tabs>
          <w:tab w:val="left" w:pos="360"/>
          <w:tab w:val="left" w:pos="720"/>
          <w:tab w:val="left" w:pos="1080"/>
          <w:tab w:val="left" w:pos="1440"/>
          <w:tab w:val="left" w:pos="5040"/>
        </w:tabs>
        <w:spacing w:after="0" w:line="240" w:lineRule="auto"/>
        <w:rPr>
          <w:del w:id="812" w:author="Wendy L Thomas" w:date="2013-09-20T15:03:00Z"/>
          <w:rStyle w:val="Emphasis"/>
          <w:rFonts w:ascii="Courier New" w:hAnsi="Courier New" w:cs="Courier New"/>
          <w:i w:val="0"/>
        </w:rPr>
      </w:pPr>
      <w:del w:id="813"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MinimumValue</w:delText>
        </w:r>
        <w:r w:rsidDel="00BE7B7F">
          <w:rPr>
            <w:rStyle w:val="Emphasis"/>
            <w:rFonts w:ascii="Courier New" w:hAnsi="Courier New" w:cs="Courier New"/>
            <w:i w:val="0"/>
          </w:rPr>
          <w:tab/>
          <w:delText>(0..1)</w:delText>
        </w:r>
      </w:del>
    </w:p>
    <w:p w:rsidR="00202681" w:rsidDel="00BE7B7F" w:rsidRDefault="00202681" w:rsidP="00202681">
      <w:pPr>
        <w:tabs>
          <w:tab w:val="left" w:pos="360"/>
          <w:tab w:val="left" w:pos="720"/>
          <w:tab w:val="left" w:pos="1080"/>
          <w:tab w:val="left" w:pos="1440"/>
          <w:tab w:val="left" w:pos="5040"/>
        </w:tabs>
        <w:spacing w:after="0" w:line="240" w:lineRule="auto"/>
        <w:rPr>
          <w:del w:id="814" w:author="Wendy L Thomas" w:date="2013-09-20T15:03:00Z"/>
          <w:rStyle w:val="Emphasis"/>
          <w:rFonts w:ascii="Courier New" w:hAnsi="Courier New" w:cs="Courier New"/>
          <w:i w:val="0"/>
        </w:rPr>
      </w:pPr>
      <w:del w:id="815"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MaximumValue</w:delText>
        </w:r>
        <w:r w:rsidDel="00BE7B7F">
          <w:rPr>
            <w:rStyle w:val="Emphasis"/>
            <w:rFonts w:ascii="Courier New" w:hAnsi="Courier New" w:cs="Courier New"/>
            <w:i w:val="0"/>
          </w:rPr>
          <w:tab/>
          <w:delText>(0..1)</w:delText>
        </w:r>
      </w:del>
    </w:p>
    <w:p w:rsidR="00FA1B36" w:rsidDel="00BE7B7F" w:rsidRDefault="00202681" w:rsidP="00557DED">
      <w:pPr>
        <w:tabs>
          <w:tab w:val="left" w:pos="360"/>
          <w:tab w:val="left" w:pos="720"/>
          <w:tab w:val="left" w:pos="5040"/>
        </w:tabs>
        <w:spacing w:after="0" w:line="240" w:lineRule="auto"/>
        <w:rPr>
          <w:del w:id="816" w:author="Wendy L Thomas" w:date="2013-09-20T15:03:00Z"/>
          <w:rStyle w:val="Emphasis"/>
          <w:rFonts w:ascii="Courier New" w:hAnsi="Courier New" w:cs="Courier New"/>
          <w:i w:val="0"/>
        </w:rPr>
      </w:pPr>
      <w:del w:id="817"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delText>DataExistence</w:delText>
        </w:r>
        <w:r w:rsidDel="00BE7B7F">
          <w:rPr>
            <w:rStyle w:val="Emphasis"/>
            <w:rFonts w:ascii="Courier New" w:hAnsi="Courier New" w:cs="Courier New"/>
            <w:i w:val="0"/>
          </w:rPr>
          <w:tab/>
          <w:delText>(0..1)</w:delText>
        </w:r>
      </w:del>
    </w:p>
    <w:p w:rsidR="00FA1B36" w:rsidDel="00BE7B7F" w:rsidRDefault="00FA1B36" w:rsidP="00FA1B36">
      <w:pPr>
        <w:tabs>
          <w:tab w:val="left" w:pos="360"/>
          <w:tab w:val="left" w:pos="720"/>
          <w:tab w:val="left" w:pos="1080"/>
          <w:tab w:val="left" w:pos="5040"/>
        </w:tabs>
        <w:spacing w:after="0" w:line="240" w:lineRule="auto"/>
        <w:rPr>
          <w:del w:id="818" w:author="Wendy L Thomas" w:date="2013-09-20T15:03:00Z"/>
          <w:rStyle w:val="Emphasis"/>
          <w:rFonts w:ascii="Courier New" w:hAnsi="Courier New" w:cs="Courier New"/>
          <w:i w:val="0"/>
        </w:rPr>
      </w:pPr>
      <w:del w:id="819"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CHOICE</w:delText>
        </w:r>
        <w:r w:rsidDel="00BE7B7F">
          <w:rPr>
            <w:rStyle w:val="Emphasis"/>
            <w:rFonts w:ascii="Courier New" w:hAnsi="Courier New" w:cs="Courier New"/>
            <w:i w:val="0"/>
          </w:rPr>
          <w:tab/>
          <w:delText>(1..1)</w:delText>
        </w:r>
      </w:del>
    </w:p>
    <w:p w:rsidR="00FA1B36" w:rsidDel="00BE7B7F" w:rsidRDefault="00FA1B36" w:rsidP="00FA1B36">
      <w:pPr>
        <w:tabs>
          <w:tab w:val="left" w:pos="360"/>
          <w:tab w:val="left" w:pos="720"/>
          <w:tab w:val="left" w:pos="1080"/>
          <w:tab w:val="left" w:pos="1440"/>
          <w:tab w:val="left" w:pos="5040"/>
        </w:tabs>
        <w:spacing w:after="0" w:line="240" w:lineRule="auto"/>
        <w:rPr>
          <w:del w:id="820" w:author="Wendy L Thomas" w:date="2013-09-20T15:03:00Z"/>
          <w:rStyle w:val="Emphasis"/>
          <w:rFonts w:ascii="Courier New" w:hAnsi="Courier New" w:cs="Courier New"/>
          <w:i w:val="0"/>
        </w:rPr>
      </w:pPr>
      <w:del w:id="821"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LevelNumber</w:delText>
        </w:r>
        <w:r w:rsidDel="00BE7B7F">
          <w:rPr>
            <w:rStyle w:val="Emphasis"/>
            <w:rFonts w:ascii="Courier New" w:hAnsi="Courier New" w:cs="Courier New"/>
            <w:i w:val="0"/>
          </w:rPr>
          <w:tab/>
        </w:r>
      </w:del>
    </w:p>
    <w:p w:rsidR="00FA1B36" w:rsidDel="00BE7B7F" w:rsidRDefault="00FA1B36" w:rsidP="00FA1B36">
      <w:pPr>
        <w:tabs>
          <w:tab w:val="left" w:pos="360"/>
          <w:tab w:val="left" w:pos="720"/>
          <w:tab w:val="left" w:pos="1080"/>
          <w:tab w:val="left" w:pos="1440"/>
          <w:tab w:val="left" w:pos="5040"/>
        </w:tabs>
        <w:spacing w:after="0" w:line="240" w:lineRule="auto"/>
        <w:rPr>
          <w:del w:id="822" w:author="Wendy L Thomas" w:date="2013-09-20T15:03:00Z"/>
          <w:rStyle w:val="Emphasis"/>
          <w:rFonts w:ascii="Courier New" w:hAnsi="Courier New" w:cs="Courier New"/>
          <w:i w:val="0"/>
        </w:rPr>
      </w:pPr>
      <w:del w:id="823"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DiscreteCategory</w:delText>
        </w:r>
        <w:r w:rsidDel="00BE7B7F">
          <w:rPr>
            <w:rStyle w:val="Emphasis"/>
            <w:rFonts w:ascii="Courier New" w:hAnsi="Courier New" w:cs="Courier New"/>
            <w:i w:val="0"/>
          </w:rPr>
          <w:tab/>
          <w:delText>fixed=”true”</w:delText>
        </w:r>
      </w:del>
    </w:p>
    <w:p w:rsidR="00557DED" w:rsidDel="00BE7B7F" w:rsidRDefault="00FA1B36" w:rsidP="00FA1B36">
      <w:pPr>
        <w:tabs>
          <w:tab w:val="left" w:pos="360"/>
          <w:tab w:val="left" w:pos="720"/>
          <w:tab w:val="left" w:pos="1080"/>
          <w:tab w:val="left" w:pos="1440"/>
          <w:tab w:val="left" w:pos="5040"/>
        </w:tabs>
        <w:spacing w:after="0" w:line="240" w:lineRule="auto"/>
        <w:rPr>
          <w:del w:id="824" w:author="Wendy L Thomas" w:date="2013-09-20T15:03:00Z"/>
          <w:rStyle w:val="Emphasis"/>
          <w:rFonts w:ascii="Courier New" w:hAnsi="Courier New" w:cs="Courier New"/>
          <w:i w:val="0"/>
        </w:rPr>
      </w:pPr>
      <w:del w:id="825" w:author="Wendy L Thomas" w:date="2013-09-20T15:03: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ENDCHOICE</w:delText>
        </w:r>
        <w:r w:rsidR="00557DED" w:rsidRPr="007545E7" w:rsidDel="00BE7B7F">
          <w:rPr>
            <w:rStyle w:val="Emphasis"/>
            <w:rFonts w:ascii="Courier New" w:hAnsi="Courier New" w:cs="Courier New"/>
            <w:i w:val="0"/>
          </w:rPr>
          <w:tab/>
        </w:r>
      </w:del>
    </w:p>
    <w:p w:rsidR="00557DED" w:rsidRPr="00557DED" w:rsidDel="00BE7B7F" w:rsidRDefault="00557DED" w:rsidP="00557DED">
      <w:pPr>
        <w:tabs>
          <w:tab w:val="left" w:pos="360"/>
          <w:tab w:val="left" w:pos="720"/>
          <w:tab w:val="left" w:pos="5040"/>
        </w:tabs>
        <w:spacing w:after="0" w:line="240" w:lineRule="auto"/>
        <w:rPr>
          <w:del w:id="826" w:author="Wendy L Thomas" w:date="2013-09-20T15:03:00Z"/>
          <w:rStyle w:val="Emphasis"/>
          <w:rFonts w:ascii="Courier New" w:hAnsi="Courier New" w:cs="Courier New"/>
          <w:i w:val="0"/>
        </w:rPr>
      </w:pPr>
    </w:p>
    <w:p w:rsidR="00557DED" w:rsidDel="00BE7B7F" w:rsidRDefault="00557DED" w:rsidP="00013EDE">
      <w:pPr>
        <w:rPr>
          <w:del w:id="827" w:author="Wendy L Thomas" w:date="2013-09-20T15:03:00Z"/>
          <w:rStyle w:val="Emphasis"/>
          <w:i w:val="0"/>
        </w:rPr>
      </w:pPr>
      <w:del w:id="828" w:author="Wendy L Thomas" w:date="2013-09-20T15:03:00Z">
        <w:r w:rsidDel="00BE7B7F">
          <w:rPr>
            <w:rStyle w:val="Emphasis"/>
            <w:i w:val="0"/>
          </w:rPr>
          <w:delText xml:space="preserve">References the CodeList used by the </w:delText>
        </w:r>
      </w:del>
      <w:del w:id="829" w:author="Wendy L Thomas" w:date="2013-09-20T13:45:00Z">
        <w:r w:rsidDel="007C38CC">
          <w:rPr>
            <w:rStyle w:val="Emphasis"/>
            <w:i w:val="0"/>
          </w:rPr>
          <w:delText>delineation</w:delText>
        </w:r>
      </w:del>
      <w:del w:id="830" w:author="Wendy L Thomas" w:date="2013-09-20T15:03:00Z">
        <w:r w:rsidDel="00BE7B7F">
          <w:rPr>
            <w:rStyle w:val="Emphasis"/>
            <w:i w:val="0"/>
          </w:rPr>
          <w:delText xml:space="preserve"> and defines the portion of the CodeList used by the CodeSubsetInformation. CodeSubsetInformation allows for the specification of a level number from the CodeList to be included in the </w:delText>
        </w:r>
      </w:del>
      <w:del w:id="831" w:author="Wendy L Thomas" w:date="2013-09-20T13:45:00Z">
        <w:r w:rsidDel="007C38CC">
          <w:rPr>
            <w:rStyle w:val="Emphasis"/>
            <w:i w:val="0"/>
          </w:rPr>
          <w:delText>delineation</w:delText>
        </w:r>
      </w:del>
      <w:del w:id="832" w:author="Wendy L Thomas" w:date="2013-09-20T15:03:00Z">
        <w:r w:rsidDel="00BE7B7F">
          <w:rPr>
            <w:rStyle w:val="Emphasis"/>
            <w:i w:val="0"/>
          </w:rPr>
          <w:delText>, included codes defined as a range, or the specification of the just the most discrete data codes.</w:delText>
        </w:r>
        <w:r w:rsidR="00202681" w:rsidDel="00BE7B7F">
          <w:rPr>
            <w:rStyle w:val="Emphasis"/>
            <w:i w:val="0"/>
          </w:rPr>
          <w:delText xml:space="preserve"> The Range specifies the unit of the range specification as well as a minimum and maximum value. Note that these values use and extended form of Value which allows for the declaration of significant leading or trailing white space within the value as well an attribute noting if the value is inclusive (i.e.</w:delText>
        </w:r>
        <w:r w:rsidR="00FA1B36" w:rsidDel="00BE7B7F">
          <w:rPr>
            <w:rStyle w:val="Emphasis"/>
            <w:i w:val="0"/>
          </w:rPr>
          <w:delText xml:space="preserve">, included as a valid value in the range specification). DataExistence is specified by the lowest level number for regular hierarchies or by selecting those Code items with the attribute isDiscrete=”true” from the CodeList for irregular hierarchies. </w:delText>
        </w:r>
      </w:del>
    </w:p>
    <w:p w:rsidR="00090F40" w:rsidDel="00BE7B7F" w:rsidRDefault="00090F40" w:rsidP="00013EDE">
      <w:pPr>
        <w:rPr>
          <w:del w:id="833" w:author="Wendy L Thomas" w:date="2013-09-20T15:03:00Z"/>
          <w:rStyle w:val="Emphasis"/>
          <w:rFonts w:ascii="Courier New" w:hAnsi="Courier New" w:cs="Courier New"/>
          <w:i w:val="0"/>
        </w:rPr>
      </w:pPr>
      <w:del w:id="834" w:author="Wendy L Thomas" w:date="2013-09-20T15:03:00Z">
        <w:r w:rsidDel="00BE7B7F">
          <w:rPr>
            <w:rStyle w:val="Emphasis"/>
            <w:rFonts w:ascii="Courier New" w:hAnsi="Courier New" w:cs="Courier New"/>
            <w:i w:val="0"/>
          </w:rPr>
          <w:delText>EXAMPLE:</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35" w:author="Wendy L Thomas" w:date="2013-09-20T15:03:00Z"/>
          <w:rStyle w:val="Emphasis"/>
          <w:rFonts w:ascii="Courier New" w:hAnsi="Courier New" w:cs="Courier New"/>
          <w:i w:val="0"/>
        </w:rPr>
      </w:pPr>
      <w:del w:id="836" w:author="Wendy L Thomas" w:date="2013-09-20T15:03:00Z">
        <w:r w:rsidRPr="00090F40" w:rsidDel="00BE7B7F">
          <w:rPr>
            <w:rStyle w:val="Emphasis"/>
            <w:rFonts w:ascii="Courier New" w:hAnsi="Courier New" w:cs="Courier New"/>
            <w:i w:val="0"/>
          </w:rPr>
          <w:delText>&lt;r:Code</w:delText>
        </w:r>
      </w:del>
      <w:del w:id="837" w:author="Wendy L Thomas" w:date="2013-09-20T13:45:00Z">
        <w:r w:rsidRPr="00090F40" w:rsidDel="007C38CC">
          <w:rPr>
            <w:rStyle w:val="Emphasis"/>
            <w:rFonts w:ascii="Courier New" w:hAnsi="Courier New" w:cs="Courier New"/>
            <w:i w:val="0"/>
          </w:rPr>
          <w:delText>Delineation</w:delText>
        </w:r>
      </w:del>
      <w:del w:id="838" w:author="Wendy L Thomas" w:date="2013-09-20T15:03:00Z">
        <w:r w:rsidRPr="00090F40" w:rsidDel="00BE7B7F">
          <w:rPr>
            <w:rStyle w:val="Emphasis"/>
            <w:rFonts w:ascii="Courier New" w:hAnsi="Courier New" w:cs="Courier New"/>
            <w:i w:val="0"/>
          </w:rPr>
          <w:delText xml:space="preserve"> isVersionable="true" typeOfIdentifier="Canonical" scopeOfUniqueness="Agency"&gt;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39" w:author="Wendy L Thomas" w:date="2013-09-20T15:03:00Z"/>
          <w:rStyle w:val="Emphasis"/>
          <w:rFonts w:ascii="Courier New" w:hAnsi="Courier New" w:cs="Courier New"/>
          <w:i w:val="0"/>
        </w:rPr>
      </w:pPr>
      <w:del w:id="840" w:author="Wendy L Thomas" w:date="2013-09-20T15:03:00Z">
        <w:r w:rsidRPr="00090F40" w:rsidDel="00BE7B7F">
          <w:rPr>
            <w:rStyle w:val="Emphasis"/>
            <w:rFonts w:ascii="Courier New" w:hAnsi="Courier New" w:cs="Courier New"/>
            <w:i w:val="0"/>
          </w:rPr>
          <w:tab/>
          <w:delText>&lt;r:URN&gt;urn:ddi:us.mpc:SIC_Code:1&lt;/r:URN&gt;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41" w:author="Wendy L Thomas" w:date="2013-09-20T15:03:00Z"/>
          <w:rStyle w:val="Emphasis"/>
          <w:rFonts w:ascii="Courier New" w:hAnsi="Courier New" w:cs="Courier New"/>
          <w:i w:val="0"/>
        </w:rPr>
      </w:pPr>
      <w:del w:id="842" w:author="Wendy L Thomas" w:date="2013-09-20T15:03:00Z">
        <w:r w:rsidRPr="00090F40" w:rsidDel="00BE7B7F">
          <w:rPr>
            <w:rStyle w:val="Emphasis"/>
            <w:rFonts w:ascii="Courier New" w:hAnsi="Courier New" w:cs="Courier New"/>
            <w:i w:val="0"/>
          </w:rPr>
          <w:tab/>
          <w:delText>&lt;r:Code</w:delText>
        </w:r>
      </w:del>
      <w:del w:id="843" w:author="Wendy L Thomas" w:date="2013-09-20T13:45:00Z">
        <w:r w:rsidRPr="00090F40" w:rsidDel="007C38CC">
          <w:rPr>
            <w:rStyle w:val="Emphasis"/>
            <w:rFonts w:ascii="Courier New" w:hAnsi="Courier New" w:cs="Courier New"/>
            <w:i w:val="0"/>
          </w:rPr>
          <w:delText>Delineation</w:delText>
        </w:r>
      </w:del>
      <w:del w:id="844" w:author="Wendy L Thomas" w:date="2013-09-20T15:03:00Z">
        <w:r w:rsidRPr="00090F40" w:rsidDel="00BE7B7F">
          <w:rPr>
            <w:rStyle w:val="Emphasis"/>
            <w:rFonts w:ascii="Courier New" w:hAnsi="Courier New" w:cs="Courier New"/>
            <w:i w:val="0"/>
          </w:rPr>
          <w:delText>Name&gt;&lt;r:String xml:lang="en"&gt;Standard Industrial Classification Code&lt;/r:String&gt;&lt;/r:Code</w:delText>
        </w:r>
      </w:del>
      <w:del w:id="845" w:author="Wendy L Thomas" w:date="2013-09-20T13:45:00Z">
        <w:r w:rsidRPr="00090F40" w:rsidDel="007C38CC">
          <w:rPr>
            <w:rStyle w:val="Emphasis"/>
            <w:rFonts w:ascii="Courier New" w:hAnsi="Courier New" w:cs="Courier New"/>
            <w:i w:val="0"/>
          </w:rPr>
          <w:delText>Delineation</w:delText>
        </w:r>
      </w:del>
      <w:del w:id="846" w:author="Wendy L Thomas" w:date="2013-09-20T15:03:00Z">
        <w:r w:rsidRPr="00090F40" w:rsidDel="00BE7B7F">
          <w:rPr>
            <w:rStyle w:val="Emphasis"/>
            <w:rFonts w:ascii="Courier New" w:hAnsi="Courier New" w:cs="Courier New"/>
            <w:i w:val="0"/>
          </w:rPr>
          <w:delText>Name&gt;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47" w:author="Wendy L Thomas" w:date="2013-09-20T15:03:00Z"/>
          <w:rStyle w:val="Emphasis"/>
          <w:rFonts w:ascii="Courier New" w:hAnsi="Courier New" w:cs="Courier New"/>
          <w:i w:val="0"/>
        </w:rPr>
      </w:pPr>
      <w:del w:id="848" w:author="Wendy L Thomas" w:date="2013-09-20T15:03:00Z">
        <w:r w:rsidRPr="00090F40" w:rsidDel="00BE7B7F">
          <w:rPr>
            <w:rStyle w:val="Emphasis"/>
            <w:rFonts w:ascii="Courier New" w:hAnsi="Courier New" w:cs="Courier New"/>
            <w:i w:val="0"/>
          </w:rPr>
          <w:tab/>
          <w:delText>&lt;r:Label&gt;&lt;r:String xml:lang="en"&gt;US Standard Industrial Classification Code&lt;/r:String&gt;&lt;/r:Label&gt;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49" w:author="Wendy L Thomas" w:date="2013-09-20T15:03:00Z"/>
          <w:rStyle w:val="Emphasis"/>
          <w:rFonts w:ascii="Courier New" w:hAnsi="Courier New" w:cs="Courier New"/>
          <w:i w:val="0"/>
        </w:rPr>
      </w:pPr>
      <w:del w:id="850" w:author="Wendy L Thomas" w:date="2013-09-20T15:03:00Z">
        <w:r w:rsidRPr="00090F40" w:rsidDel="00BE7B7F">
          <w:rPr>
            <w:rStyle w:val="Emphasis"/>
            <w:rFonts w:ascii="Courier New" w:hAnsi="Courier New" w:cs="Courier New"/>
            <w:i w:val="0"/>
          </w:rPr>
          <w:lastRenderedPageBreak/>
          <w:tab/>
          <w:delText>&lt;r:Description&gt;&lt;r:Content xml:lang="en"&gt;Covers the US Standard Industrial Classification Codes allowing for data capture only at the most descrete codes.&lt;/r:Content&gt;&lt;/r:Description&gt;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51" w:author="Wendy L Thomas" w:date="2013-09-20T15:03:00Z"/>
          <w:rStyle w:val="Emphasis"/>
          <w:rFonts w:ascii="Courier New" w:hAnsi="Courier New" w:cs="Courier New"/>
          <w:i w:val="0"/>
        </w:rPr>
      </w:pPr>
      <w:del w:id="852" w:author="Wendy L Thomas" w:date="2013-09-20T15:03:00Z">
        <w:r w:rsidRPr="00090F40" w:rsidDel="00BE7B7F">
          <w:rPr>
            <w:rStyle w:val="Emphasis"/>
            <w:rFonts w:ascii="Courier New" w:hAnsi="Courier New" w:cs="Courier New"/>
            <w:i w:val="0"/>
          </w:rPr>
          <w:tab/>
          <w:delText>&lt;r:CodeListReference isReference="true" isExternal="true" lateBound="false" typeOfIdentifier="Canonical"&gt;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53" w:author="Wendy L Thomas" w:date="2013-09-20T15:03:00Z"/>
          <w:rStyle w:val="Emphasis"/>
          <w:rFonts w:ascii="Courier New" w:hAnsi="Courier New" w:cs="Courier New"/>
          <w:i w:val="0"/>
        </w:rPr>
      </w:pPr>
      <w:del w:id="854" w:author="Wendy L Thomas" w:date="2013-09-20T15:03: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&lt;r:URN&gt;urn:ddi:us.mpc:SIC:1.0&lt;/r:URN&gt;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55" w:author="Wendy L Thomas" w:date="2013-09-20T15:03:00Z"/>
          <w:rStyle w:val="Emphasis"/>
          <w:rFonts w:ascii="Courier New" w:hAnsi="Courier New" w:cs="Courier New"/>
          <w:i w:val="0"/>
        </w:rPr>
      </w:pPr>
      <w:del w:id="856" w:author="Wendy L Thomas" w:date="2013-09-20T15:03: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&lt;r:TypeOfObject&gt;CodeList&lt;/r:TypeOfObject&gt;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57" w:author="Wendy L Thomas" w:date="2013-09-20T15:03:00Z"/>
          <w:rStyle w:val="Emphasis"/>
          <w:rFonts w:ascii="Courier New" w:hAnsi="Courier New" w:cs="Courier New"/>
          <w:i w:val="0"/>
        </w:rPr>
      </w:pPr>
      <w:del w:id="858" w:author="Wendy L Thomas" w:date="2013-09-20T15:03:00Z">
        <w:r w:rsidRPr="00090F40" w:rsidDel="00BE7B7F">
          <w:rPr>
            <w:rStyle w:val="Emphasis"/>
            <w:rFonts w:ascii="Courier New" w:hAnsi="Courier New" w:cs="Courier New"/>
            <w:i w:val="0"/>
          </w:rPr>
          <w:tab/>
          <w:delText>&lt;/r:CodeListReference&gt;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59" w:author="Wendy L Thomas" w:date="2013-09-20T15:03:00Z"/>
          <w:rStyle w:val="Emphasis"/>
          <w:rFonts w:ascii="Courier New" w:hAnsi="Courier New" w:cs="Courier New"/>
          <w:i w:val="0"/>
        </w:rPr>
      </w:pPr>
      <w:del w:id="860" w:author="Wendy L Thomas" w:date="2013-09-20T15:03:00Z">
        <w:r w:rsidRPr="00090F40" w:rsidDel="00BE7B7F">
          <w:rPr>
            <w:rStyle w:val="Emphasis"/>
            <w:rFonts w:ascii="Courier New" w:hAnsi="Courier New" w:cs="Courier New"/>
            <w:i w:val="0"/>
          </w:rPr>
          <w:tab/>
          <w:delText>&lt;r:CodeSubsetInformation&gt;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61" w:author="Wendy L Thomas" w:date="2013-09-20T15:03:00Z"/>
          <w:rStyle w:val="Emphasis"/>
          <w:rFonts w:ascii="Courier New" w:hAnsi="Courier New" w:cs="Courier New"/>
          <w:i w:val="0"/>
        </w:rPr>
      </w:pPr>
      <w:del w:id="862" w:author="Wendy L Thomas" w:date="2013-09-20T15:03: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&lt;r:DataExistence&gt;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63" w:author="Wendy L Thomas" w:date="2013-09-20T15:03:00Z"/>
          <w:rStyle w:val="Emphasis"/>
          <w:rFonts w:ascii="Courier New" w:hAnsi="Courier New" w:cs="Courier New"/>
          <w:i w:val="0"/>
        </w:rPr>
      </w:pPr>
      <w:del w:id="864" w:author="Wendy L Thomas" w:date="2013-09-20T15:03: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&lt;r:DiscreteCategory&gt;true&lt;/r:DiscreteCategory&gt;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65" w:author="Wendy L Thomas" w:date="2013-09-20T15:03:00Z"/>
          <w:rStyle w:val="Emphasis"/>
          <w:rFonts w:ascii="Courier New" w:hAnsi="Courier New" w:cs="Courier New"/>
          <w:i w:val="0"/>
        </w:rPr>
      </w:pPr>
      <w:del w:id="866" w:author="Wendy L Thomas" w:date="2013-09-20T15:03: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&lt;/r:DataExistence&gt;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67" w:author="Wendy L Thomas" w:date="2013-09-20T15:03:00Z"/>
          <w:rStyle w:val="Emphasis"/>
          <w:rFonts w:ascii="Courier New" w:hAnsi="Courier New" w:cs="Courier New"/>
          <w:i w:val="0"/>
        </w:rPr>
      </w:pPr>
      <w:del w:id="868" w:author="Wendy L Thomas" w:date="2013-09-20T15:03:00Z">
        <w:r w:rsidRPr="00090F40" w:rsidDel="00BE7B7F">
          <w:rPr>
            <w:rStyle w:val="Emphasis"/>
            <w:rFonts w:ascii="Courier New" w:hAnsi="Courier New" w:cs="Courier New"/>
            <w:i w:val="0"/>
          </w:rPr>
          <w:tab/>
          <w:delText>&lt;/r:CodeSubsetInformation&gt;</w:delText>
        </w:r>
      </w:del>
    </w:p>
    <w:p w:rsid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69" w:author="Wendy L Thomas" w:date="2013-09-20T15:03:00Z"/>
          <w:rStyle w:val="Emphasis"/>
          <w:rFonts w:ascii="Courier New" w:hAnsi="Courier New" w:cs="Courier New"/>
          <w:i w:val="0"/>
        </w:rPr>
      </w:pPr>
      <w:del w:id="870" w:author="Wendy L Thomas" w:date="2013-09-20T15:03:00Z">
        <w:r w:rsidRPr="00090F40" w:rsidDel="00BE7B7F">
          <w:rPr>
            <w:rStyle w:val="Emphasis"/>
            <w:rFonts w:ascii="Courier New" w:hAnsi="Courier New" w:cs="Courier New"/>
            <w:i w:val="0"/>
          </w:rPr>
          <w:delText>&lt;/r:Code</w:delText>
        </w:r>
      </w:del>
      <w:del w:id="871" w:author="Wendy L Thomas" w:date="2013-09-20T13:45:00Z">
        <w:r w:rsidRPr="00090F40" w:rsidDel="007C38CC">
          <w:rPr>
            <w:rStyle w:val="Emphasis"/>
            <w:rFonts w:ascii="Courier New" w:hAnsi="Courier New" w:cs="Courier New"/>
            <w:i w:val="0"/>
          </w:rPr>
          <w:delText>Delineation</w:delText>
        </w:r>
      </w:del>
      <w:del w:id="872" w:author="Wendy L Thomas" w:date="2013-09-20T15:03:00Z">
        <w:r w:rsidRPr="00090F40" w:rsidDel="00BE7B7F">
          <w:rPr>
            <w:rStyle w:val="Emphasis"/>
            <w:rFonts w:ascii="Courier New" w:hAnsi="Courier New" w:cs="Courier New"/>
            <w:i w:val="0"/>
          </w:rPr>
          <w:delText>&gt;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873" w:author="Wendy L Thomas" w:date="2013-09-20T15:03:00Z"/>
          <w:rStyle w:val="Emphasis"/>
          <w:rFonts w:ascii="Courier New" w:hAnsi="Courier New" w:cs="Courier New"/>
          <w:i w:val="0"/>
        </w:rPr>
      </w:pPr>
    </w:p>
    <w:p w:rsidR="00013EDE" w:rsidRDefault="00013EDE" w:rsidP="00013EDE">
      <w:pPr>
        <w:rPr>
          <w:rStyle w:val="Emphasis"/>
          <w:b/>
        </w:rPr>
      </w:pPr>
      <w:proofErr w:type="spellStart"/>
      <w:r w:rsidRPr="00013EDE">
        <w:rPr>
          <w:rStyle w:val="Emphasis"/>
          <w:b/>
        </w:rPr>
        <w:t>Category</w:t>
      </w:r>
      <w:del w:id="874" w:author="Wendy L Thomas" w:date="2013-09-20T13:45:00Z">
        <w:r w:rsidRPr="00013EDE" w:rsidDel="007C38CC">
          <w:rPr>
            <w:rStyle w:val="Emphasis"/>
            <w:b/>
          </w:rPr>
          <w:delText>Delineation</w:delText>
        </w:r>
      </w:del>
      <w:ins w:id="875" w:author="Wendy L Thomas" w:date="2013-09-20T13:45:00Z">
        <w:r w:rsidR="007C38CC">
          <w:rPr>
            <w:rStyle w:val="Emphasis"/>
            <w:b/>
          </w:rPr>
          <w:t>RepresentationBase</w:t>
        </w:r>
      </w:ins>
      <w:proofErr w:type="spellEnd"/>
    </w:p>
    <w:p w:rsidR="00C35733" w:rsidRDefault="00C35733" w:rsidP="00C35733">
      <w:pPr>
        <w:rPr>
          <w:rStyle w:val="Emphasis"/>
          <w:i w:val="0"/>
        </w:rPr>
      </w:pPr>
      <w:r>
        <w:rPr>
          <w:rStyle w:val="Emphasis"/>
          <w:i w:val="0"/>
        </w:rPr>
        <w:t xml:space="preserve">Defines a </w:t>
      </w:r>
      <w:proofErr w:type="spellStart"/>
      <w:r>
        <w:rPr>
          <w:rStyle w:val="Emphasis"/>
          <w:i w:val="0"/>
        </w:rPr>
        <w:t>Category</w:t>
      </w:r>
      <w:del w:id="876" w:author="Wendy L Thomas" w:date="2013-09-20T13:45:00Z">
        <w:r w:rsidDel="007C38CC">
          <w:rPr>
            <w:rStyle w:val="Emphasis"/>
            <w:i w:val="0"/>
          </w:rPr>
          <w:delText>Delineation</w:delText>
        </w:r>
      </w:del>
      <w:ins w:id="877" w:author="Wendy L Thomas" w:date="2013-09-20T13:45:00Z">
        <w:r w:rsidR="007C38CC">
          <w:rPr>
            <w:rStyle w:val="Emphasis"/>
            <w:i w:val="0"/>
          </w:rPr>
          <w:t>RepresentationBase</w:t>
        </w:r>
      </w:ins>
      <w:proofErr w:type="spellEnd"/>
      <w:r>
        <w:rPr>
          <w:rStyle w:val="Emphasis"/>
          <w:i w:val="0"/>
        </w:rPr>
        <w:t xml:space="preserve"> by specifying the Category Scheme used.</w:t>
      </w:r>
    </w:p>
    <w:p w:rsidR="00557DED" w:rsidRPr="007545E7" w:rsidRDefault="00557DED" w:rsidP="00557DED">
      <w:pPr>
        <w:tabs>
          <w:tab w:val="left" w:pos="360"/>
          <w:tab w:val="left" w:pos="720"/>
          <w:tab w:val="left" w:pos="5040"/>
        </w:tabs>
        <w:spacing w:after="0" w:line="240" w:lineRule="auto"/>
        <w:rPr>
          <w:rStyle w:val="Emphasis"/>
          <w:rFonts w:ascii="Courier New" w:hAnsi="Courier New" w:cs="Courier New"/>
          <w:i w:val="0"/>
        </w:rPr>
      </w:pPr>
      <w:proofErr w:type="spellStart"/>
      <w:r>
        <w:rPr>
          <w:rStyle w:val="Emphasis"/>
          <w:rFonts w:ascii="Courier New" w:hAnsi="Courier New" w:cs="Courier New"/>
          <w:i w:val="0"/>
        </w:rPr>
        <w:t>Category</w:t>
      </w:r>
      <w:del w:id="878" w:author="Wendy L Thomas" w:date="2013-09-20T13:45:00Z">
        <w:r w:rsidDel="007C38CC">
          <w:rPr>
            <w:rStyle w:val="Emphasis"/>
            <w:rFonts w:ascii="Courier New" w:hAnsi="Courier New" w:cs="Courier New"/>
            <w:i w:val="0"/>
          </w:rPr>
          <w:delText>Delineation</w:delText>
        </w:r>
      </w:del>
      <w:ins w:id="879" w:author="Wendy L Thomas" w:date="2013-09-20T13:45:00Z">
        <w:r w:rsidR="007C38CC">
          <w:rPr>
            <w:rStyle w:val="Emphasis"/>
            <w:rFonts w:ascii="Courier New" w:hAnsi="Courier New" w:cs="Courier New"/>
            <w:i w:val="0"/>
          </w:rPr>
          <w:t>RepresentationBase</w:t>
        </w:r>
      </w:ins>
      <w:proofErr w:type="spellEnd"/>
    </w:p>
    <w:p w:rsidR="00557DED" w:rsidRPr="007545E7" w:rsidRDefault="00557DED" w:rsidP="00557D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p>
    <w:p w:rsidR="00557DED" w:rsidRPr="007545E7" w:rsidRDefault="004B1DB7" w:rsidP="00557DE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Category</w:t>
      </w:r>
      <w:del w:id="880" w:author="Wendy L Thomas" w:date="2013-09-20T13:45:00Z">
        <w:r w:rsidR="00557DED" w:rsidRPr="007545E7" w:rsidDel="007C38CC">
          <w:rPr>
            <w:rStyle w:val="Emphasis"/>
            <w:rFonts w:ascii="Courier New" w:hAnsi="Courier New" w:cs="Courier New"/>
            <w:i w:val="0"/>
          </w:rPr>
          <w:delText>Delineation</w:delText>
        </w:r>
      </w:del>
      <w:ins w:id="881" w:author="Wendy L Thomas" w:date="2013-09-20T13:45:00Z">
        <w:r w:rsidR="007C38CC">
          <w:rPr>
            <w:rStyle w:val="Emphasis"/>
            <w:rFonts w:ascii="Courier New" w:hAnsi="Courier New" w:cs="Courier New"/>
            <w:i w:val="0"/>
          </w:rPr>
          <w:t>RepresentationBase</w:t>
        </w:r>
      </w:ins>
      <w:r w:rsidR="00557DED" w:rsidRPr="007545E7">
        <w:rPr>
          <w:rStyle w:val="Emphasis"/>
          <w:rFonts w:ascii="Courier New" w:hAnsi="Courier New" w:cs="Courier New"/>
          <w:i w:val="0"/>
        </w:rPr>
        <w:t>Name</w:t>
      </w:r>
      <w:proofErr w:type="spellEnd"/>
      <w:r w:rsidR="00557DED" w:rsidRPr="007545E7">
        <w:rPr>
          <w:rStyle w:val="Emphasis"/>
          <w:rFonts w:ascii="Courier New" w:hAnsi="Courier New" w:cs="Courier New"/>
          <w:i w:val="0"/>
        </w:rPr>
        <w:tab/>
      </w:r>
      <w:r w:rsidR="00557DED">
        <w:rPr>
          <w:rStyle w:val="Emphasis"/>
          <w:rFonts w:ascii="Courier New" w:hAnsi="Courier New" w:cs="Courier New"/>
          <w:i w:val="0"/>
        </w:rPr>
        <w:t>(0</w:t>
      </w:r>
      <w:proofErr w:type="gramStart"/>
      <w:r w:rsidR="00557DED">
        <w:rPr>
          <w:rStyle w:val="Emphasis"/>
          <w:rFonts w:ascii="Courier New" w:hAnsi="Courier New" w:cs="Courier New"/>
          <w:i w:val="0"/>
        </w:rPr>
        <w:t>..n</w:t>
      </w:r>
      <w:proofErr w:type="gramEnd"/>
      <w:r w:rsidR="00557DED">
        <w:rPr>
          <w:rStyle w:val="Emphasis"/>
          <w:rFonts w:ascii="Courier New" w:hAnsi="Courier New" w:cs="Courier New"/>
          <w:i w:val="0"/>
        </w:rPr>
        <w:t>)</w:t>
      </w:r>
      <w:r w:rsidR="00557DED" w:rsidRPr="007545E7">
        <w:rPr>
          <w:rStyle w:val="Emphasis"/>
          <w:rFonts w:ascii="Courier New" w:hAnsi="Courier New" w:cs="Courier New"/>
          <w:i w:val="0"/>
        </w:rPr>
        <w:tab/>
      </w:r>
    </w:p>
    <w:p w:rsidR="00557DED" w:rsidRPr="007545E7" w:rsidRDefault="00557DED" w:rsidP="00557D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557DED" w:rsidRPr="007545E7" w:rsidRDefault="00557DED" w:rsidP="00557D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557DED" w:rsidRPr="007545E7" w:rsidRDefault="00557DED" w:rsidP="00557DE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proofErr w:type="spellStart"/>
      <w:r>
        <w:rPr>
          <w:rStyle w:val="Emphasis"/>
          <w:rFonts w:ascii="Courier New" w:hAnsi="Courier New" w:cs="Courier New"/>
          <w:i w:val="0"/>
        </w:rPr>
        <w:t>CategorySchemeReference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557DED" w:rsidRDefault="00557DED" w:rsidP="00C35733">
      <w:pPr>
        <w:rPr>
          <w:rStyle w:val="Emphasis"/>
          <w:rFonts w:ascii="Courier New" w:hAnsi="Courier New" w:cs="Courier New"/>
          <w:i w:val="0"/>
        </w:rPr>
      </w:pPr>
    </w:p>
    <w:p w:rsidR="00557DED" w:rsidRDefault="004B1DB7" w:rsidP="00557DED">
      <w:pPr>
        <w:rPr>
          <w:rStyle w:val="Emphasis"/>
          <w:i w:val="0"/>
        </w:rPr>
      </w:pPr>
      <w:proofErr w:type="gramStart"/>
      <w:r>
        <w:rPr>
          <w:rStyle w:val="Emphasis"/>
          <w:i w:val="0"/>
        </w:rPr>
        <w:t>References a CategoryScheme allowing for the exclusion of any specified object within the scheme.</w:t>
      </w:r>
      <w:proofErr w:type="gramEnd"/>
    </w:p>
    <w:p w:rsidR="00090F40" w:rsidRDefault="00090F40" w:rsidP="00090F40">
      <w:pPr>
        <w:tabs>
          <w:tab w:val="left" w:pos="360"/>
          <w:tab w:val="left" w:pos="720"/>
          <w:tab w:val="left" w:pos="1080"/>
          <w:tab w:val="left" w:pos="1440"/>
          <w:tab w:val="left" w:pos="1800"/>
          <w:tab w:val="left" w:pos="2160"/>
          <w:tab w:val="left" w:pos="2520"/>
          <w:tab w:val="left" w:pos="2880"/>
        </w:tabs>
        <w:rPr>
          <w:rStyle w:val="Emphasis"/>
          <w:rFonts w:ascii="Courier New" w:hAnsi="Courier New" w:cs="Courier New"/>
          <w:i w:val="0"/>
        </w:rPr>
      </w:pPr>
      <w:r>
        <w:rPr>
          <w:rStyle w:val="Emphasis"/>
          <w:rFonts w:ascii="Courier New" w:hAnsi="Courier New" w:cs="Courier New"/>
          <w:i w:val="0"/>
        </w:rPr>
        <w:t>EXAMPLE:</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:Category</w:t>
      </w:r>
      <w:proofErr w:type="gramEnd"/>
      <w:del w:id="882" w:author="Wendy L Thomas" w:date="2013-09-20T13:45:00Z">
        <w:r w:rsidRPr="00090F40" w:rsidDel="007C38CC">
          <w:rPr>
            <w:rStyle w:val="Emphasis"/>
            <w:rFonts w:ascii="Courier New" w:hAnsi="Courier New" w:cs="Courier New"/>
            <w:i w:val="0"/>
          </w:rPr>
          <w:delText>Delineation</w:delText>
        </w:r>
      </w:del>
      <w:ins w:id="883" w:author="Wendy L Thomas" w:date="2013-09-20T13:45:00Z">
        <w:r w:rsidR="007C38CC">
          <w:rPr>
            <w:rStyle w:val="Emphasis"/>
            <w:rFonts w:ascii="Courier New" w:hAnsi="Courier New" w:cs="Courier New"/>
            <w:i w:val="0"/>
          </w:rPr>
          <w:t>RepresentationBase</w:t>
        </w:r>
      </w:ins>
      <w:proofErr w:type="spell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isVersionable</w:t>
      </w:r>
      <w:proofErr w:type="spellEnd"/>
      <w:r w:rsidRPr="00090F40">
        <w:rPr>
          <w:rStyle w:val="Emphasis"/>
          <w:rFonts w:ascii="Courier New" w:hAnsi="Courier New" w:cs="Courier New"/>
          <w:i w:val="0"/>
        </w:rPr>
        <w:t xml:space="preserve">="true" typeOfIdentifier="Canonical" </w:t>
      </w:r>
      <w:proofErr w:type="spellStart"/>
      <w:r w:rsidRPr="00090F40">
        <w:rPr>
          <w:rStyle w:val="Emphasis"/>
          <w:rFonts w:ascii="Courier New" w:hAnsi="Courier New" w:cs="Courier New"/>
          <w:i w:val="0"/>
        </w:rPr>
        <w:t>scopeOfUniqueness</w:t>
      </w:r>
      <w:proofErr w:type="spellEnd"/>
      <w:r w:rsidRPr="00090F40">
        <w:rPr>
          <w:rStyle w:val="Emphasis"/>
          <w:rFonts w:ascii="Courier New" w:hAnsi="Courier New" w:cs="Courier New"/>
          <w:i w:val="0"/>
        </w:rPr>
        <w:t>="Agency"&gt;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:URN</w:t>
      </w:r>
      <w:proofErr w:type="spellEnd"/>
      <w:proofErr w:type="gramEnd"/>
      <w:r w:rsidRPr="00090F40">
        <w:rPr>
          <w:rStyle w:val="Emphasis"/>
          <w:rFonts w:ascii="Courier New" w:hAnsi="Courier New" w:cs="Courier New"/>
          <w:i w:val="0"/>
        </w:rPr>
        <w:t>&gt;urn:ddi:us.mpc:PresCandidates:2&lt;/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:Category</w:t>
      </w:r>
      <w:proofErr w:type="gramEnd"/>
      <w:del w:id="884" w:author="Wendy L Thomas" w:date="2013-09-20T13:45:00Z">
        <w:r w:rsidRPr="00090F40" w:rsidDel="007C38CC">
          <w:rPr>
            <w:rStyle w:val="Emphasis"/>
            <w:rFonts w:ascii="Courier New" w:hAnsi="Courier New" w:cs="Courier New"/>
            <w:i w:val="0"/>
          </w:rPr>
          <w:delText>Delineation</w:delText>
        </w:r>
      </w:del>
      <w:ins w:id="885" w:author="Wendy L Thomas" w:date="2013-09-20T13:45:00Z">
        <w:r w:rsidR="007C38CC">
          <w:rPr>
            <w:rStyle w:val="Emphasis"/>
            <w:rFonts w:ascii="Courier New" w:hAnsi="Courier New" w:cs="Courier New"/>
            <w:i w:val="0"/>
          </w:rPr>
          <w:t>RepresentationBase</w:t>
        </w:r>
      </w:ins>
      <w:r w:rsidRPr="00090F40">
        <w:rPr>
          <w:rStyle w:val="Emphasis"/>
          <w:rFonts w:ascii="Courier New" w:hAnsi="Courier New" w:cs="Courier New"/>
          <w:i w:val="0"/>
        </w:rPr>
        <w:t>Name</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xml:lang="en"&gt;Presidential Candidates 2000&lt;/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r:Category</w:t>
      </w:r>
      <w:del w:id="886" w:author="Wendy L Thomas" w:date="2013-09-20T13:45:00Z">
        <w:r w:rsidRPr="00090F40" w:rsidDel="007C38CC">
          <w:rPr>
            <w:rStyle w:val="Emphasis"/>
            <w:rFonts w:ascii="Courier New" w:hAnsi="Courier New" w:cs="Courier New"/>
            <w:i w:val="0"/>
          </w:rPr>
          <w:delText>Delineation</w:delText>
        </w:r>
      </w:del>
      <w:ins w:id="887" w:author="Wendy L Thomas" w:date="2013-09-20T13:45:00Z">
        <w:r w:rsidR="007C38CC">
          <w:rPr>
            <w:rStyle w:val="Emphasis"/>
            <w:rFonts w:ascii="Courier New" w:hAnsi="Courier New" w:cs="Courier New"/>
            <w:i w:val="0"/>
          </w:rPr>
          <w:t>RepresentationBase</w:t>
        </w:r>
      </w:ins>
      <w:r w:rsidRPr="00090F40">
        <w:rPr>
          <w:rStyle w:val="Emphasis"/>
          <w:rFonts w:ascii="Courier New" w:hAnsi="Courier New" w:cs="Courier New"/>
          <w:i w:val="0"/>
        </w:rPr>
        <w:t>Name</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:Label</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xml:lang="en"&gt;U.S. Presidential Candidates 2000&lt;/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r:Label</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:Description</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 xml:space="preserve"> xml:lang="en"&gt;Includes all candidates for the office of US President listed on any ballot in the United States in the 2000 National Election.&lt;/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r:Description</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:CatagorySchemeReference</w:t>
      </w:r>
      <w:proofErr w:type="spellEnd"/>
      <w:proofErr w:type="gram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isReference</w:t>
      </w:r>
      <w:proofErr w:type="spellEnd"/>
      <w:r w:rsidRPr="00090F40">
        <w:rPr>
          <w:rStyle w:val="Emphasis"/>
          <w:rFonts w:ascii="Courier New" w:hAnsi="Courier New" w:cs="Courier New"/>
          <w:i w:val="0"/>
        </w:rPr>
        <w:t xml:space="preserve">="true" </w:t>
      </w:r>
      <w:proofErr w:type="spellStart"/>
      <w:r w:rsidRPr="00090F40">
        <w:rPr>
          <w:rStyle w:val="Emphasis"/>
          <w:rFonts w:ascii="Courier New" w:hAnsi="Courier New" w:cs="Courier New"/>
          <w:i w:val="0"/>
        </w:rPr>
        <w:t>isExternal</w:t>
      </w:r>
      <w:proofErr w:type="spellEnd"/>
      <w:r w:rsidRPr="00090F40">
        <w:rPr>
          <w:rStyle w:val="Emphasis"/>
          <w:rFonts w:ascii="Courier New" w:hAnsi="Courier New" w:cs="Courier New"/>
          <w:i w:val="0"/>
        </w:rPr>
        <w:t>="true" lateBound="false" typeOfIdentifier="Canonical"&gt;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&gt;urn:ddi:us.mpc:PRES2000:1.0&lt;/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:TypeOfObject</w:t>
      </w:r>
      <w:proofErr w:type="spellEnd"/>
      <w:proofErr w:type="gramEnd"/>
      <w:r w:rsidRPr="00090F40">
        <w:rPr>
          <w:rStyle w:val="Emphasis"/>
          <w:rFonts w:ascii="Courier New" w:hAnsi="Courier New" w:cs="Courier New"/>
          <w:i w:val="0"/>
        </w:rPr>
        <w:t>&gt;</w:t>
      </w:r>
      <w:proofErr w:type="spellStart"/>
      <w:r w:rsidRPr="00090F40">
        <w:rPr>
          <w:rStyle w:val="Emphasis"/>
          <w:rFonts w:ascii="Courier New" w:hAnsi="Courier New" w:cs="Courier New"/>
          <w:i w:val="0"/>
        </w:rPr>
        <w:t>CatagorySchemeReference</w:t>
      </w:r>
      <w:proofErr w:type="spellEnd"/>
      <w:r w:rsidRPr="00090F40">
        <w:rPr>
          <w:rStyle w:val="Emphasis"/>
          <w:rFonts w:ascii="Courier New" w:hAnsi="Courier New" w:cs="Courier New"/>
          <w:i w:val="0"/>
        </w:rPr>
        <w:t>&lt;/</w:t>
      </w:r>
      <w:proofErr w:type="spellStart"/>
      <w:r w:rsidRPr="00090F40">
        <w:rPr>
          <w:rStyle w:val="Emphasis"/>
          <w:rFonts w:ascii="Courier New" w:hAnsi="Courier New" w:cs="Courier New"/>
          <w:i w:val="0"/>
        </w:rPr>
        <w:t>r:TypeOfObject</w:t>
      </w:r>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:CatagorySchemeReferenceReference</w:t>
      </w:r>
      <w:proofErr w:type="spellEnd"/>
      <w:proofErr w:type="gramEnd"/>
      <w:r w:rsidRPr="00090F40">
        <w:rPr>
          <w:rStyle w:val="Emphasis"/>
          <w:rFonts w:ascii="Courier New" w:hAnsi="Courier New" w:cs="Courier New"/>
          <w:i w:val="0"/>
        </w:rPr>
        <w:t>&gt;</w:t>
      </w:r>
    </w:p>
    <w:p w:rsid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:Category</w:t>
      </w:r>
      <w:proofErr w:type="gramEnd"/>
      <w:del w:id="888" w:author="Wendy L Thomas" w:date="2013-09-20T13:45:00Z">
        <w:r w:rsidRPr="00090F40" w:rsidDel="007C38CC">
          <w:rPr>
            <w:rStyle w:val="Emphasis"/>
            <w:rFonts w:ascii="Courier New" w:hAnsi="Courier New" w:cs="Courier New"/>
            <w:i w:val="0"/>
          </w:rPr>
          <w:delText>Delineation</w:delText>
        </w:r>
      </w:del>
      <w:ins w:id="889" w:author="Wendy L Thomas" w:date="2013-09-20T13:45:00Z">
        <w:r w:rsidR="007C38CC">
          <w:rPr>
            <w:rStyle w:val="Emphasis"/>
            <w:rFonts w:ascii="Courier New" w:hAnsi="Courier New" w:cs="Courier New"/>
            <w:i w:val="0"/>
          </w:rPr>
          <w:t>RepresentationBase</w:t>
        </w:r>
      </w:ins>
      <w:proofErr w:type="spellEnd"/>
      <w:r w:rsidRPr="00090F40">
        <w:rPr>
          <w:rStyle w:val="Emphasis"/>
          <w:rFonts w:ascii="Courier New" w:hAnsi="Courier New" w:cs="Courier New"/>
          <w:i w:val="0"/>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Style w:val="Emphasis"/>
          <w:rFonts w:ascii="Courier New" w:hAnsi="Courier New" w:cs="Courier New"/>
          <w:i w:val="0"/>
        </w:rPr>
      </w:pPr>
    </w:p>
    <w:p w:rsidR="00BE7B7F" w:rsidRDefault="00BE7B7F" w:rsidP="00BE7B7F">
      <w:pPr>
        <w:rPr>
          <w:ins w:id="890" w:author="Wendy L Thomas" w:date="2013-09-20T15:01:00Z"/>
          <w:rStyle w:val="Emphasis"/>
          <w:b/>
        </w:rPr>
      </w:pPr>
      <w:proofErr w:type="spellStart"/>
      <w:ins w:id="891" w:author="Wendy L Thomas" w:date="2013-09-20T15:01:00Z">
        <w:r w:rsidRPr="00013EDE">
          <w:rPr>
            <w:rStyle w:val="Emphasis"/>
            <w:b/>
          </w:rPr>
          <w:t>Distribution</w:t>
        </w:r>
        <w:r>
          <w:rPr>
            <w:rStyle w:val="Emphasis"/>
            <w:b/>
          </w:rPr>
          <w:t>RepresentationBase</w:t>
        </w:r>
        <w:proofErr w:type="spellEnd"/>
      </w:ins>
    </w:p>
    <w:p w:rsidR="00BE7B7F" w:rsidRDefault="00BE7B7F" w:rsidP="00BE7B7F">
      <w:pPr>
        <w:rPr>
          <w:ins w:id="892" w:author="Wendy L Thomas" w:date="2013-09-20T15:01:00Z"/>
          <w:rStyle w:val="Emphasis"/>
          <w:i w:val="0"/>
        </w:rPr>
      </w:pPr>
      <w:proofErr w:type="gramStart"/>
      <w:ins w:id="893" w:author="Wendy L Thomas" w:date="2013-09-20T15:01:00Z">
        <w:r>
          <w:rPr>
            <w:rStyle w:val="Emphasis"/>
            <w:i w:val="0"/>
          </w:rPr>
          <w:t>Defines a distribution structure used as a response domain, indicating the total amount to be distributed among the response objects.</w:t>
        </w:r>
        <w:proofErr w:type="gramEnd"/>
      </w:ins>
    </w:p>
    <w:p w:rsidR="00BE7B7F" w:rsidRPr="007545E7" w:rsidRDefault="00BE7B7F" w:rsidP="00BE7B7F">
      <w:pPr>
        <w:tabs>
          <w:tab w:val="left" w:pos="360"/>
          <w:tab w:val="left" w:pos="720"/>
          <w:tab w:val="left" w:pos="5040"/>
        </w:tabs>
        <w:spacing w:after="0" w:line="240" w:lineRule="auto"/>
        <w:rPr>
          <w:ins w:id="894" w:author="Wendy L Thomas" w:date="2013-09-20T15:01:00Z"/>
          <w:rStyle w:val="Emphasis"/>
          <w:rFonts w:ascii="Courier New" w:hAnsi="Courier New" w:cs="Courier New"/>
          <w:i w:val="0"/>
        </w:rPr>
      </w:pPr>
      <w:proofErr w:type="spellStart"/>
      <w:ins w:id="895" w:author="Wendy L Thomas" w:date="2013-09-20T15:01:00Z">
        <w:r>
          <w:rPr>
            <w:rStyle w:val="Emphasis"/>
            <w:rFonts w:ascii="Courier New" w:hAnsi="Courier New" w:cs="Courier New"/>
            <w:i w:val="0"/>
          </w:rPr>
          <w:t>DistributionRepresentationBase</w:t>
        </w:r>
        <w:proofErr w:type="spellEnd"/>
      </w:ins>
    </w:p>
    <w:p w:rsidR="00BE7B7F" w:rsidRPr="007545E7" w:rsidRDefault="00BE7B7F" w:rsidP="00BE7B7F">
      <w:pPr>
        <w:tabs>
          <w:tab w:val="left" w:pos="360"/>
          <w:tab w:val="left" w:pos="720"/>
          <w:tab w:val="left" w:pos="5040"/>
        </w:tabs>
        <w:spacing w:after="0" w:line="240" w:lineRule="auto"/>
        <w:rPr>
          <w:ins w:id="896" w:author="Wendy L Thomas" w:date="2013-09-20T15:01:00Z"/>
          <w:rStyle w:val="Emphasis"/>
          <w:rFonts w:ascii="Courier New" w:hAnsi="Courier New" w:cs="Courier New"/>
          <w:i w:val="0"/>
        </w:rPr>
      </w:pPr>
      <w:ins w:id="897" w:author="Wendy L Thomas" w:date="2013-09-20T15:01:00Z">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ins>
    </w:p>
    <w:p w:rsidR="00BE7B7F" w:rsidRPr="007545E7" w:rsidRDefault="00BE7B7F" w:rsidP="00BE7B7F">
      <w:pPr>
        <w:tabs>
          <w:tab w:val="left" w:pos="360"/>
          <w:tab w:val="left" w:pos="720"/>
          <w:tab w:val="left" w:pos="5040"/>
        </w:tabs>
        <w:spacing w:after="0" w:line="240" w:lineRule="auto"/>
        <w:rPr>
          <w:ins w:id="898" w:author="Wendy L Thomas" w:date="2013-09-20T15:01:00Z"/>
          <w:rStyle w:val="Emphasis"/>
          <w:rFonts w:ascii="Courier New" w:hAnsi="Courier New" w:cs="Courier New"/>
          <w:i w:val="0"/>
        </w:rPr>
      </w:pPr>
      <w:ins w:id="899" w:author="Wendy L Thomas" w:date="2013-09-20T15:01:00Z">
        <w:r>
          <w:rPr>
            <w:rStyle w:val="Emphasis"/>
            <w:rFonts w:ascii="Courier New" w:hAnsi="Courier New" w:cs="Courier New"/>
            <w:i w:val="0"/>
          </w:rPr>
          <w:tab/>
        </w:r>
        <w:proofErr w:type="spellStart"/>
        <w:r>
          <w:rPr>
            <w:rStyle w:val="Emphasis"/>
            <w:rFonts w:ascii="Courier New" w:hAnsi="Courier New" w:cs="Courier New"/>
            <w:i w:val="0"/>
          </w:rPr>
          <w:t>DistributionRepresentationBase</w:t>
        </w:r>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900" w:author="Wendy L Thomas" w:date="2013-09-20T15:01:00Z"/>
          <w:rStyle w:val="Emphasis"/>
          <w:rFonts w:ascii="Courier New" w:hAnsi="Courier New" w:cs="Courier New"/>
          <w:i w:val="0"/>
        </w:rPr>
      </w:pPr>
      <w:ins w:id="901" w:author="Wendy L Thomas" w:date="2013-09-20T15:01:00Z">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902" w:author="Wendy L Thomas" w:date="2013-09-20T15:01:00Z"/>
          <w:rStyle w:val="Emphasis"/>
          <w:rFonts w:ascii="Courier New" w:hAnsi="Courier New" w:cs="Courier New"/>
          <w:i w:val="0"/>
        </w:rPr>
      </w:pPr>
      <w:ins w:id="903" w:author="Wendy L Thomas" w:date="2013-09-20T15:01:00Z">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Default="00BE7B7F" w:rsidP="00BE7B7F">
      <w:pPr>
        <w:tabs>
          <w:tab w:val="left" w:pos="360"/>
          <w:tab w:val="left" w:pos="720"/>
          <w:tab w:val="left" w:pos="5040"/>
        </w:tabs>
        <w:spacing w:after="0" w:line="240" w:lineRule="auto"/>
        <w:rPr>
          <w:ins w:id="904" w:author="Wendy L Thomas" w:date="2013-09-20T15:01:00Z"/>
          <w:rStyle w:val="Emphasis"/>
          <w:rFonts w:ascii="Courier New" w:hAnsi="Courier New" w:cs="Courier New"/>
          <w:i w:val="0"/>
        </w:rPr>
      </w:pPr>
      <w:ins w:id="905" w:author="Wendy L Thomas" w:date="2013-09-20T15:01:00Z">
        <w:r w:rsidRPr="007545E7">
          <w:rPr>
            <w:rStyle w:val="Emphasis"/>
            <w:rFonts w:ascii="Courier New" w:hAnsi="Courier New" w:cs="Courier New"/>
            <w:i w:val="0"/>
          </w:rPr>
          <w:tab/>
        </w:r>
        <w:proofErr w:type="spellStart"/>
        <w:r>
          <w:rPr>
            <w:rStyle w:val="Emphasis"/>
            <w:rFonts w:ascii="Courier New" w:hAnsi="Courier New" w:cs="Courier New"/>
            <w:i w:val="0"/>
          </w:rPr>
          <w:t>DistributionValue</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Default="00BE7B7F" w:rsidP="00BE7B7F">
      <w:pPr>
        <w:tabs>
          <w:tab w:val="left" w:pos="360"/>
          <w:tab w:val="left" w:pos="720"/>
          <w:tab w:val="left" w:pos="5040"/>
        </w:tabs>
        <w:spacing w:after="0" w:line="240" w:lineRule="auto"/>
        <w:rPr>
          <w:ins w:id="906" w:author="Wendy L Thomas" w:date="2013-09-20T15:01:00Z"/>
          <w:rStyle w:val="Emphasis"/>
          <w:rFonts w:ascii="Courier New" w:hAnsi="Courier New" w:cs="Courier New"/>
          <w:i w:val="0"/>
        </w:rPr>
      </w:pPr>
      <w:ins w:id="907" w:author="Wendy L Thomas" w:date="2013-09-20T15:01:00Z">
        <w:r>
          <w:rPr>
            <w:rStyle w:val="Emphasis"/>
            <w:rFonts w:ascii="Courier New" w:hAnsi="Courier New" w:cs="Courier New"/>
            <w:i w:val="0"/>
          </w:rPr>
          <w:tab/>
          <w:t>@</w:t>
        </w:r>
        <w:proofErr w:type="spellStart"/>
        <w:r>
          <w:rPr>
            <w:rStyle w:val="Emphasis"/>
            <w:rFonts w:ascii="Courier New" w:hAnsi="Courier New" w:cs="Courier New"/>
            <w:i w:val="0"/>
          </w:rPr>
          <w:t>decimalPositions</w:t>
        </w:r>
        <w:proofErr w:type="spellEnd"/>
      </w:ins>
    </w:p>
    <w:p w:rsidR="00BE7B7F" w:rsidRDefault="00BE7B7F" w:rsidP="00BE7B7F">
      <w:pPr>
        <w:tabs>
          <w:tab w:val="left" w:pos="360"/>
          <w:tab w:val="left" w:pos="720"/>
          <w:tab w:val="left" w:pos="5040"/>
        </w:tabs>
        <w:spacing w:after="0" w:line="240" w:lineRule="auto"/>
        <w:rPr>
          <w:ins w:id="908" w:author="Wendy L Thomas" w:date="2013-09-20T15:01:00Z"/>
          <w:rStyle w:val="Emphasis"/>
          <w:rFonts w:ascii="Courier New" w:hAnsi="Courier New" w:cs="Courier New"/>
          <w:i w:val="0"/>
        </w:rPr>
      </w:pPr>
    </w:p>
    <w:p w:rsidR="00BE7B7F" w:rsidRDefault="00BE7B7F" w:rsidP="00BE7B7F">
      <w:pPr>
        <w:tabs>
          <w:tab w:val="left" w:pos="360"/>
          <w:tab w:val="left" w:pos="720"/>
          <w:tab w:val="left" w:pos="5040"/>
        </w:tabs>
        <w:spacing w:after="0" w:line="240" w:lineRule="auto"/>
        <w:rPr>
          <w:ins w:id="909" w:author="Wendy L Thomas" w:date="2013-09-20T15:01:00Z"/>
          <w:rStyle w:val="Emphasis"/>
          <w:rFonts w:cs="Courier New"/>
          <w:i w:val="0"/>
        </w:rPr>
      </w:pPr>
      <w:ins w:id="910" w:author="Wendy L Thomas" w:date="2013-09-20T15:01:00Z">
        <w:r>
          <w:rPr>
            <w:rStyle w:val="Emphasis"/>
            <w:rFonts w:cs="Courier New"/>
            <w:i w:val="0"/>
          </w:rPr>
          <w:t xml:space="preserve">The </w:t>
        </w:r>
        <w:proofErr w:type="spellStart"/>
        <w:r>
          <w:rPr>
            <w:rStyle w:val="Emphasis"/>
            <w:rFonts w:cs="Courier New"/>
            <w:i w:val="0"/>
          </w:rPr>
          <w:t>DistributionValue</w:t>
        </w:r>
        <w:proofErr w:type="spellEnd"/>
        <w:r>
          <w:rPr>
            <w:rStyle w:val="Emphasis"/>
            <w:rFonts w:cs="Courier New"/>
            <w:i w:val="0"/>
          </w:rPr>
          <w:t xml:space="preserve"> provides the total value (</w:t>
        </w:r>
        <w:proofErr w:type="spellStart"/>
        <w:r>
          <w:rPr>
            <w:rStyle w:val="Emphasis"/>
            <w:rFonts w:cs="Courier New"/>
            <w:i w:val="0"/>
          </w:rPr>
          <w:t>xs</w:t>
        </w:r>
        <w:proofErr w:type="gramStart"/>
        <w:r>
          <w:rPr>
            <w:rStyle w:val="Emphasis"/>
            <w:rFonts w:cs="Courier New"/>
            <w:i w:val="0"/>
          </w:rPr>
          <w:t>:decimal</w:t>
        </w:r>
        <w:proofErr w:type="spellEnd"/>
        <w:proofErr w:type="gramEnd"/>
        <w:r>
          <w:rPr>
            <w:rStyle w:val="Emphasis"/>
            <w:rFonts w:cs="Courier New"/>
            <w:i w:val="0"/>
          </w:rPr>
          <w:t xml:space="preserve">) to be distributed among the response objects. The </w:t>
        </w:r>
        <w:proofErr w:type="spellStart"/>
        <w:r>
          <w:rPr>
            <w:rStyle w:val="Emphasis"/>
            <w:rFonts w:cs="Courier New"/>
            <w:i w:val="0"/>
          </w:rPr>
          <w:t>decimalPositions</w:t>
        </w:r>
        <w:proofErr w:type="spellEnd"/>
        <w:r>
          <w:rPr>
            <w:rStyle w:val="Emphasis"/>
            <w:rFonts w:cs="Courier New"/>
            <w:i w:val="0"/>
          </w:rPr>
          <w:t xml:space="preserve"> attribute clarifies the level of detail allowed in terms of the number of decimals accepted within a response.</w:t>
        </w:r>
      </w:ins>
    </w:p>
    <w:p w:rsidR="00BE7B7F" w:rsidRPr="007545E7" w:rsidRDefault="00BE7B7F" w:rsidP="00BE7B7F">
      <w:pPr>
        <w:tabs>
          <w:tab w:val="left" w:pos="360"/>
          <w:tab w:val="left" w:pos="720"/>
          <w:tab w:val="left" w:pos="5040"/>
        </w:tabs>
        <w:spacing w:after="0" w:line="240" w:lineRule="auto"/>
        <w:rPr>
          <w:ins w:id="911" w:author="Wendy L Thomas" w:date="2013-09-20T15:01:00Z"/>
          <w:rStyle w:val="Emphasis"/>
          <w:rFonts w:ascii="Courier New" w:hAnsi="Courier New" w:cs="Courier New"/>
          <w:i w:val="0"/>
        </w:rPr>
      </w:pPr>
      <w:ins w:id="912" w:author="Wendy L Thomas" w:date="2013-09-20T15:01:00Z">
        <w:r>
          <w:rPr>
            <w:rStyle w:val="Emphasis"/>
            <w:rFonts w:ascii="Courier New" w:hAnsi="Courier New" w:cs="Courier New"/>
            <w:i w:val="0"/>
          </w:rPr>
          <w:tab/>
        </w:r>
      </w:ins>
    </w:p>
    <w:p w:rsidR="00BE7B7F" w:rsidRDefault="00BE7B7F" w:rsidP="00BE7B7F">
      <w:pPr>
        <w:rPr>
          <w:ins w:id="913" w:author="Wendy L Thomas" w:date="2013-09-20T15:01:00Z"/>
          <w:rStyle w:val="Emphasis"/>
          <w:rFonts w:ascii="Courier New" w:hAnsi="Courier New" w:cs="Courier New"/>
          <w:i w:val="0"/>
        </w:rPr>
      </w:pPr>
      <w:ins w:id="914" w:author="Wendy L Thomas" w:date="2013-09-20T15:01:00Z">
        <w:r>
          <w:rPr>
            <w:rStyle w:val="Emphasis"/>
            <w:rFonts w:ascii="Courier New" w:hAnsi="Courier New" w:cs="Courier New"/>
            <w:i w:val="0"/>
          </w:rPr>
          <w:t>EXAMPLE:</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15" w:author="Wendy L Thomas" w:date="2013-09-20T15:01:00Z"/>
          <w:rStyle w:val="Emphasis"/>
          <w:rFonts w:ascii="Courier New" w:hAnsi="Courier New" w:cs="Courier New"/>
          <w:i w:val="0"/>
        </w:rPr>
      </w:pPr>
      <w:ins w:id="916" w:author="Wendy L Thomas" w:date="2013-09-20T15:01:00Z">
        <w:r w:rsidRPr="00BA235A">
          <w:rPr>
            <w:rStyle w:val="Emphasis"/>
            <w:rFonts w:ascii="Courier New" w:hAnsi="Courier New" w:cs="Courier New"/>
            <w:i w:val="0"/>
          </w:rPr>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:Distribution</w:t>
        </w:r>
        <w:r>
          <w:rPr>
            <w:rStyle w:val="Emphasis"/>
            <w:rFonts w:ascii="Courier New" w:hAnsi="Courier New" w:cs="Courier New"/>
            <w:i w:val="0"/>
          </w:rPr>
          <w:t>RepresentationBase</w:t>
        </w:r>
        <w:proofErr w:type="spellEnd"/>
        <w:proofErr w:type="gramEnd"/>
        <w:r w:rsidRPr="00BA235A">
          <w:rPr>
            <w:rStyle w:val="Emphasis"/>
            <w:rFonts w:ascii="Courier New" w:hAnsi="Courier New" w:cs="Courier New"/>
            <w:i w:val="0"/>
          </w:rPr>
          <w:t xml:space="preserve"> </w:t>
        </w:r>
        <w:proofErr w:type="spellStart"/>
        <w:r w:rsidRPr="00BA235A">
          <w:rPr>
            <w:rStyle w:val="Emphasis"/>
            <w:rFonts w:ascii="Courier New" w:hAnsi="Courier New" w:cs="Courier New"/>
            <w:i w:val="0"/>
          </w:rPr>
          <w:t>isVersionable</w:t>
        </w:r>
        <w:proofErr w:type="spellEnd"/>
        <w:r w:rsidRPr="00BA235A">
          <w:rPr>
            <w:rStyle w:val="Emphasis"/>
            <w:rFonts w:ascii="Courier New" w:hAnsi="Courier New" w:cs="Courier New"/>
            <w:i w:val="0"/>
          </w:rPr>
          <w:t xml:space="preserve">="true" typeOfIdentifier="Canonical" </w:t>
        </w:r>
        <w:proofErr w:type="spellStart"/>
        <w:r w:rsidRPr="00BA235A">
          <w:rPr>
            <w:rStyle w:val="Emphasis"/>
            <w:rFonts w:ascii="Courier New" w:hAnsi="Courier New" w:cs="Courier New"/>
            <w:i w:val="0"/>
          </w:rPr>
          <w:t>scopeOfUniqueness</w:t>
        </w:r>
        <w:proofErr w:type="spellEnd"/>
        <w:r w:rsidRPr="00BA235A">
          <w:rPr>
            <w:rStyle w:val="Emphasis"/>
            <w:rFonts w:ascii="Courier New" w:hAnsi="Courier New" w:cs="Courier New"/>
            <w:i w:val="0"/>
          </w:rPr>
          <w:t xml:space="preserve">="Agency" </w:t>
        </w:r>
        <w:proofErr w:type="spellStart"/>
        <w:r w:rsidRPr="00BA235A">
          <w:rPr>
            <w:rStyle w:val="Emphasis"/>
            <w:rFonts w:ascii="Courier New" w:hAnsi="Courier New" w:cs="Courier New"/>
            <w:i w:val="0"/>
          </w:rPr>
          <w:t>decimalPositions</w:t>
        </w:r>
        <w:proofErr w:type="spellEnd"/>
        <w:r w:rsidRPr="00BA235A">
          <w:rPr>
            <w:rStyle w:val="Emphasis"/>
            <w:rFonts w:ascii="Courier New" w:hAnsi="Courier New" w:cs="Courier New"/>
            <w:i w:val="0"/>
          </w:rPr>
          <w:t>="1"&gt;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17" w:author="Wendy L Thomas" w:date="2013-09-20T15:01:00Z"/>
          <w:rStyle w:val="Emphasis"/>
          <w:rFonts w:ascii="Courier New" w:hAnsi="Courier New" w:cs="Courier New"/>
          <w:i w:val="0"/>
        </w:rPr>
      </w:pPr>
      <w:ins w:id="918" w:author="Wendy L Thomas" w:date="2013-09-20T15:01: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:URN</w:t>
        </w:r>
        <w:proofErr w:type="spellEnd"/>
        <w:proofErr w:type="gramEnd"/>
        <w:r w:rsidRPr="00BA235A">
          <w:rPr>
            <w:rStyle w:val="Emphasis"/>
            <w:rFonts w:ascii="Courier New" w:hAnsi="Courier New" w:cs="Courier New"/>
            <w:i w:val="0"/>
          </w:rPr>
          <w:t>&gt;urn:ddi:us.mpc:DistDel_1:1&lt;/</w:t>
        </w:r>
        <w:proofErr w:type="spellStart"/>
        <w:r w:rsidRPr="00BA235A">
          <w:rPr>
            <w:rStyle w:val="Emphasis"/>
            <w:rFonts w:ascii="Courier New" w:hAnsi="Courier New" w:cs="Courier New"/>
            <w:i w:val="0"/>
          </w:rPr>
          <w:t>r:URN</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19" w:author="Wendy L Thomas" w:date="2013-09-20T15:01:00Z"/>
          <w:rStyle w:val="Emphasis"/>
          <w:rFonts w:ascii="Courier New" w:hAnsi="Courier New" w:cs="Courier New"/>
          <w:i w:val="0"/>
        </w:rPr>
      </w:pPr>
      <w:ins w:id="920" w:author="Wendy L Thomas" w:date="2013-09-20T15:01: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:Distribution</w:t>
        </w:r>
        <w:r>
          <w:rPr>
            <w:rStyle w:val="Emphasis"/>
            <w:rFonts w:ascii="Courier New" w:hAnsi="Courier New" w:cs="Courier New"/>
            <w:i w:val="0"/>
          </w:rPr>
          <w:t>RepresentationBase</w:t>
        </w:r>
        <w:r w:rsidRPr="00BA235A">
          <w:rPr>
            <w:rStyle w:val="Emphasis"/>
            <w:rFonts w:ascii="Courier New" w:hAnsi="Courier New" w:cs="Courier New"/>
            <w:i w:val="0"/>
          </w:rPr>
          <w:t>Name</w:t>
        </w:r>
        <w:proofErr w:type="spellEnd"/>
        <w:proofErr w:type="gram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 xml:space="preserve"> xml:lang="en"&gt;Distribution 100&lt;/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r:Distribution</w:t>
        </w:r>
        <w:r>
          <w:rPr>
            <w:rStyle w:val="Emphasis"/>
            <w:rFonts w:ascii="Courier New" w:hAnsi="Courier New" w:cs="Courier New"/>
            <w:i w:val="0"/>
          </w:rPr>
          <w:t>RepresentationBase</w:t>
        </w:r>
        <w:r w:rsidRPr="00BA235A">
          <w:rPr>
            <w:rStyle w:val="Emphasis"/>
            <w:rFonts w:ascii="Courier New" w:hAnsi="Courier New" w:cs="Courier New"/>
            <w:i w:val="0"/>
          </w:rPr>
          <w:t>Name</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21" w:author="Wendy L Thomas" w:date="2013-09-20T15:01:00Z"/>
          <w:rStyle w:val="Emphasis"/>
          <w:rFonts w:ascii="Courier New" w:hAnsi="Courier New" w:cs="Courier New"/>
          <w:i w:val="0"/>
        </w:rPr>
      </w:pPr>
      <w:ins w:id="922" w:author="Wendy L Thomas" w:date="2013-09-20T15:01: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:Label</w:t>
        </w:r>
        <w:proofErr w:type="spellEnd"/>
        <w:proofErr w:type="gram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 xml:space="preserve"> xml:lang="en"&gt;100% Distribution&lt;/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r:Label</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23" w:author="Wendy L Thomas" w:date="2013-09-20T15:01:00Z"/>
          <w:rStyle w:val="Emphasis"/>
          <w:rFonts w:ascii="Courier New" w:hAnsi="Courier New" w:cs="Courier New"/>
          <w:i w:val="0"/>
        </w:rPr>
      </w:pPr>
      <w:ins w:id="924" w:author="Wendy L Thomas" w:date="2013-09-20T15:01: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:Description</w:t>
        </w:r>
        <w:proofErr w:type="spellEnd"/>
        <w:proofErr w:type="gram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r:Content</w:t>
        </w:r>
        <w:proofErr w:type="spellEnd"/>
        <w:r w:rsidRPr="00BA235A">
          <w:rPr>
            <w:rStyle w:val="Emphasis"/>
            <w:rFonts w:ascii="Courier New" w:hAnsi="Courier New" w:cs="Courier New"/>
            <w:i w:val="0"/>
          </w:rPr>
          <w:t xml:space="preserve"> xml:lang="en"&gt;Distribute percentage of total over the allowed items with a .1 </w:t>
        </w:r>
        <w:proofErr w:type="spellStart"/>
        <w:r w:rsidRPr="00BA235A">
          <w:rPr>
            <w:rStyle w:val="Emphasis"/>
            <w:rFonts w:ascii="Courier New" w:hAnsi="Courier New" w:cs="Courier New"/>
            <w:i w:val="0"/>
          </w:rPr>
          <w:t>precesion</w:t>
        </w:r>
        <w:proofErr w:type="spellEnd"/>
        <w:r w:rsidRPr="00BA235A">
          <w:rPr>
            <w:rStyle w:val="Emphasis"/>
            <w:rFonts w:ascii="Courier New" w:hAnsi="Courier New" w:cs="Courier New"/>
            <w:i w:val="0"/>
          </w:rPr>
          <w:t>.&lt;/</w:t>
        </w:r>
        <w:proofErr w:type="spellStart"/>
        <w:r w:rsidRPr="00BA235A">
          <w:rPr>
            <w:rStyle w:val="Emphasis"/>
            <w:rFonts w:ascii="Courier New" w:hAnsi="Courier New" w:cs="Courier New"/>
            <w:i w:val="0"/>
          </w:rPr>
          <w:t>r:Content</w:t>
        </w:r>
        <w:proofErr w:type="spell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r:Description</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25" w:author="Wendy L Thomas" w:date="2013-09-20T15:01:00Z"/>
          <w:rStyle w:val="Emphasis"/>
          <w:rFonts w:ascii="Courier New" w:hAnsi="Courier New" w:cs="Courier New"/>
          <w:i w:val="0"/>
        </w:rPr>
      </w:pPr>
      <w:ins w:id="926" w:author="Wendy L Thomas" w:date="2013-09-20T15:01: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:DistributionValue</w:t>
        </w:r>
        <w:proofErr w:type="spellEnd"/>
        <w:proofErr w:type="gramEnd"/>
        <w:r w:rsidRPr="00BA235A">
          <w:rPr>
            <w:rStyle w:val="Emphasis"/>
            <w:rFonts w:ascii="Courier New" w:hAnsi="Courier New" w:cs="Courier New"/>
            <w:i w:val="0"/>
          </w:rPr>
          <w:t>&gt;100&lt;/</w:t>
        </w:r>
        <w:proofErr w:type="spellStart"/>
        <w:r w:rsidRPr="00BA235A">
          <w:rPr>
            <w:rStyle w:val="Emphasis"/>
            <w:rFonts w:ascii="Courier New" w:hAnsi="Courier New" w:cs="Courier New"/>
            <w:i w:val="0"/>
          </w:rPr>
          <w:t>r:DistributionValue</w:t>
        </w:r>
        <w:proofErr w:type="spellEnd"/>
        <w:r w:rsidRPr="00BA235A">
          <w:rPr>
            <w:rStyle w:val="Emphasis"/>
            <w:rFonts w:ascii="Courier New" w:hAnsi="Courier New" w:cs="Courier New"/>
            <w:i w:val="0"/>
          </w:rPr>
          <w:t>&gt;</w:t>
        </w:r>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27" w:author="Wendy L Thomas" w:date="2013-09-20T15:01:00Z"/>
          <w:rStyle w:val="Emphasis"/>
          <w:rFonts w:ascii="Courier New" w:hAnsi="Courier New" w:cs="Courier New"/>
          <w:i w:val="0"/>
        </w:rPr>
      </w:pPr>
      <w:ins w:id="928" w:author="Wendy L Thomas" w:date="2013-09-20T15:01:00Z">
        <w:r w:rsidRPr="00BA235A">
          <w:rPr>
            <w:rStyle w:val="Emphasis"/>
            <w:rFonts w:ascii="Courier New" w:hAnsi="Courier New" w:cs="Courier New"/>
            <w:i w:val="0"/>
          </w:rPr>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:Distribution</w:t>
        </w:r>
        <w:r>
          <w:rPr>
            <w:rStyle w:val="Emphasis"/>
            <w:rFonts w:ascii="Courier New" w:hAnsi="Courier New" w:cs="Courier New"/>
            <w:i w:val="0"/>
          </w:rPr>
          <w:t>RepresentationBase</w:t>
        </w:r>
        <w:proofErr w:type="spellEnd"/>
        <w:proofErr w:type="gram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929" w:author="Wendy L Thomas" w:date="2013-09-20T15:01:00Z"/>
          <w:rStyle w:val="Emphasis"/>
          <w:rFonts w:ascii="Courier New" w:hAnsi="Courier New" w:cs="Courier New"/>
          <w:i w:val="0"/>
        </w:rPr>
      </w:pPr>
    </w:p>
    <w:p w:rsidR="00013EDE" w:rsidRDefault="00013EDE" w:rsidP="00013EDE">
      <w:pPr>
        <w:rPr>
          <w:rStyle w:val="Emphasis"/>
          <w:b/>
        </w:rPr>
      </w:pPr>
      <w:proofErr w:type="spellStart"/>
      <w:r w:rsidRPr="00013EDE">
        <w:rPr>
          <w:rStyle w:val="Emphasis"/>
          <w:b/>
        </w:rPr>
        <w:t>Geographic</w:t>
      </w:r>
      <w:del w:id="930" w:author="Wendy L Thomas" w:date="2013-09-20T13:45:00Z">
        <w:r w:rsidRPr="00013EDE" w:rsidDel="007C38CC">
          <w:rPr>
            <w:rStyle w:val="Emphasis"/>
            <w:b/>
          </w:rPr>
          <w:delText>Delineation</w:delText>
        </w:r>
      </w:del>
      <w:ins w:id="931" w:author="Wendy L Thomas" w:date="2013-09-20T13:45:00Z">
        <w:r w:rsidR="007C38CC">
          <w:rPr>
            <w:rStyle w:val="Emphasis"/>
            <w:b/>
          </w:rPr>
          <w:t>RepresentationBase</w:t>
        </w:r>
      </w:ins>
      <w:proofErr w:type="spellEnd"/>
    </w:p>
    <w:p w:rsidR="00FE0CD2" w:rsidRDefault="00FE0CD2" w:rsidP="00FE0CD2">
      <w:pPr>
        <w:rPr>
          <w:rStyle w:val="Emphasis"/>
          <w:i w:val="0"/>
        </w:rPr>
      </w:pPr>
      <w:r>
        <w:rPr>
          <w:rStyle w:val="Emphasis"/>
          <w:i w:val="0"/>
        </w:rPr>
        <w:lastRenderedPageBreak/>
        <w:t xml:space="preserve">A specialized </w:t>
      </w:r>
      <w:del w:id="932" w:author="Wendy L Thomas" w:date="2013-09-20T13:45:00Z">
        <w:r w:rsidDel="007C38CC">
          <w:rPr>
            <w:rStyle w:val="Emphasis"/>
            <w:i w:val="0"/>
          </w:rPr>
          <w:delText>delineation</w:delText>
        </w:r>
      </w:del>
      <w:proofErr w:type="spellStart"/>
      <w:ins w:id="933" w:author="Wendy L Thomas" w:date="2013-09-20T13:45:00Z">
        <w:r w:rsidR="007C38CC">
          <w:rPr>
            <w:rStyle w:val="Emphasis"/>
            <w:i w:val="0"/>
          </w:rPr>
          <w:t>RepresentationBase</w:t>
        </w:r>
      </w:ins>
      <w:proofErr w:type="spellEnd"/>
      <w:r>
        <w:rPr>
          <w:rStyle w:val="Emphasis"/>
          <w:i w:val="0"/>
        </w:rPr>
        <w:t xml:space="preserve"> that contains the basic information required to collect geographic information from a GIS or similar system. Provides default values as well as fields to capture case specific deviations from the default.</w:t>
      </w:r>
    </w:p>
    <w:p w:rsidR="004B1DB7" w:rsidRPr="007545E7" w:rsidRDefault="004B1DB7" w:rsidP="004B1DB7">
      <w:pPr>
        <w:tabs>
          <w:tab w:val="left" w:pos="360"/>
          <w:tab w:val="left" w:pos="720"/>
          <w:tab w:val="left" w:pos="5040"/>
        </w:tabs>
        <w:spacing w:after="0" w:line="240" w:lineRule="auto"/>
        <w:rPr>
          <w:rStyle w:val="Emphasis"/>
          <w:rFonts w:ascii="Courier New" w:hAnsi="Courier New" w:cs="Courier New"/>
          <w:i w:val="0"/>
        </w:rPr>
      </w:pPr>
      <w:proofErr w:type="spellStart"/>
      <w:r>
        <w:rPr>
          <w:rStyle w:val="Emphasis"/>
          <w:rFonts w:ascii="Courier New" w:hAnsi="Courier New" w:cs="Courier New"/>
          <w:i w:val="0"/>
        </w:rPr>
        <w:t>Geographic</w:t>
      </w:r>
      <w:del w:id="934" w:author="Wendy L Thomas" w:date="2013-09-20T13:45:00Z">
        <w:r w:rsidDel="007C38CC">
          <w:rPr>
            <w:rStyle w:val="Emphasis"/>
            <w:rFonts w:ascii="Courier New" w:hAnsi="Courier New" w:cs="Courier New"/>
            <w:i w:val="0"/>
          </w:rPr>
          <w:delText>Delineation</w:delText>
        </w:r>
      </w:del>
      <w:ins w:id="935" w:author="Wendy L Thomas" w:date="2013-09-20T13:45:00Z">
        <w:r w:rsidR="007C38CC">
          <w:rPr>
            <w:rStyle w:val="Emphasis"/>
            <w:rFonts w:ascii="Courier New" w:hAnsi="Courier New" w:cs="Courier New"/>
            <w:i w:val="0"/>
          </w:rPr>
          <w:t>RepresentationBase</w:t>
        </w:r>
      </w:ins>
      <w:proofErr w:type="spellEnd"/>
    </w:p>
    <w:p w:rsidR="004B1DB7" w:rsidRPr="007545E7" w:rsidRDefault="004B1DB7" w:rsidP="004B1DB7">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p>
    <w:p w:rsidR="004B1DB7" w:rsidRPr="007545E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Geographic</w:t>
      </w:r>
      <w:del w:id="936" w:author="Wendy L Thomas" w:date="2013-09-20T13:45:00Z">
        <w:r w:rsidRPr="007545E7" w:rsidDel="007C38CC">
          <w:rPr>
            <w:rStyle w:val="Emphasis"/>
            <w:rFonts w:ascii="Courier New" w:hAnsi="Courier New" w:cs="Courier New"/>
            <w:i w:val="0"/>
          </w:rPr>
          <w:delText>Delineation</w:delText>
        </w:r>
      </w:del>
      <w:ins w:id="937" w:author="Wendy L Thomas" w:date="2013-09-20T13:45:00Z">
        <w:r w:rsidR="007C38CC">
          <w:rPr>
            <w:rStyle w:val="Emphasis"/>
            <w:rFonts w:ascii="Courier New" w:hAnsi="Courier New" w:cs="Courier New"/>
            <w:i w:val="0"/>
          </w:rPr>
          <w:t>RepresentationBase</w:t>
        </w:r>
      </w:ins>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Pr="007545E7" w:rsidRDefault="004B1DB7" w:rsidP="004B1DB7">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Pr="007545E7" w:rsidRDefault="004B1DB7" w:rsidP="004B1DB7">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Pr="007545E7" w:rsidRDefault="004B1DB7" w:rsidP="004B1DB7">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Datum</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CoordinateSytem</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CoordinateZone</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CoordinateSource</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ErrorCorrection</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Offset</w:t>
      </w:r>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GeoreferenceObject</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AddressMatchType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Coordi</w:t>
      </w:r>
      <w:r w:rsidR="00DB549A">
        <w:rPr>
          <w:rStyle w:val="Emphasis"/>
          <w:rFonts w:ascii="Courier New" w:hAnsi="Courier New" w:cs="Courier New"/>
          <w:i w:val="0"/>
        </w:rPr>
        <w:t>n</w:t>
      </w:r>
      <w:r>
        <w:rPr>
          <w:rStyle w:val="Emphasis"/>
          <w:rFonts w:ascii="Courier New" w:hAnsi="Courier New" w:cs="Courier New"/>
          <w:i w:val="0"/>
        </w:rPr>
        <w:t>atePairs</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AlternateOffset</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AlternateObject</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AlternateCoordi</w:t>
      </w:r>
      <w:r w:rsidR="009A06F0">
        <w:rPr>
          <w:rStyle w:val="Emphasis"/>
          <w:rFonts w:ascii="Courier New" w:hAnsi="Courier New" w:cs="Courier New"/>
          <w:i w:val="0"/>
        </w:rPr>
        <w:t>n</w:t>
      </w:r>
      <w:r>
        <w:rPr>
          <w:rStyle w:val="Emphasis"/>
          <w:rFonts w:ascii="Courier New" w:hAnsi="Courier New" w:cs="Courier New"/>
          <w:i w:val="0"/>
        </w:rPr>
        <w:t>ateSystem</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w:t>
      </w:r>
      <w:proofErr w:type="spellStart"/>
      <w:r>
        <w:rPr>
          <w:rStyle w:val="Emphasis"/>
          <w:rFonts w:ascii="Courier New" w:hAnsi="Courier New" w:cs="Courier New"/>
          <w:i w:val="0"/>
        </w:rPr>
        <w:t>pointFormat</w:t>
      </w:r>
      <w:proofErr w:type="spellEnd"/>
      <w:r w:rsidRPr="007545E7">
        <w:rPr>
          <w:rStyle w:val="Emphasis"/>
          <w:rFonts w:ascii="Courier New" w:hAnsi="Courier New" w:cs="Courier New"/>
          <w:i w:val="0"/>
        </w:rPr>
        <w:tab/>
      </w:r>
      <w:r>
        <w:rPr>
          <w:rStyle w:val="Emphasis"/>
          <w:rFonts w:ascii="Courier New" w:hAnsi="Courier New" w:cs="Courier New"/>
          <w:i w:val="0"/>
        </w:rPr>
        <w:t>required</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w:t>
      </w:r>
      <w:proofErr w:type="spellStart"/>
      <w:r>
        <w:rPr>
          <w:rStyle w:val="Emphasis"/>
          <w:rFonts w:ascii="Courier New" w:hAnsi="Courier New" w:cs="Courier New"/>
          <w:i w:val="0"/>
        </w:rPr>
        <w:t>spatialPrimitive</w:t>
      </w:r>
      <w:proofErr w:type="spellEnd"/>
      <w:r w:rsidRPr="007545E7">
        <w:rPr>
          <w:rStyle w:val="Emphasis"/>
          <w:rFonts w:ascii="Courier New" w:hAnsi="Courier New" w:cs="Courier New"/>
          <w:i w:val="0"/>
        </w:rPr>
        <w:tab/>
      </w:r>
      <w:r>
        <w:rPr>
          <w:rStyle w:val="Emphasis"/>
          <w:rFonts w:ascii="Courier New" w:hAnsi="Courier New" w:cs="Courier New"/>
          <w:i w:val="0"/>
        </w:rPr>
        <w:t>required</w:t>
      </w:r>
      <w:r w:rsidRPr="007545E7">
        <w:rPr>
          <w:rStyle w:val="Emphasis"/>
          <w:rFonts w:ascii="Courier New" w:hAnsi="Courier New" w:cs="Courier New"/>
          <w:i w:val="0"/>
        </w:rPr>
        <w:tab/>
      </w:r>
    </w:p>
    <w:p w:rsidR="004B1DB7" w:rsidRDefault="004B1DB7" w:rsidP="004B1DB7">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w:t>
      </w:r>
      <w:proofErr w:type="spellStart"/>
      <w:r>
        <w:rPr>
          <w:rStyle w:val="Emphasis"/>
          <w:rFonts w:ascii="Courier New" w:hAnsi="Courier New" w:cs="Courier New"/>
          <w:i w:val="0"/>
        </w:rPr>
        <w:t>P</w:t>
      </w:r>
      <w:r w:rsidR="00DB549A">
        <w:rPr>
          <w:rStyle w:val="Emphasis"/>
          <w:rFonts w:ascii="Courier New" w:hAnsi="Courier New" w:cs="Courier New"/>
          <w:i w:val="0"/>
        </w:rPr>
        <w:t>oint|Polygon|Line|LinearRing</w:t>
      </w:r>
      <w:proofErr w:type="spellEnd"/>
      <w:r w:rsidR="00DB549A">
        <w:rPr>
          <w:rStyle w:val="Emphasis"/>
          <w:rFonts w:ascii="Courier New" w:hAnsi="Courier New" w:cs="Courier New"/>
          <w:i w:val="0"/>
        </w:rPr>
        <w:t>)</w:t>
      </w:r>
    </w:p>
    <w:p w:rsidR="00DB549A" w:rsidRDefault="00DB549A" w:rsidP="004B1DB7">
      <w:pPr>
        <w:tabs>
          <w:tab w:val="left" w:pos="360"/>
          <w:tab w:val="left" w:pos="720"/>
          <w:tab w:val="left" w:pos="5040"/>
        </w:tabs>
        <w:spacing w:after="0" w:line="240" w:lineRule="auto"/>
        <w:rPr>
          <w:rStyle w:val="Emphasis"/>
          <w:rFonts w:ascii="Courier New" w:hAnsi="Courier New" w:cs="Courier New"/>
          <w:i w:val="0"/>
        </w:rPr>
      </w:pPr>
    </w:p>
    <w:p w:rsidR="004B1DB7" w:rsidRDefault="00DB549A" w:rsidP="00013EDE">
      <w:pPr>
        <w:rPr>
          <w:rStyle w:val="Emphasis"/>
          <w:rFonts w:cs="Courier New"/>
          <w:i w:val="0"/>
        </w:rPr>
      </w:pPr>
      <w:r>
        <w:rPr>
          <w:rStyle w:val="Emphasis"/>
          <w:rFonts w:cs="Courier New"/>
          <w:i w:val="0"/>
        </w:rPr>
        <w:t xml:space="preserve">The following objects define the default values defined for the response domain: Datum identifies the geographic datum type of the object (recommend use of controlled vocabulary), </w:t>
      </w:r>
      <w:proofErr w:type="spellStart"/>
      <w:r>
        <w:rPr>
          <w:rStyle w:val="Emphasis"/>
          <w:rFonts w:cs="Courier New"/>
          <w:i w:val="0"/>
        </w:rPr>
        <w:t>CooridnateSystem</w:t>
      </w:r>
      <w:proofErr w:type="spellEnd"/>
      <w:r>
        <w:rPr>
          <w:rStyle w:val="Emphasis"/>
          <w:rFonts w:cs="Courier New"/>
          <w:i w:val="0"/>
        </w:rPr>
        <w:t xml:space="preserve"> identifies the coordinate system used by the response domain, </w:t>
      </w:r>
      <w:proofErr w:type="spellStart"/>
      <w:r>
        <w:rPr>
          <w:rStyle w:val="Emphasis"/>
          <w:rFonts w:cs="Courier New"/>
          <w:i w:val="0"/>
        </w:rPr>
        <w:t>CoordinateZone</w:t>
      </w:r>
      <w:proofErr w:type="spellEnd"/>
      <w:r>
        <w:rPr>
          <w:rStyle w:val="Emphasis"/>
          <w:rFonts w:cs="Courier New"/>
          <w:i w:val="0"/>
        </w:rPr>
        <w:t xml:space="preserve"> specifies the geographic coordinate zone used, the source of the coordinate reading is supplied in </w:t>
      </w:r>
      <w:proofErr w:type="spellStart"/>
      <w:r>
        <w:rPr>
          <w:rStyle w:val="Emphasis"/>
          <w:rFonts w:cs="Courier New"/>
          <w:i w:val="0"/>
        </w:rPr>
        <w:t>CoordinateSource</w:t>
      </w:r>
      <w:proofErr w:type="spellEnd"/>
      <w:r>
        <w:rPr>
          <w:rStyle w:val="Emphasis"/>
          <w:rFonts w:cs="Courier New"/>
          <w:i w:val="0"/>
        </w:rPr>
        <w:t xml:space="preserve">, the standard offset is given in Offset, and the object used for identifying the point of the coordinate being collected is listed in the </w:t>
      </w:r>
      <w:proofErr w:type="spellStart"/>
      <w:r>
        <w:rPr>
          <w:rStyle w:val="Emphasis"/>
          <w:rFonts w:cs="Courier New"/>
          <w:i w:val="0"/>
        </w:rPr>
        <w:t>GeoreferenceObject</w:t>
      </w:r>
      <w:proofErr w:type="spellEnd"/>
      <w:r>
        <w:rPr>
          <w:rStyle w:val="Emphasis"/>
          <w:rFonts w:cs="Courier New"/>
          <w:i w:val="0"/>
        </w:rPr>
        <w:t xml:space="preserve"> (i.e., front door or centroid). If an address match is used </w:t>
      </w:r>
      <w:proofErr w:type="spellStart"/>
      <w:r>
        <w:rPr>
          <w:rStyle w:val="Emphasis"/>
          <w:rFonts w:cs="Courier New"/>
          <w:i w:val="0"/>
        </w:rPr>
        <w:t>AddressMatchType</w:t>
      </w:r>
      <w:proofErr w:type="spellEnd"/>
      <w:r>
        <w:rPr>
          <w:rStyle w:val="Emphasis"/>
          <w:rFonts w:cs="Courier New"/>
          <w:i w:val="0"/>
        </w:rPr>
        <w:t xml:space="preserve"> specifies the type of matching used. </w:t>
      </w:r>
      <w:proofErr w:type="spellStart"/>
      <w:r>
        <w:rPr>
          <w:rStyle w:val="Emphasis"/>
          <w:rFonts w:cs="Courier New"/>
          <w:i w:val="0"/>
        </w:rPr>
        <w:t>CoordinatePairs</w:t>
      </w:r>
      <w:proofErr w:type="spellEnd"/>
      <w:r>
        <w:rPr>
          <w:rStyle w:val="Emphasis"/>
          <w:rFonts w:cs="Courier New"/>
          <w:i w:val="0"/>
        </w:rPr>
        <w:t xml:space="preserve"> provides the </w:t>
      </w:r>
      <w:r w:rsidR="009A06F0">
        <w:rPr>
          <w:rStyle w:val="Emphasis"/>
          <w:rFonts w:cs="Courier New"/>
          <w:i w:val="0"/>
        </w:rPr>
        <w:t xml:space="preserve">capture structure for the case content. The attributes </w:t>
      </w:r>
      <w:proofErr w:type="spellStart"/>
      <w:r w:rsidR="009A06F0">
        <w:rPr>
          <w:rStyle w:val="Emphasis"/>
          <w:rFonts w:cs="Courier New"/>
          <w:i w:val="0"/>
        </w:rPr>
        <w:t>pointFormat</w:t>
      </w:r>
      <w:proofErr w:type="spellEnd"/>
      <w:r w:rsidR="009A06F0">
        <w:rPr>
          <w:rStyle w:val="Emphasis"/>
          <w:rFonts w:cs="Courier New"/>
          <w:i w:val="0"/>
        </w:rPr>
        <w:t xml:space="preserve"> and spatial primitive specify the format structure of the point and the spatial type being captured (Point, Polygon, Line, or Linear Ring). </w:t>
      </w:r>
      <w:proofErr w:type="spellStart"/>
      <w:r w:rsidR="009A06F0">
        <w:rPr>
          <w:rStyle w:val="Emphasis"/>
          <w:rFonts w:cs="Courier New"/>
          <w:i w:val="0"/>
        </w:rPr>
        <w:t>AltenateOffset</w:t>
      </w:r>
      <w:proofErr w:type="spellEnd"/>
      <w:r w:rsidR="009A06F0">
        <w:rPr>
          <w:rStyle w:val="Emphasis"/>
          <w:rFonts w:cs="Courier New"/>
          <w:i w:val="0"/>
        </w:rPr>
        <w:t xml:space="preserve">, </w:t>
      </w:r>
      <w:proofErr w:type="spellStart"/>
      <w:r w:rsidR="009A06F0">
        <w:rPr>
          <w:rStyle w:val="Emphasis"/>
          <w:rFonts w:cs="Courier New"/>
          <w:i w:val="0"/>
        </w:rPr>
        <w:t>AlternateObject</w:t>
      </w:r>
      <w:proofErr w:type="spellEnd"/>
      <w:r w:rsidR="009A06F0">
        <w:rPr>
          <w:rStyle w:val="Emphasis"/>
          <w:rFonts w:cs="Courier New"/>
          <w:i w:val="0"/>
        </w:rPr>
        <w:t xml:space="preserve">, and </w:t>
      </w:r>
      <w:proofErr w:type="spellStart"/>
      <w:r w:rsidR="009A06F0">
        <w:rPr>
          <w:rStyle w:val="Emphasis"/>
          <w:rFonts w:cs="Courier New"/>
          <w:i w:val="0"/>
        </w:rPr>
        <w:t>AlternateCoordinateSystem</w:t>
      </w:r>
      <w:proofErr w:type="spellEnd"/>
      <w:r w:rsidR="009A06F0">
        <w:rPr>
          <w:rStyle w:val="Emphasis"/>
          <w:rFonts w:cs="Courier New"/>
          <w:i w:val="0"/>
        </w:rPr>
        <w:t xml:space="preserve"> provide capture points for case specific information when the default values are not used. </w:t>
      </w:r>
    </w:p>
    <w:p w:rsidR="00090F40" w:rsidRDefault="00090F40" w:rsidP="00090F40">
      <w:pPr>
        <w:tabs>
          <w:tab w:val="left" w:pos="360"/>
          <w:tab w:val="left" w:pos="720"/>
          <w:tab w:val="left" w:pos="1080"/>
          <w:tab w:val="left" w:pos="1440"/>
          <w:tab w:val="left" w:pos="1800"/>
          <w:tab w:val="left" w:pos="2160"/>
          <w:tab w:val="left" w:pos="2520"/>
          <w:tab w:val="left" w:pos="2880"/>
        </w:tabs>
        <w:rPr>
          <w:rStyle w:val="Emphasis"/>
          <w:rFonts w:ascii="Courier New" w:hAnsi="Courier New" w:cs="Courier New"/>
          <w:i w:val="0"/>
        </w:rPr>
      </w:pPr>
      <w:r>
        <w:rPr>
          <w:rStyle w:val="Emphasis"/>
          <w:rFonts w:ascii="Courier New" w:hAnsi="Courier New" w:cs="Courier New"/>
          <w:i w:val="0"/>
        </w:rPr>
        <w:t>EXAMPLE:</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&lt;</w:t>
      </w:r>
      <w:proofErr w:type="spellStart"/>
      <w:r w:rsidRPr="00090F40">
        <w:rPr>
          <w:rFonts w:ascii="Courier New" w:hAnsi="Courier New" w:cs="Courier New"/>
          <w:iCs/>
        </w:rPr>
        <w:t>r</w:t>
      </w:r>
      <w:proofErr w:type="gramStart"/>
      <w:r w:rsidRPr="00090F40">
        <w:rPr>
          <w:rFonts w:ascii="Courier New" w:hAnsi="Courier New" w:cs="Courier New"/>
          <w:iCs/>
        </w:rPr>
        <w:t>:Geographic</w:t>
      </w:r>
      <w:proofErr w:type="gramEnd"/>
      <w:del w:id="938" w:author="Wendy L Thomas" w:date="2013-09-20T13:45:00Z">
        <w:r w:rsidRPr="00090F40" w:rsidDel="007C38CC">
          <w:rPr>
            <w:rFonts w:ascii="Courier New" w:hAnsi="Courier New" w:cs="Courier New"/>
            <w:iCs/>
          </w:rPr>
          <w:delText>Delineation</w:delText>
        </w:r>
      </w:del>
      <w:ins w:id="939" w:author="Wendy L Thomas" w:date="2013-09-20T13:45:00Z">
        <w:r w:rsidR="007C38CC">
          <w:rPr>
            <w:rFonts w:ascii="Courier New" w:hAnsi="Courier New" w:cs="Courier New"/>
            <w:iCs/>
          </w:rPr>
          <w:t>RepresentationBase</w:t>
        </w:r>
      </w:ins>
      <w:proofErr w:type="spellEnd"/>
      <w:r w:rsidRPr="00090F40">
        <w:rPr>
          <w:rFonts w:ascii="Courier New" w:hAnsi="Courier New" w:cs="Courier New"/>
          <w:iCs/>
        </w:rPr>
        <w:t xml:space="preserve"> </w:t>
      </w:r>
      <w:proofErr w:type="spellStart"/>
      <w:r w:rsidRPr="00090F40">
        <w:rPr>
          <w:rFonts w:ascii="Courier New" w:hAnsi="Courier New" w:cs="Courier New"/>
          <w:iCs/>
        </w:rPr>
        <w:t>isVersionable</w:t>
      </w:r>
      <w:proofErr w:type="spellEnd"/>
      <w:r w:rsidRPr="00090F40">
        <w:rPr>
          <w:rFonts w:ascii="Courier New" w:hAnsi="Courier New" w:cs="Courier New"/>
          <w:iCs/>
        </w:rPr>
        <w:t xml:space="preserve">="true" typeOfIdentifier="Canonical" </w:t>
      </w:r>
      <w:proofErr w:type="spellStart"/>
      <w:r w:rsidRPr="00090F40">
        <w:rPr>
          <w:rFonts w:ascii="Courier New" w:hAnsi="Courier New" w:cs="Courier New"/>
          <w:iCs/>
        </w:rPr>
        <w:t>scopeOfUniqueness</w:t>
      </w:r>
      <w:proofErr w:type="spellEnd"/>
      <w:r w:rsidRPr="00090F40">
        <w:rPr>
          <w:rFonts w:ascii="Courier New" w:hAnsi="Courier New" w:cs="Courier New"/>
          <w:iCs/>
        </w:rPr>
        <w:t xml:space="preserve">="Agency" </w:t>
      </w:r>
      <w:proofErr w:type="spellStart"/>
      <w:r w:rsidRPr="00090F40">
        <w:rPr>
          <w:rFonts w:ascii="Courier New" w:hAnsi="Courier New" w:cs="Courier New"/>
          <w:iCs/>
        </w:rPr>
        <w:t>pointFormat</w:t>
      </w:r>
      <w:proofErr w:type="spellEnd"/>
      <w:r w:rsidRPr="00090F40">
        <w:rPr>
          <w:rFonts w:ascii="Courier New" w:hAnsi="Courier New" w:cs="Courier New"/>
          <w:iCs/>
        </w:rPr>
        <w:t>="</w:t>
      </w:r>
      <w:proofErr w:type="spellStart"/>
      <w:r w:rsidRPr="00090F40">
        <w:rPr>
          <w:rFonts w:ascii="Courier New" w:hAnsi="Courier New" w:cs="Courier New"/>
          <w:iCs/>
        </w:rPr>
        <w:t>DecimalDegrees</w:t>
      </w:r>
      <w:proofErr w:type="spellEnd"/>
      <w:r w:rsidRPr="00090F40">
        <w:rPr>
          <w:rFonts w:ascii="Courier New" w:hAnsi="Courier New" w:cs="Courier New"/>
          <w:iCs/>
        </w:rPr>
        <w:t xml:space="preserve">" </w:t>
      </w:r>
      <w:proofErr w:type="spellStart"/>
      <w:r w:rsidRPr="00090F40">
        <w:rPr>
          <w:rFonts w:ascii="Courier New" w:hAnsi="Courier New" w:cs="Courier New"/>
          <w:iCs/>
        </w:rPr>
        <w:t>spatialPrimitive</w:t>
      </w:r>
      <w:proofErr w:type="spellEnd"/>
      <w:r w:rsidRPr="00090F40">
        <w:rPr>
          <w:rFonts w:ascii="Courier New" w:hAnsi="Courier New" w:cs="Courier New"/>
          <w:iCs/>
        </w:rPr>
        <w:t>="point"&gt;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:URN</w:t>
      </w:r>
      <w:proofErr w:type="spellEnd"/>
      <w:proofErr w:type="gramEnd"/>
      <w:r w:rsidRPr="00090F40">
        <w:rPr>
          <w:rFonts w:ascii="Courier New" w:hAnsi="Courier New" w:cs="Courier New"/>
          <w:iCs/>
        </w:rPr>
        <w:t>&gt;urn:ddi:us.mpc:GPS_1:1&lt;/</w:t>
      </w:r>
      <w:proofErr w:type="spellStart"/>
      <w:r w:rsidRPr="00090F40">
        <w:rPr>
          <w:rFonts w:ascii="Courier New" w:hAnsi="Courier New" w:cs="Courier New"/>
          <w:iCs/>
        </w:rPr>
        <w:t>r:URN</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:Category</w:t>
      </w:r>
      <w:proofErr w:type="gramEnd"/>
      <w:del w:id="940" w:author="Wendy L Thomas" w:date="2013-09-20T13:45:00Z">
        <w:r w:rsidRPr="00090F40" w:rsidDel="007C38CC">
          <w:rPr>
            <w:rFonts w:ascii="Courier New" w:hAnsi="Courier New" w:cs="Courier New"/>
            <w:iCs/>
          </w:rPr>
          <w:delText>Delineation</w:delText>
        </w:r>
      </w:del>
      <w:ins w:id="941" w:author="Wendy L Thomas" w:date="2013-09-20T13:45:00Z">
        <w:r w:rsidR="007C38CC">
          <w:rPr>
            <w:rFonts w:ascii="Courier New" w:hAnsi="Courier New" w:cs="Courier New"/>
            <w:iCs/>
          </w:rPr>
          <w:t>RepresentationBase</w:t>
        </w:r>
      </w:ins>
      <w:r w:rsidRPr="00090F40">
        <w:rPr>
          <w:rFonts w:ascii="Courier New" w:hAnsi="Courier New" w:cs="Courier New"/>
          <w:iCs/>
        </w:rPr>
        <w:t>Name</w:t>
      </w:r>
      <w:proofErr w:type="spellEnd"/>
      <w:r w:rsidRPr="00090F40">
        <w:rPr>
          <w:rFonts w:ascii="Courier New" w:hAnsi="Courier New" w:cs="Courier New"/>
          <w:iCs/>
        </w:rPr>
        <w:t>&gt;&lt;</w:t>
      </w:r>
      <w:proofErr w:type="spellStart"/>
      <w:r w:rsidRPr="00090F40">
        <w:rPr>
          <w:rFonts w:ascii="Courier New" w:hAnsi="Courier New" w:cs="Courier New"/>
          <w:iCs/>
        </w:rPr>
        <w:t>r:String</w:t>
      </w:r>
      <w:proofErr w:type="spellEnd"/>
      <w:r w:rsidRPr="00090F40">
        <w:rPr>
          <w:rFonts w:ascii="Courier New" w:hAnsi="Courier New" w:cs="Courier New"/>
          <w:iCs/>
        </w:rPr>
        <w:t xml:space="preserve"> xml:lang="en"&gt;GPS Front Door&lt;/</w:t>
      </w:r>
      <w:proofErr w:type="spellStart"/>
      <w:r w:rsidRPr="00090F40">
        <w:rPr>
          <w:rFonts w:ascii="Courier New" w:hAnsi="Courier New" w:cs="Courier New"/>
          <w:iCs/>
        </w:rPr>
        <w:t>r:String</w:t>
      </w:r>
      <w:proofErr w:type="spellEnd"/>
      <w:r w:rsidRPr="00090F40">
        <w:rPr>
          <w:rFonts w:ascii="Courier New" w:hAnsi="Courier New" w:cs="Courier New"/>
          <w:iCs/>
        </w:rPr>
        <w:t>&gt;&lt;/</w:t>
      </w:r>
      <w:proofErr w:type="spellStart"/>
      <w:r w:rsidRPr="00090F40">
        <w:rPr>
          <w:rFonts w:ascii="Courier New" w:hAnsi="Courier New" w:cs="Courier New"/>
          <w:iCs/>
        </w:rPr>
        <w:t>r:Geographic</w:t>
      </w:r>
      <w:del w:id="942" w:author="Wendy L Thomas" w:date="2013-09-20T13:45:00Z">
        <w:r w:rsidRPr="00090F40" w:rsidDel="007C38CC">
          <w:rPr>
            <w:rFonts w:ascii="Courier New" w:hAnsi="Courier New" w:cs="Courier New"/>
            <w:iCs/>
          </w:rPr>
          <w:delText>Delineation</w:delText>
        </w:r>
      </w:del>
      <w:ins w:id="943" w:author="Wendy L Thomas" w:date="2013-09-20T13:45:00Z">
        <w:r w:rsidR="007C38CC">
          <w:rPr>
            <w:rFonts w:ascii="Courier New" w:hAnsi="Courier New" w:cs="Courier New"/>
            <w:iCs/>
          </w:rPr>
          <w:t>RepresentationBase</w:t>
        </w:r>
      </w:ins>
      <w:r w:rsidRPr="00090F40">
        <w:rPr>
          <w:rFonts w:ascii="Courier New" w:hAnsi="Courier New" w:cs="Courier New"/>
          <w:iCs/>
        </w:rPr>
        <w:t>Name</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:Label</w:t>
      </w:r>
      <w:proofErr w:type="spellEnd"/>
      <w:proofErr w:type="gramEnd"/>
      <w:r w:rsidRPr="00090F40">
        <w:rPr>
          <w:rFonts w:ascii="Courier New" w:hAnsi="Courier New" w:cs="Courier New"/>
          <w:iCs/>
        </w:rPr>
        <w:t>&gt;&lt;</w:t>
      </w:r>
      <w:proofErr w:type="spellStart"/>
      <w:r w:rsidRPr="00090F40">
        <w:rPr>
          <w:rFonts w:ascii="Courier New" w:hAnsi="Courier New" w:cs="Courier New"/>
          <w:iCs/>
        </w:rPr>
        <w:t>r:String</w:t>
      </w:r>
      <w:proofErr w:type="spellEnd"/>
      <w:r w:rsidRPr="00090F40">
        <w:rPr>
          <w:rFonts w:ascii="Courier New" w:hAnsi="Courier New" w:cs="Courier New"/>
          <w:iCs/>
        </w:rPr>
        <w:t xml:space="preserve"> xml:lang="en"&gt;GPS for Front Door Positioning&lt;/</w:t>
      </w:r>
      <w:proofErr w:type="spellStart"/>
      <w:r w:rsidRPr="00090F40">
        <w:rPr>
          <w:rFonts w:ascii="Courier New" w:hAnsi="Courier New" w:cs="Courier New"/>
          <w:iCs/>
        </w:rPr>
        <w:t>r:String</w:t>
      </w:r>
      <w:proofErr w:type="spellEnd"/>
      <w:r w:rsidRPr="00090F40">
        <w:rPr>
          <w:rFonts w:ascii="Courier New" w:hAnsi="Courier New" w:cs="Courier New"/>
          <w:iCs/>
        </w:rPr>
        <w:t>&gt;&lt;/</w:t>
      </w:r>
      <w:proofErr w:type="spellStart"/>
      <w:r w:rsidRPr="00090F40">
        <w:rPr>
          <w:rFonts w:ascii="Courier New" w:hAnsi="Courier New" w:cs="Courier New"/>
          <w:iCs/>
        </w:rPr>
        <w:t>r:Label</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lastRenderedPageBreak/>
        <w:tab/>
        <w:t>&lt;</w:t>
      </w:r>
      <w:proofErr w:type="spellStart"/>
      <w:r w:rsidRPr="00090F40">
        <w:rPr>
          <w:rFonts w:ascii="Courier New" w:hAnsi="Courier New" w:cs="Courier New"/>
          <w:iCs/>
        </w:rPr>
        <w:t>r</w:t>
      </w:r>
      <w:proofErr w:type="gramStart"/>
      <w:r w:rsidRPr="00090F40">
        <w:rPr>
          <w:rFonts w:ascii="Courier New" w:hAnsi="Courier New" w:cs="Courier New"/>
          <w:iCs/>
        </w:rPr>
        <w:t>:Description</w:t>
      </w:r>
      <w:proofErr w:type="spellEnd"/>
      <w:proofErr w:type="gramEnd"/>
      <w:r w:rsidRPr="00090F40">
        <w:rPr>
          <w:rFonts w:ascii="Courier New" w:hAnsi="Courier New" w:cs="Courier New"/>
          <w:iCs/>
        </w:rPr>
        <w:t>&gt;&lt;</w:t>
      </w:r>
      <w:proofErr w:type="spellStart"/>
      <w:r w:rsidRPr="00090F40">
        <w:rPr>
          <w:rFonts w:ascii="Courier New" w:hAnsi="Courier New" w:cs="Courier New"/>
          <w:iCs/>
        </w:rPr>
        <w:t>r:Content</w:t>
      </w:r>
      <w:proofErr w:type="spellEnd"/>
      <w:r w:rsidRPr="00090F40">
        <w:rPr>
          <w:rFonts w:ascii="Courier New" w:hAnsi="Courier New" w:cs="Courier New"/>
          <w:iCs/>
        </w:rPr>
        <w:t xml:space="preserve"> xml:lang="en"&gt;A standard collection set for GPS positions taken at the front door in the United States.&lt;/</w:t>
      </w:r>
      <w:proofErr w:type="spellStart"/>
      <w:r w:rsidRPr="00090F40">
        <w:rPr>
          <w:rFonts w:ascii="Courier New" w:hAnsi="Courier New" w:cs="Courier New"/>
          <w:iCs/>
        </w:rPr>
        <w:t>r:Content</w:t>
      </w:r>
      <w:proofErr w:type="spellEnd"/>
      <w:r w:rsidRPr="00090F40">
        <w:rPr>
          <w:rFonts w:ascii="Courier New" w:hAnsi="Courier New" w:cs="Courier New"/>
          <w:iCs/>
        </w:rPr>
        <w:t>&gt;&lt;/</w:t>
      </w:r>
      <w:proofErr w:type="spellStart"/>
      <w:r w:rsidRPr="00090F40">
        <w:rPr>
          <w:rFonts w:ascii="Courier New" w:hAnsi="Courier New" w:cs="Courier New"/>
          <w:iCs/>
        </w:rPr>
        <w:t>r:Description</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:Datum</w:t>
      </w:r>
      <w:proofErr w:type="spellEnd"/>
      <w:proofErr w:type="gramEnd"/>
      <w:r w:rsidRPr="00090F40">
        <w:rPr>
          <w:rFonts w:ascii="Courier New" w:hAnsi="Courier New" w:cs="Courier New"/>
          <w:iCs/>
        </w:rPr>
        <w:t>&gt;NAD83&lt;/</w:t>
      </w:r>
      <w:proofErr w:type="spellStart"/>
      <w:r w:rsidRPr="00090F40">
        <w:rPr>
          <w:rFonts w:ascii="Courier New" w:hAnsi="Courier New" w:cs="Courier New"/>
          <w:iCs/>
        </w:rPr>
        <w:t>r:Datum</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:CoordinateSystem</w:t>
      </w:r>
      <w:proofErr w:type="spellEnd"/>
      <w:proofErr w:type="gramEnd"/>
      <w:r w:rsidRPr="00090F40">
        <w:rPr>
          <w:rFonts w:ascii="Courier New" w:hAnsi="Courier New" w:cs="Courier New"/>
          <w:iCs/>
        </w:rPr>
        <w:t>&gt;SPCS&lt;/</w:t>
      </w:r>
      <w:proofErr w:type="spellStart"/>
      <w:r w:rsidRPr="00090F40">
        <w:rPr>
          <w:rFonts w:ascii="Courier New" w:hAnsi="Courier New" w:cs="Courier New"/>
          <w:iCs/>
        </w:rPr>
        <w:t>r:CoordinateSystem</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:CoordinateZone</w:t>
      </w:r>
      <w:proofErr w:type="spellEnd"/>
      <w:proofErr w:type="gramEnd"/>
      <w:r w:rsidRPr="00090F40">
        <w:rPr>
          <w:rFonts w:ascii="Courier New" w:hAnsi="Courier New" w:cs="Courier New"/>
          <w:iCs/>
        </w:rPr>
        <w:t>&gt;2203&lt;/</w:t>
      </w:r>
      <w:proofErr w:type="spellStart"/>
      <w:r w:rsidRPr="00090F40">
        <w:rPr>
          <w:rFonts w:ascii="Courier New" w:hAnsi="Courier New" w:cs="Courier New"/>
          <w:iCs/>
        </w:rPr>
        <w:t>r:CoordinateZone</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--&gt;</w:t>
      </w: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:ErrorCorrection</w:t>
      </w:r>
      <w:proofErr w:type="spellEnd"/>
      <w:proofErr w:type="gramEnd"/>
      <w:r w:rsidRPr="00090F40">
        <w:rPr>
          <w:rFonts w:ascii="Courier New" w:hAnsi="Courier New" w:cs="Courier New"/>
          <w:iCs/>
        </w:rPr>
        <w:t>&gt;&lt;/</w:t>
      </w:r>
      <w:proofErr w:type="spellStart"/>
      <w:r w:rsidRPr="00090F40">
        <w:rPr>
          <w:rFonts w:ascii="Courier New" w:hAnsi="Courier New" w:cs="Courier New"/>
          <w:iCs/>
        </w:rPr>
        <w:t>r:ErrorCorrection</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:Offset</w:t>
      </w:r>
      <w:proofErr w:type="spellEnd"/>
      <w:proofErr w:type="gramEnd"/>
      <w:r w:rsidRPr="00090F40">
        <w:rPr>
          <w:rFonts w:ascii="Courier New" w:hAnsi="Courier New" w:cs="Courier New"/>
          <w:iCs/>
        </w:rPr>
        <w:t>&gt;0&lt;/</w:t>
      </w:r>
      <w:proofErr w:type="spellStart"/>
      <w:r w:rsidRPr="00090F40">
        <w:rPr>
          <w:rFonts w:ascii="Courier New" w:hAnsi="Courier New" w:cs="Courier New"/>
          <w:iCs/>
        </w:rPr>
        <w:t>r:Offset</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:GeoreferencedObject</w:t>
      </w:r>
      <w:proofErr w:type="spellEnd"/>
      <w:proofErr w:type="gramEnd"/>
      <w:r w:rsidRPr="00090F40">
        <w:rPr>
          <w:rFonts w:ascii="Courier New" w:hAnsi="Courier New" w:cs="Courier New"/>
          <w:iCs/>
        </w:rPr>
        <w:t>&gt;Residential Front Door&lt;/</w:t>
      </w:r>
      <w:proofErr w:type="spellStart"/>
      <w:r w:rsidRPr="00090F40">
        <w:rPr>
          <w:rFonts w:ascii="Courier New" w:hAnsi="Courier New" w:cs="Courier New"/>
          <w:iCs/>
        </w:rPr>
        <w:t>r:GeoreferencedObject</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:CoordinatePairs</w:t>
      </w:r>
      <w:proofErr w:type="spellEnd"/>
      <w:proofErr w:type="gramEnd"/>
      <w:r w:rsidRPr="00090F40">
        <w:rPr>
          <w:rFonts w:ascii="Courier New" w:hAnsi="Courier New" w:cs="Courier New"/>
          <w:iCs/>
        </w:rPr>
        <w:t xml:space="preserve"> </w:t>
      </w:r>
      <w:proofErr w:type="spellStart"/>
      <w:r w:rsidRPr="00090F40">
        <w:rPr>
          <w:rFonts w:ascii="Courier New" w:hAnsi="Courier New" w:cs="Courier New"/>
          <w:iCs/>
        </w:rPr>
        <w:t>isVersionable</w:t>
      </w:r>
      <w:proofErr w:type="spellEnd"/>
      <w:r w:rsidRPr="00090F40">
        <w:rPr>
          <w:rFonts w:ascii="Courier New" w:hAnsi="Courier New" w:cs="Courier New"/>
          <w:iCs/>
        </w:rPr>
        <w:t xml:space="preserve">="true" typeOfIdentifier="Canonical" </w:t>
      </w:r>
      <w:proofErr w:type="spellStart"/>
      <w:r w:rsidRPr="00090F40">
        <w:rPr>
          <w:rFonts w:ascii="Courier New" w:hAnsi="Courier New" w:cs="Courier New"/>
          <w:iCs/>
        </w:rPr>
        <w:t>scopeOfUniqueness</w:t>
      </w:r>
      <w:proofErr w:type="spellEnd"/>
      <w:r w:rsidRPr="00090F40">
        <w:rPr>
          <w:rFonts w:ascii="Courier New" w:hAnsi="Courier New" w:cs="Courier New"/>
          <w:iCs/>
        </w:rPr>
        <w:t xml:space="preserve">="Agency" </w:t>
      </w:r>
      <w:proofErr w:type="spellStart"/>
      <w:r w:rsidRPr="00090F40">
        <w:rPr>
          <w:rFonts w:ascii="Courier New" w:hAnsi="Courier New" w:cs="Courier New"/>
          <w:iCs/>
        </w:rPr>
        <w:t>maxArray</w:t>
      </w:r>
      <w:proofErr w:type="spellEnd"/>
      <w:r w:rsidRPr="00090F40">
        <w:rPr>
          <w:rFonts w:ascii="Courier New" w:hAnsi="Courier New" w:cs="Courier New"/>
          <w:iCs/>
        </w:rPr>
        <w:t xml:space="preserve">="2" </w:t>
      </w:r>
      <w:proofErr w:type="spellStart"/>
      <w:r w:rsidRPr="00090F40">
        <w:rPr>
          <w:rFonts w:ascii="Courier New" w:hAnsi="Courier New" w:cs="Courier New"/>
          <w:iCs/>
        </w:rPr>
        <w:t>arraySeparator</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:URN</w:t>
      </w:r>
      <w:proofErr w:type="spellEnd"/>
      <w:proofErr w:type="gramEnd"/>
      <w:r w:rsidRPr="00090F40">
        <w:rPr>
          <w:rFonts w:ascii="Courier New" w:hAnsi="Courier New" w:cs="Courier New"/>
          <w:iCs/>
        </w:rPr>
        <w:t>&gt;urn:ddi:us.mpc:CoordPrs:1&lt;/</w:t>
      </w:r>
      <w:proofErr w:type="spellStart"/>
      <w:r w:rsidRPr="00090F40">
        <w:rPr>
          <w:rFonts w:ascii="Courier New" w:hAnsi="Courier New" w:cs="Courier New"/>
          <w:iCs/>
        </w:rPr>
        <w:t>r:URN</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:TypeOfObject</w:t>
      </w:r>
      <w:proofErr w:type="spellEnd"/>
      <w:proofErr w:type="gramEnd"/>
      <w:r w:rsidRPr="00090F40">
        <w:rPr>
          <w:rFonts w:ascii="Courier New" w:hAnsi="Courier New" w:cs="Courier New"/>
          <w:iCs/>
        </w:rPr>
        <w:t>&gt;</w:t>
      </w:r>
      <w:proofErr w:type="spellStart"/>
      <w:r w:rsidRPr="00090F40">
        <w:rPr>
          <w:rFonts w:ascii="Courier New" w:hAnsi="Courier New" w:cs="Courier New"/>
          <w:iCs/>
        </w:rPr>
        <w:t>Text</w:t>
      </w:r>
      <w:del w:id="944" w:author="Wendy L Thomas" w:date="2013-09-20T13:45:00Z">
        <w:r w:rsidRPr="00090F40" w:rsidDel="007C38CC">
          <w:rPr>
            <w:rFonts w:ascii="Courier New" w:hAnsi="Courier New" w:cs="Courier New"/>
            <w:iCs/>
          </w:rPr>
          <w:delText>Delineation</w:delText>
        </w:r>
      </w:del>
      <w:ins w:id="945" w:author="Wendy L Thomas" w:date="2013-09-20T13:45:00Z">
        <w:r w:rsidR="007C38CC">
          <w:rPr>
            <w:rFonts w:ascii="Courier New" w:hAnsi="Courier New" w:cs="Courier New"/>
            <w:iCs/>
          </w:rPr>
          <w:t>RepresentationBase</w:t>
        </w:r>
      </w:ins>
      <w:proofErr w:type="spellEnd"/>
      <w:r w:rsidRPr="00090F40">
        <w:rPr>
          <w:rFonts w:ascii="Courier New" w:hAnsi="Courier New" w:cs="Courier New"/>
          <w:iCs/>
        </w:rPr>
        <w:t>&lt;/</w:t>
      </w:r>
      <w:proofErr w:type="spellStart"/>
      <w:r w:rsidRPr="00090F40">
        <w:rPr>
          <w:rFonts w:ascii="Courier New" w:hAnsi="Courier New" w:cs="Courier New"/>
          <w:iCs/>
        </w:rPr>
        <w:t>r:TypeOfObject</w:t>
      </w:r>
      <w:proofErr w:type="spellEnd"/>
      <w:r w:rsidRPr="00090F40">
        <w:rPr>
          <w:rFonts w:ascii="Courier New" w:hAnsi="Courier New" w:cs="Courier New"/>
          <w:iCs/>
        </w:rPr>
        <w:t>&gt;</w:t>
      </w:r>
      <w:r w:rsidRPr="00090F40">
        <w:rPr>
          <w:rFonts w:ascii="Courier New" w:hAnsi="Courier New" w:cs="Courier New"/>
          <w:iCs/>
        </w:rPr>
        <w:tab/>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:CoordinatePairs</w:t>
      </w:r>
      <w:proofErr w:type="spellEnd"/>
      <w:proofErr w:type="gram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:AlternateOffset</w:t>
      </w:r>
      <w:proofErr w:type="spellEnd"/>
      <w:proofErr w:type="gramEnd"/>
      <w:r w:rsidRPr="00090F40">
        <w:rPr>
          <w:rFonts w:ascii="Courier New" w:hAnsi="Courier New" w:cs="Courier New"/>
          <w:iCs/>
        </w:rPr>
        <w:t xml:space="preserve"> maxLength="15"&gt;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:URN</w:t>
      </w:r>
      <w:proofErr w:type="spellEnd"/>
      <w:proofErr w:type="gramEnd"/>
      <w:r w:rsidRPr="00090F40">
        <w:rPr>
          <w:rFonts w:ascii="Courier New" w:hAnsi="Courier New" w:cs="Courier New"/>
          <w:iCs/>
        </w:rPr>
        <w:t>&gt;urn:ddi:us.mpc:AltOffset:1&lt;/</w:t>
      </w:r>
      <w:proofErr w:type="spellStart"/>
      <w:r w:rsidRPr="00090F40">
        <w:rPr>
          <w:rFonts w:ascii="Courier New" w:hAnsi="Courier New" w:cs="Courier New"/>
          <w:iCs/>
        </w:rPr>
        <w:t>r:URN</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:AlternateOffset</w:t>
      </w:r>
      <w:proofErr w:type="spellEnd"/>
      <w:proofErr w:type="gram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:AlternateCoordinateSystem</w:t>
      </w:r>
      <w:proofErr w:type="spellEnd"/>
      <w:proofErr w:type="gramEnd"/>
      <w:r w:rsidRPr="00090F40">
        <w:rPr>
          <w:rFonts w:ascii="Courier New" w:hAnsi="Courier New" w:cs="Courier New"/>
          <w:iCs/>
        </w:rPr>
        <w:t xml:space="preserve"> maxLength="25"&gt;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:URN</w:t>
      </w:r>
      <w:proofErr w:type="spellEnd"/>
      <w:proofErr w:type="gramEnd"/>
      <w:r w:rsidRPr="00090F40">
        <w:rPr>
          <w:rFonts w:ascii="Courier New" w:hAnsi="Courier New" w:cs="Courier New"/>
          <w:iCs/>
        </w:rPr>
        <w:t>&gt;urn:ddi:us.mpc:AltCoord:1&lt;/</w:t>
      </w:r>
      <w:proofErr w:type="spellStart"/>
      <w:r w:rsidRPr="00090F40">
        <w:rPr>
          <w:rFonts w:ascii="Courier New" w:hAnsi="Courier New" w:cs="Courier New"/>
          <w:iCs/>
        </w:rPr>
        <w:t>r:URN</w:t>
      </w:r>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ab/>
        <w:t>&lt;/</w:t>
      </w:r>
      <w:proofErr w:type="spellStart"/>
      <w:r w:rsidRPr="00090F40">
        <w:rPr>
          <w:rFonts w:ascii="Courier New" w:hAnsi="Courier New" w:cs="Courier New"/>
          <w:iCs/>
        </w:rPr>
        <w:t>r</w:t>
      </w:r>
      <w:proofErr w:type="gramStart"/>
      <w:r w:rsidRPr="00090F40">
        <w:rPr>
          <w:rFonts w:ascii="Courier New" w:hAnsi="Courier New" w:cs="Courier New"/>
          <w:iCs/>
        </w:rPr>
        <w:t>:AlternateCoordinateSystem</w:t>
      </w:r>
      <w:proofErr w:type="spellEnd"/>
      <w:proofErr w:type="gramEnd"/>
      <w:r w:rsidRPr="00090F40">
        <w:rPr>
          <w:rFonts w:ascii="Courier New" w:hAnsi="Courier New" w:cs="Courier New"/>
          <w:iCs/>
        </w:rPr>
        <w:t>&gt;</w:t>
      </w:r>
    </w:p>
    <w:p w:rsid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r w:rsidRPr="00090F40">
        <w:rPr>
          <w:rFonts w:ascii="Courier New" w:hAnsi="Courier New" w:cs="Courier New"/>
          <w:iCs/>
        </w:rPr>
        <w:t>&lt;/</w:t>
      </w:r>
      <w:proofErr w:type="spellStart"/>
      <w:r w:rsidRPr="00090F40">
        <w:rPr>
          <w:rFonts w:ascii="Courier New" w:hAnsi="Courier New" w:cs="Courier New"/>
          <w:iCs/>
        </w:rPr>
        <w:t>r</w:t>
      </w:r>
      <w:proofErr w:type="gramStart"/>
      <w:r w:rsidRPr="00090F40">
        <w:rPr>
          <w:rFonts w:ascii="Courier New" w:hAnsi="Courier New" w:cs="Courier New"/>
          <w:iCs/>
        </w:rPr>
        <w:t>:Geographic</w:t>
      </w:r>
      <w:proofErr w:type="gramEnd"/>
      <w:del w:id="946" w:author="Wendy L Thomas" w:date="2013-09-20T13:45:00Z">
        <w:r w:rsidRPr="00090F40" w:rsidDel="007C38CC">
          <w:rPr>
            <w:rFonts w:ascii="Courier New" w:hAnsi="Courier New" w:cs="Courier New"/>
            <w:iCs/>
          </w:rPr>
          <w:delText>Delineation</w:delText>
        </w:r>
      </w:del>
      <w:ins w:id="947" w:author="Wendy L Thomas" w:date="2013-09-20T13:45:00Z">
        <w:r w:rsidR="007C38CC">
          <w:rPr>
            <w:rFonts w:ascii="Courier New" w:hAnsi="Courier New" w:cs="Courier New"/>
            <w:iCs/>
          </w:rPr>
          <w:t>RepresentationBase</w:t>
        </w:r>
      </w:ins>
      <w:proofErr w:type="spellEnd"/>
      <w:r w:rsidRPr="00090F40">
        <w:rPr>
          <w:rFonts w:ascii="Courier New" w:hAnsi="Courier New" w:cs="Courier New"/>
          <w:iCs/>
        </w:rPr>
        <w:t>&gt;</w:t>
      </w:r>
    </w:p>
    <w:p w:rsidR="00090F40" w:rsidRPr="00090F40"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iCs/>
        </w:rPr>
      </w:pPr>
    </w:p>
    <w:p w:rsidR="00013EDE" w:rsidDel="00BE7B7F" w:rsidRDefault="00013EDE" w:rsidP="00013EDE">
      <w:pPr>
        <w:rPr>
          <w:del w:id="948" w:author="Wendy L Thomas" w:date="2013-09-20T15:02:00Z"/>
          <w:rStyle w:val="Emphasis"/>
          <w:b/>
        </w:rPr>
      </w:pPr>
      <w:del w:id="949" w:author="Wendy L Thomas" w:date="2013-09-20T15:02:00Z">
        <w:r w:rsidRPr="00013EDE" w:rsidDel="00BE7B7F">
          <w:rPr>
            <w:rStyle w:val="Emphasis"/>
            <w:b/>
          </w:rPr>
          <w:delText>Nominal</w:delText>
        </w:r>
      </w:del>
      <w:del w:id="950" w:author="Wendy L Thomas" w:date="2013-09-20T13:45:00Z">
        <w:r w:rsidRPr="00013EDE" w:rsidDel="007C38CC">
          <w:rPr>
            <w:rStyle w:val="Emphasis"/>
            <w:b/>
          </w:rPr>
          <w:delText>Delineation</w:delText>
        </w:r>
      </w:del>
    </w:p>
    <w:p w:rsidR="00C35733" w:rsidDel="00BE7B7F" w:rsidRDefault="00C35733" w:rsidP="00C35733">
      <w:pPr>
        <w:rPr>
          <w:del w:id="951" w:author="Wendy L Thomas" w:date="2013-09-20T15:02:00Z"/>
          <w:rStyle w:val="Emphasis"/>
          <w:i w:val="0"/>
        </w:rPr>
      </w:pPr>
      <w:del w:id="952" w:author="Wendy L Thomas" w:date="2013-09-20T15:02:00Z">
        <w:r w:rsidDel="00BE7B7F">
          <w:rPr>
            <w:rStyle w:val="Emphasis"/>
            <w:i w:val="0"/>
          </w:rPr>
          <w:delText xml:space="preserve">Defines a nominal response that is not coded or related to a particular category scheme. Used primarily by QuestionGrid, this defines a response where there is a simple check or other demarcation expressing a binary “yes | no” or “true | false” response. </w:delText>
        </w:r>
      </w:del>
    </w:p>
    <w:p w:rsidR="00473355" w:rsidRPr="007545E7" w:rsidDel="00BE7B7F" w:rsidRDefault="00473355" w:rsidP="00473355">
      <w:pPr>
        <w:tabs>
          <w:tab w:val="left" w:pos="360"/>
          <w:tab w:val="left" w:pos="720"/>
          <w:tab w:val="left" w:pos="5040"/>
        </w:tabs>
        <w:spacing w:after="0" w:line="240" w:lineRule="auto"/>
        <w:rPr>
          <w:del w:id="953" w:author="Wendy L Thomas" w:date="2013-09-20T15:02:00Z"/>
          <w:rStyle w:val="Emphasis"/>
          <w:rFonts w:ascii="Courier New" w:hAnsi="Courier New" w:cs="Courier New"/>
          <w:i w:val="0"/>
        </w:rPr>
      </w:pPr>
      <w:del w:id="954" w:author="Wendy L Thomas" w:date="2013-09-20T15:02:00Z">
        <w:r w:rsidDel="00BE7B7F">
          <w:rPr>
            <w:rStyle w:val="Emphasis"/>
            <w:rFonts w:ascii="Courier New" w:hAnsi="Courier New" w:cs="Courier New"/>
            <w:i w:val="0"/>
          </w:rPr>
          <w:delText>Nominal</w:delText>
        </w:r>
      </w:del>
      <w:del w:id="955" w:author="Wendy L Thomas" w:date="2013-09-20T13:45:00Z">
        <w:r w:rsidDel="007C38CC">
          <w:rPr>
            <w:rStyle w:val="Emphasis"/>
            <w:rFonts w:ascii="Courier New" w:hAnsi="Courier New" w:cs="Courier New"/>
            <w:i w:val="0"/>
          </w:rPr>
          <w:delText>Delineation</w:delText>
        </w:r>
      </w:del>
    </w:p>
    <w:p w:rsidR="00473355" w:rsidRPr="007545E7" w:rsidDel="00BE7B7F" w:rsidRDefault="00473355" w:rsidP="00473355">
      <w:pPr>
        <w:tabs>
          <w:tab w:val="left" w:pos="360"/>
          <w:tab w:val="left" w:pos="720"/>
          <w:tab w:val="left" w:pos="5040"/>
        </w:tabs>
        <w:spacing w:after="0" w:line="240" w:lineRule="auto"/>
        <w:rPr>
          <w:del w:id="956" w:author="Wendy L Thomas" w:date="2013-09-20T15:02:00Z"/>
          <w:rStyle w:val="Emphasis"/>
          <w:rFonts w:ascii="Courier New" w:hAnsi="Courier New" w:cs="Courier New"/>
          <w:i w:val="0"/>
        </w:rPr>
      </w:pPr>
      <w:del w:id="957" w:author="Wendy L Thomas" w:date="2013-09-20T15:02:00Z">
        <w:r w:rsidRPr="007545E7" w:rsidDel="00BE7B7F">
          <w:rPr>
            <w:rStyle w:val="Emphasis"/>
            <w:rFonts w:ascii="Courier New" w:hAnsi="Courier New" w:cs="Courier New"/>
            <w:i w:val="0"/>
          </w:rPr>
          <w:tab/>
          <w:delText>Extension base: VersionableType</w:delText>
        </w:r>
      </w:del>
    </w:p>
    <w:p w:rsidR="00473355" w:rsidRPr="007545E7" w:rsidDel="00BE7B7F" w:rsidRDefault="00473355" w:rsidP="00473355">
      <w:pPr>
        <w:tabs>
          <w:tab w:val="left" w:pos="360"/>
          <w:tab w:val="left" w:pos="720"/>
          <w:tab w:val="left" w:pos="5040"/>
        </w:tabs>
        <w:spacing w:after="0" w:line="240" w:lineRule="auto"/>
        <w:rPr>
          <w:del w:id="958" w:author="Wendy L Thomas" w:date="2013-09-20T15:02:00Z"/>
          <w:rStyle w:val="Emphasis"/>
          <w:rFonts w:ascii="Courier New" w:hAnsi="Courier New" w:cs="Courier New"/>
          <w:i w:val="0"/>
        </w:rPr>
      </w:pPr>
      <w:del w:id="959" w:author="Wendy L Thomas" w:date="2013-09-20T15:02:00Z">
        <w:r w:rsidDel="00BE7B7F">
          <w:rPr>
            <w:rStyle w:val="Emphasis"/>
            <w:rFonts w:ascii="Courier New" w:hAnsi="Courier New" w:cs="Courier New"/>
            <w:i w:val="0"/>
          </w:rPr>
          <w:tab/>
          <w:delText>Nominal</w:delText>
        </w:r>
      </w:del>
      <w:del w:id="960" w:author="Wendy L Thomas" w:date="2013-09-20T13:45:00Z">
        <w:r w:rsidRPr="007545E7" w:rsidDel="007C38CC">
          <w:rPr>
            <w:rStyle w:val="Emphasis"/>
            <w:rFonts w:ascii="Courier New" w:hAnsi="Courier New" w:cs="Courier New"/>
            <w:i w:val="0"/>
          </w:rPr>
          <w:delText>Delineation</w:delText>
        </w:r>
      </w:del>
      <w:del w:id="961" w:author="Wendy L Thomas" w:date="2013-09-20T15:02:00Z">
        <w:r w:rsidRPr="007545E7" w:rsidDel="00BE7B7F">
          <w:rPr>
            <w:rStyle w:val="Emphasis"/>
            <w:rFonts w:ascii="Courier New" w:hAnsi="Courier New" w:cs="Courier New"/>
            <w:i w:val="0"/>
          </w:rPr>
          <w:delText>Name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962" w:author="Wendy L Thomas" w:date="2013-09-20T15:02:00Z"/>
          <w:rStyle w:val="Emphasis"/>
          <w:rFonts w:ascii="Courier New" w:hAnsi="Courier New" w:cs="Courier New"/>
          <w:i w:val="0"/>
        </w:rPr>
      </w:pPr>
      <w:del w:id="963" w:author="Wendy L Thomas" w:date="2013-09-20T15:02:00Z">
        <w:r w:rsidRPr="007545E7" w:rsidDel="00BE7B7F">
          <w:rPr>
            <w:rStyle w:val="Emphasis"/>
            <w:rFonts w:ascii="Courier New" w:hAnsi="Courier New" w:cs="Courier New"/>
            <w:i w:val="0"/>
          </w:rPr>
          <w:tab/>
          <w:delText>Label</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964" w:author="Wendy L Thomas" w:date="2013-09-20T15:02:00Z"/>
          <w:rStyle w:val="Emphasis"/>
          <w:rFonts w:ascii="Courier New" w:hAnsi="Courier New" w:cs="Courier New"/>
          <w:i w:val="0"/>
        </w:rPr>
      </w:pPr>
      <w:del w:id="965" w:author="Wendy L Thomas" w:date="2013-09-20T15:02:00Z">
        <w:r w:rsidRPr="007545E7" w:rsidDel="00BE7B7F">
          <w:rPr>
            <w:rStyle w:val="Emphasis"/>
            <w:rFonts w:ascii="Courier New" w:hAnsi="Courier New" w:cs="Courier New"/>
            <w:i w:val="0"/>
          </w:rPr>
          <w:tab/>
          <w:delText>Description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966" w:author="Wendy L Thomas" w:date="2013-09-20T15:02:00Z"/>
          <w:rStyle w:val="Emphasis"/>
          <w:rFonts w:ascii="Courier New" w:hAnsi="Courier New" w:cs="Courier New"/>
          <w:i w:val="0"/>
        </w:rPr>
      </w:pPr>
      <w:del w:id="967" w:author="Wendy L Thomas" w:date="2013-09-20T15:02:00Z">
        <w:r w:rsidRPr="007545E7" w:rsidDel="00BE7B7F">
          <w:rPr>
            <w:rStyle w:val="Emphasis"/>
            <w:rFonts w:ascii="Courier New" w:hAnsi="Courier New" w:cs="Courier New"/>
            <w:i w:val="0"/>
          </w:rPr>
          <w:tab/>
        </w:r>
        <w:r w:rsidDel="00BE7B7F">
          <w:rPr>
            <w:rStyle w:val="Emphasis"/>
            <w:rFonts w:ascii="Courier New" w:hAnsi="Courier New" w:cs="Courier New"/>
            <w:i w:val="0"/>
          </w:rPr>
          <w:delText>@regExp</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473355" w:rsidDel="00BE7B7F" w:rsidRDefault="00473355" w:rsidP="00C35733">
      <w:pPr>
        <w:rPr>
          <w:del w:id="968" w:author="Wendy L Thomas" w:date="2013-09-20T15:02:00Z"/>
          <w:rStyle w:val="Emphasis"/>
          <w:i w:val="0"/>
        </w:rPr>
      </w:pPr>
    </w:p>
    <w:p w:rsidR="00473355" w:rsidDel="00BE7B7F" w:rsidRDefault="00473355" w:rsidP="00C35733">
      <w:pPr>
        <w:rPr>
          <w:del w:id="969" w:author="Wendy L Thomas" w:date="2013-09-20T15:02:00Z"/>
          <w:rStyle w:val="Emphasis"/>
          <w:i w:val="0"/>
        </w:rPr>
      </w:pPr>
      <w:del w:id="970" w:author="Wendy L Thomas" w:date="2013-09-20T15:02:00Z">
        <w:r w:rsidDel="00BE7B7F">
          <w:rPr>
            <w:rStyle w:val="Emphasis"/>
            <w:i w:val="0"/>
          </w:rPr>
          <w:delText>A simple description of a nominal response which may be constrained by a regular express to a specified mark.</w:delText>
        </w:r>
      </w:del>
    </w:p>
    <w:p w:rsid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71" w:author="Wendy L Thomas" w:date="2013-09-20T15:02:00Z"/>
          <w:rStyle w:val="Emphasis"/>
          <w:rFonts w:ascii="Courier New" w:hAnsi="Courier New" w:cs="Courier New"/>
          <w:i w:val="0"/>
        </w:rPr>
      </w:pPr>
      <w:del w:id="972" w:author="Wendy L Thomas" w:date="2013-09-20T15:02:00Z">
        <w:r w:rsidDel="00BE7B7F">
          <w:rPr>
            <w:rStyle w:val="Emphasis"/>
            <w:rFonts w:ascii="Courier New" w:hAnsi="Courier New" w:cs="Courier New"/>
            <w:i w:val="0"/>
          </w:rPr>
          <w:delText>EXAMPLE:</w:delText>
        </w:r>
      </w:del>
    </w:p>
    <w:p w:rsid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73" w:author="Wendy L Thomas" w:date="2013-09-20T15:02:00Z"/>
          <w:rStyle w:val="Emphasis"/>
          <w:rFonts w:ascii="Courier New" w:hAnsi="Courier New" w:cs="Courier New"/>
          <w:i w:val="0"/>
        </w:rPr>
      </w:pPr>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74" w:author="Wendy L Thomas" w:date="2013-09-20T15:02:00Z"/>
          <w:rStyle w:val="Emphasis"/>
          <w:rFonts w:ascii="Courier New" w:hAnsi="Courier New" w:cs="Courier New"/>
          <w:i w:val="0"/>
        </w:rPr>
      </w:pPr>
      <w:del w:id="975" w:author="Wendy L Thomas" w:date="2013-09-20T15:02:00Z">
        <w:r w:rsidRPr="00090F40" w:rsidDel="00BE7B7F">
          <w:rPr>
            <w:rStyle w:val="Emphasis"/>
            <w:rFonts w:ascii="Courier New" w:hAnsi="Courier New" w:cs="Courier New"/>
            <w:i w:val="0"/>
          </w:rPr>
          <w:delText>&lt;r:Nominal</w:delText>
        </w:r>
      </w:del>
      <w:del w:id="976" w:author="Wendy L Thomas" w:date="2013-09-20T13:45:00Z">
        <w:r w:rsidRPr="00090F40" w:rsidDel="007C38CC">
          <w:rPr>
            <w:rStyle w:val="Emphasis"/>
            <w:rFonts w:ascii="Courier New" w:hAnsi="Courier New" w:cs="Courier New"/>
            <w:i w:val="0"/>
          </w:rPr>
          <w:delText>Delineation</w:delText>
        </w:r>
      </w:del>
      <w:del w:id="977" w:author="Wendy L Thomas" w:date="2013-09-20T15:02:00Z">
        <w:r w:rsidRPr="00090F40" w:rsidDel="00BE7B7F">
          <w:rPr>
            <w:rStyle w:val="Emphasis"/>
            <w:rFonts w:ascii="Courier New" w:hAnsi="Courier New" w:cs="Courier New"/>
            <w:i w:val="0"/>
          </w:rPr>
          <w:delText xml:space="preserve"> isVersionable="true" typeOfIdentifier="Canonical" scopeOfUniqueness="Agency" regExp="[Xx]"&gt;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78" w:author="Wendy L Thomas" w:date="2013-09-20T15:02:00Z"/>
          <w:rStyle w:val="Emphasis"/>
          <w:rFonts w:ascii="Courier New" w:hAnsi="Courier New" w:cs="Courier New"/>
          <w:i w:val="0"/>
        </w:rPr>
      </w:pPr>
      <w:del w:id="979" w:author="Wendy L Thomas" w:date="2013-09-20T15:02:00Z">
        <w:r w:rsidRPr="00090F40" w:rsidDel="00BE7B7F">
          <w:rPr>
            <w:rStyle w:val="Emphasis"/>
            <w:rFonts w:ascii="Courier New" w:hAnsi="Courier New" w:cs="Courier New"/>
            <w:i w:val="0"/>
          </w:rPr>
          <w:tab/>
          <w:delText>&lt;r:URN&gt;urn:ddi:us.mpc:NomDel_1:2&lt;/r:URN&gt;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80" w:author="Wendy L Thomas" w:date="2013-09-20T15:02:00Z"/>
          <w:rStyle w:val="Emphasis"/>
          <w:rFonts w:ascii="Courier New" w:hAnsi="Courier New" w:cs="Courier New"/>
          <w:i w:val="0"/>
        </w:rPr>
      </w:pPr>
      <w:del w:id="981" w:author="Wendy L Thomas" w:date="2013-09-20T15:02:00Z">
        <w:r w:rsidRPr="00090F40" w:rsidDel="00BE7B7F">
          <w:rPr>
            <w:rStyle w:val="Emphasis"/>
            <w:rFonts w:ascii="Courier New" w:hAnsi="Courier New" w:cs="Courier New"/>
            <w:i w:val="0"/>
          </w:rPr>
          <w:tab/>
          <w:delText>&lt;r:Nominal</w:delText>
        </w:r>
      </w:del>
      <w:del w:id="982" w:author="Wendy L Thomas" w:date="2013-09-20T13:45:00Z">
        <w:r w:rsidRPr="00090F40" w:rsidDel="007C38CC">
          <w:rPr>
            <w:rStyle w:val="Emphasis"/>
            <w:rFonts w:ascii="Courier New" w:hAnsi="Courier New" w:cs="Courier New"/>
            <w:i w:val="0"/>
          </w:rPr>
          <w:delText>Delineation</w:delText>
        </w:r>
      </w:del>
      <w:del w:id="983" w:author="Wendy L Thomas" w:date="2013-09-20T15:02:00Z">
        <w:r w:rsidRPr="00090F40" w:rsidDel="00BE7B7F">
          <w:rPr>
            <w:rStyle w:val="Emphasis"/>
            <w:rFonts w:ascii="Courier New" w:hAnsi="Courier New" w:cs="Courier New"/>
            <w:i w:val="0"/>
          </w:rPr>
          <w:delText>Name&gt;&lt;r:String xml:lang="en"&gt;Nominal X only&lt;/r:String&gt;&lt;/r:Nominal</w:delText>
        </w:r>
      </w:del>
      <w:del w:id="984" w:author="Wendy L Thomas" w:date="2013-09-20T13:45:00Z">
        <w:r w:rsidRPr="00090F40" w:rsidDel="007C38CC">
          <w:rPr>
            <w:rStyle w:val="Emphasis"/>
            <w:rFonts w:ascii="Courier New" w:hAnsi="Courier New" w:cs="Courier New"/>
            <w:i w:val="0"/>
          </w:rPr>
          <w:delText>Delineation</w:delText>
        </w:r>
      </w:del>
      <w:del w:id="985" w:author="Wendy L Thomas" w:date="2013-09-20T15:02:00Z">
        <w:r w:rsidRPr="00090F40" w:rsidDel="00BE7B7F">
          <w:rPr>
            <w:rStyle w:val="Emphasis"/>
            <w:rFonts w:ascii="Courier New" w:hAnsi="Courier New" w:cs="Courier New"/>
            <w:i w:val="0"/>
          </w:rPr>
          <w:delText>Name&gt;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86" w:author="Wendy L Thomas" w:date="2013-09-20T15:02:00Z"/>
          <w:rStyle w:val="Emphasis"/>
          <w:rFonts w:ascii="Courier New" w:hAnsi="Courier New" w:cs="Courier New"/>
          <w:i w:val="0"/>
        </w:rPr>
      </w:pPr>
      <w:del w:id="987" w:author="Wendy L Thomas" w:date="2013-09-20T15:02:00Z">
        <w:r w:rsidRPr="00090F40" w:rsidDel="00BE7B7F">
          <w:rPr>
            <w:rStyle w:val="Emphasis"/>
            <w:rFonts w:ascii="Courier New" w:hAnsi="Courier New" w:cs="Courier New"/>
            <w:i w:val="0"/>
          </w:rPr>
          <w:tab/>
          <w:delText>&lt;r:Label&gt;&lt;r:String xml:lang="en"&gt;Nominal X only&lt;/r:String&gt;&lt;/r:Label&gt;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88" w:author="Wendy L Thomas" w:date="2013-09-20T15:02:00Z"/>
          <w:rStyle w:val="Emphasis"/>
          <w:rFonts w:ascii="Courier New" w:hAnsi="Courier New" w:cs="Courier New"/>
          <w:i w:val="0"/>
        </w:rPr>
      </w:pPr>
      <w:del w:id="989" w:author="Wendy L Thomas" w:date="2013-09-20T15:02:00Z">
        <w:r w:rsidRPr="00090F40" w:rsidDel="00BE7B7F">
          <w:rPr>
            <w:rStyle w:val="Emphasis"/>
            <w:rFonts w:ascii="Courier New" w:hAnsi="Courier New" w:cs="Courier New"/>
            <w:i w:val="0"/>
          </w:rPr>
          <w:tab/>
          <w:delText>&lt;r:Description&gt;&lt;r:Content xml:lang="en"&gt;A nominal response that accepts ONLY an X mark.&lt;/r:Content&gt;&lt;/r:Description&gt;</w:delText>
        </w:r>
      </w:del>
    </w:p>
    <w:p w:rsid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90" w:author="Wendy L Thomas" w:date="2013-09-20T15:02:00Z"/>
          <w:rStyle w:val="Emphasis"/>
          <w:rFonts w:ascii="Courier New" w:hAnsi="Courier New" w:cs="Courier New"/>
          <w:i w:val="0"/>
        </w:rPr>
      </w:pPr>
      <w:del w:id="991" w:author="Wendy L Thomas" w:date="2013-09-20T15:02:00Z">
        <w:r w:rsidRPr="00090F40" w:rsidDel="00BE7B7F">
          <w:rPr>
            <w:rStyle w:val="Emphasis"/>
            <w:rFonts w:ascii="Courier New" w:hAnsi="Courier New" w:cs="Courier New"/>
            <w:i w:val="0"/>
          </w:rPr>
          <w:delText>&lt;/r:Nominal</w:delText>
        </w:r>
      </w:del>
      <w:del w:id="992" w:author="Wendy L Thomas" w:date="2013-09-20T13:45:00Z">
        <w:r w:rsidRPr="00090F40" w:rsidDel="007C38CC">
          <w:rPr>
            <w:rStyle w:val="Emphasis"/>
            <w:rFonts w:ascii="Courier New" w:hAnsi="Courier New" w:cs="Courier New"/>
            <w:i w:val="0"/>
          </w:rPr>
          <w:delText>Delineation</w:delText>
        </w:r>
      </w:del>
      <w:del w:id="993" w:author="Wendy L Thomas" w:date="2013-09-20T15:02:00Z">
        <w:r w:rsidRPr="00090F40" w:rsidDel="00BE7B7F">
          <w:rPr>
            <w:rStyle w:val="Emphasis"/>
            <w:rFonts w:ascii="Courier New" w:hAnsi="Courier New" w:cs="Courier New"/>
            <w:i w:val="0"/>
          </w:rPr>
          <w:delText>&gt;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994" w:author="Wendy L Thomas" w:date="2013-09-20T15:02:00Z"/>
          <w:rStyle w:val="Emphasis"/>
          <w:rFonts w:ascii="Courier New" w:hAnsi="Courier New" w:cs="Courier New"/>
          <w:i w:val="0"/>
        </w:rPr>
      </w:pPr>
    </w:p>
    <w:p w:rsidR="00BE7B7F" w:rsidRDefault="00BE7B7F" w:rsidP="00BE7B7F">
      <w:pPr>
        <w:rPr>
          <w:ins w:id="995" w:author="Wendy L Thomas" w:date="2013-09-20T15:02:00Z"/>
          <w:rStyle w:val="Emphasis"/>
          <w:b/>
        </w:rPr>
      </w:pPr>
      <w:proofErr w:type="spellStart"/>
      <w:ins w:id="996" w:author="Wendy L Thomas" w:date="2013-09-20T15:02:00Z">
        <w:r w:rsidRPr="00013EDE">
          <w:rPr>
            <w:rStyle w:val="Emphasis"/>
            <w:b/>
          </w:rPr>
          <w:t>Location</w:t>
        </w:r>
        <w:r>
          <w:rPr>
            <w:rStyle w:val="Emphasis"/>
            <w:b/>
          </w:rPr>
          <w:t>RepresentationBase</w:t>
        </w:r>
        <w:proofErr w:type="spellEnd"/>
      </w:ins>
    </w:p>
    <w:p w:rsidR="00BE7B7F" w:rsidRDefault="00BE7B7F" w:rsidP="00BE7B7F">
      <w:pPr>
        <w:rPr>
          <w:ins w:id="997" w:author="Wendy L Thomas" w:date="2013-09-20T15:02:00Z"/>
          <w:rStyle w:val="Emphasis"/>
          <w:i w:val="0"/>
        </w:rPr>
      </w:pPr>
      <w:ins w:id="998" w:author="Wendy L Thomas" w:date="2013-09-20T15:02:00Z">
        <w:r>
          <w:rPr>
            <w:rStyle w:val="Emphasis"/>
            <w:i w:val="0"/>
          </w:rPr>
          <w:t>Defines a mark and the region within an object (i.e., image, text, etc.) where the mark should occur. Primarily used as a response domain within a QuestionBlock.</w:t>
        </w:r>
      </w:ins>
    </w:p>
    <w:p w:rsidR="00BE7B7F" w:rsidRPr="007545E7" w:rsidRDefault="00BE7B7F" w:rsidP="00BE7B7F">
      <w:pPr>
        <w:tabs>
          <w:tab w:val="left" w:pos="360"/>
          <w:tab w:val="left" w:pos="720"/>
          <w:tab w:val="left" w:pos="5040"/>
        </w:tabs>
        <w:spacing w:after="0" w:line="240" w:lineRule="auto"/>
        <w:rPr>
          <w:ins w:id="999" w:author="Wendy L Thomas" w:date="2013-09-20T15:02:00Z"/>
          <w:rStyle w:val="Emphasis"/>
          <w:rFonts w:ascii="Courier New" w:hAnsi="Courier New" w:cs="Courier New"/>
          <w:i w:val="0"/>
        </w:rPr>
      </w:pPr>
      <w:proofErr w:type="spellStart"/>
      <w:ins w:id="1000" w:author="Wendy L Thomas" w:date="2013-09-20T15:02:00Z">
        <w:r>
          <w:rPr>
            <w:rStyle w:val="Emphasis"/>
            <w:rFonts w:ascii="Courier New" w:hAnsi="Courier New" w:cs="Courier New"/>
            <w:i w:val="0"/>
          </w:rPr>
          <w:t>LocationRepresentationBase</w:t>
        </w:r>
        <w:proofErr w:type="spellEnd"/>
      </w:ins>
    </w:p>
    <w:p w:rsidR="00BE7B7F" w:rsidRPr="007545E7" w:rsidRDefault="00BE7B7F" w:rsidP="00BE7B7F">
      <w:pPr>
        <w:tabs>
          <w:tab w:val="left" w:pos="360"/>
          <w:tab w:val="left" w:pos="720"/>
          <w:tab w:val="left" w:pos="5040"/>
        </w:tabs>
        <w:spacing w:after="0" w:line="240" w:lineRule="auto"/>
        <w:rPr>
          <w:ins w:id="1001" w:author="Wendy L Thomas" w:date="2013-09-20T15:02:00Z"/>
          <w:rStyle w:val="Emphasis"/>
          <w:rFonts w:ascii="Courier New" w:hAnsi="Courier New" w:cs="Courier New"/>
          <w:i w:val="0"/>
        </w:rPr>
      </w:pPr>
      <w:ins w:id="1002" w:author="Wendy L Thomas" w:date="2013-09-20T15:02:00Z">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ins>
    </w:p>
    <w:p w:rsidR="00BE7B7F" w:rsidRPr="007545E7" w:rsidRDefault="00BE7B7F" w:rsidP="00BE7B7F">
      <w:pPr>
        <w:tabs>
          <w:tab w:val="left" w:pos="360"/>
          <w:tab w:val="left" w:pos="720"/>
          <w:tab w:val="left" w:pos="5040"/>
        </w:tabs>
        <w:spacing w:after="0" w:line="240" w:lineRule="auto"/>
        <w:rPr>
          <w:ins w:id="1003" w:author="Wendy L Thomas" w:date="2013-09-20T15:02:00Z"/>
          <w:rStyle w:val="Emphasis"/>
          <w:rFonts w:ascii="Courier New" w:hAnsi="Courier New" w:cs="Courier New"/>
          <w:i w:val="0"/>
        </w:rPr>
      </w:pPr>
      <w:ins w:id="1004" w:author="Wendy L Thomas" w:date="2013-09-20T15:02:00Z">
        <w:r>
          <w:rPr>
            <w:rStyle w:val="Emphasis"/>
            <w:rFonts w:ascii="Courier New" w:hAnsi="Courier New" w:cs="Courier New"/>
            <w:i w:val="0"/>
          </w:rPr>
          <w:tab/>
        </w:r>
        <w:proofErr w:type="spellStart"/>
        <w:r>
          <w:rPr>
            <w:rStyle w:val="Emphasis"/>
            <w:rFonts w:ascii="Courier New" w:hAnsi="Courier New" w:cs="Courier New"/>
            <w:i w:val="0"/>
          </w:rPr>
          <w:t>LocationRepresentationBase</w:t>
        </w:r>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005" w:author="Wendy L Thomas" w:date="2013-09-20T15:02:00Z"/>
          <w:rStyle w:val="Emphasis"/>
          <w:rFonts w:ascii="Courier New" w:hAnsi="Courier New" w:cs="Courier New"/>
          <w:i w:val="0"/>
        </w:rPr>
      </w:pPr>
      <w:ins w:id="1006" w:author="Wendy L Thomas" w:date="2013-09-20T15:02:00Z">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007" w:author="Wendy L Thomas" w:date="2013-09-20T15:02:00Z"/>
          <w:rStyle w:val="Emphasis"/>
          <w:rFonts w:ascii="Courier New" w:hAnsi="Courier New" w:cs="Courier New"/>
          <w:i w:val="0"/>
        </w:rPr>
      </w:pPr>
      <w:ins w:id="1008" w:author="Wendy L Thomas" w:date="2013-09-20T15:02:00Z">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009" w:author="Wendy L Thomas" w:date="2013-09-20T15:02:00Z"/>
          <w:rStyle w:val="Emphasis"/>
          <w:rFonts w:ascii="Courier New" w:hAnsi="Courier New" w:cs="Courier New"/>
          <w:i w:val="0"/>
        </w:rPr>
      </w:pPr>
      <w:ins w:id="1010" w:author="Wendy L Thomas" w:date="2013-09-20T15:02:00Z">
        <w:r w:rsidRPr="007545E7">
          <w:rPr>
            <w:rStyle w:val="Emphasis"/>
            <w:rFonts w:ascii="Courier New" w:hAnsi="Courier New" w:cs="Courier New"/>
            <w:i w:val="0"/>
          </w:rPr>
          <w:tab/>
        </w:r>
        <w:r>
          <w:rPr>
            <w:rStyle w:val="Emphasis"/>
            <w:rFonts w:ascii="Courier New" w:hAnsi="Courier New" w:cs="Courier New"/>
            <w:i w:val="0"/>
          </w:rPr>
          <w:t>Object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Default="00BE7B7F" w:rsidP="00BE7B7F">
      <w:pPr>
        <w:tabs>
          <w:tab w:val="left" w:pos="360"/>
          <w:tab w:val="left" w:pos="720"/>
          <w:tab w:val="left" w:pos="5040"/>
        </w:tabs>
        <w:spacing w:after="0" w:line="240" w:lineRule="auto"/>
        <w:rPr>
          <w:ins w:id="1011" w:author="Wendy L Thomas" w:date="2013-09-20T15:02:00Z"/>
          <w:rStyle w:val="Emphasis"/>
          <w:rFonts w:ascii="Courier New" w:hAnsi="Courier New" w:cs="Courier New"/>
          <w:i w:val="0"/>
        </w:rPr>
      </w:pPr>
      <w:ins w:id="1012" w:author="Wendy L Thomas" w:date="2013-09-20T15:02:00Z">
        <w:r w:rsidRPr="007545E7">
          <w:rPr>
            <w:rStyle w:val="Emphasis"/>
            <w:rFonts w:ascii="Courier New" w:hAnsi="Courier New" w:cs="Courier New"/>
            <w:i w:val="0"/>
          </w:rPr>
          <w:tab/>
        </w:r>
        <w:r>
          <w:rPr>
            <w:rStyle w:val="Emphasis"/>
            <w:rFonts w:ascii="Courier New" w:hAnsi="Courier New" w:cs="Courier New"/>
            <w:i w:val="0"/>
          </w:rPr>
          <w:t>Action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1013" w:author="Wendy L Thomas" w:date="2013-09-20T15:02:00Z"/>
          <w:rStyle w:val="Emphasis"/>
          <w:rFonts w:ascii="Courier New" w:hAnsi="Courier New" w:cs="Courier New"/>
          <w:i w:val="0"/>
        </w:rPr>
      </w:pPr>
      <w:ins w:id="1014" w:author="Wendy L Thomas" w:date="2013-09-20T15:02:00Z">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RegionOfAction</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1015" w:author="Wendy L Thomas" w:date="2013-09-20T15:02:00Z"/>
          <w:rStyle w:val="Emphasis"/>
          <w:rFonts w:ascii="Courier New" w:hAnsi="Courier New" w:cs="Courier New"/>
          <w:i w:val="0"/>
        </w:rPr>
      </w:pPr>
      <w:ins w:id="1016" w:author="Wendy L Thomas" w:date="2013-09-20T15:02: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Texutal</w:t>
        </w:r>
        <w:proofErr w:type="spellEnd"/>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1017" w:author="Wendy L Thomas" w:date="2013-09-20T15:02:00Z"/>
          <w:rStyle w:val="Emphasis"/>
          <w:rFonts w:ascii="Courier New" w:hAnsi="Courier New" w:cs="Courier New"/>
          <w:i w:val="0"/>
        </w:rPr>
      </w:pPr>
      <w:ins w:id="1018" w:author="Wendy L Thomas" w:date="2013-09-20T15:02: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Audio</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1019" w:author="Wendy L Thomas" w:date="2013-09-20T15:02:00Z"/>
          <w:rStyle w:val="Emphasis"/>
          <w:rFonts w:ascii="Courier New" w:hAnsi="Courier New" w:cs="Courier New"/>
          <w:i w:val="0"/>
        </w:rPr>
      </w:pPr>
      <w:ins w:id="1020" w:author="Wendy L Thomas" w:date="2013-09-20T15:02: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Video</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1021" w:author="Wendy L Thomas" w:date="2013-09-20T15:02:00Z"/>
          <w:rStyle w:val="Emphasis"/>
          <w:rFonts w:ascii="Courier New" w:hAnsi="Courier New" w:cs="Courier New"/>
          <w:i w:val="0"/>
        </w:rPr>
      </w:pPr>
      <w:ins w:id="1022" w:author="Wendy L Thomas" w:date="2013-09-20T15:02: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XML</w:t>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1080"/>
          <w:tab w:val="left" w:pos="1440"/>
          <w:tab w:val="left" w:pos="5040"/>
        </w:tabs>
        <w:spacing w:after="0" w:line="240" w:lineRule="auto"/>
        <w:rPr>
          <w:ins w:id="1023" w:author="Wendy L Thomas" w:date="2013-09-20T15:02:00Z"/>
          <w:rStyle w:val="Emphasis"/>
          <w:rFonts w:ascii="Courier New" w:hAnsi="Courier New" w:cs="Courier New"/>
          <w:i w:val="0"/>
        </w:rPr>
      </w:pPr>
      <w:ins w:id="1024" w:author="Wendy L Thomas" w:date="2013-09-20T15:02:00Z">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ImageArea</w:t>
        </w:r>
        <w:proofErr w:type="spellEnd"/>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1025" w:author="Wendy L Thomas" w:date="2013-09-20T15:02:00Z"/>
          <w:rStyle w:val="Emphasis"/>
          <w:rFonts w:ascii="Courier New" w:hAnsi="Courier New" w:cs="Courier New"/>
          <w:i w:val="0"/>
        </w:rPr>
      </w:pPr>
      <w:ins w:id="1026" w:author="Wendy L Thomas" w:date="2013-09-20T15:02:00Z">
        <w:r>
          <w:rPr>
            <w:rStyle w:val="Emphasis"/>
            <w:rFonts w:ascii="Courier New" w:hAnsi="Courier New" w:cs="Courier New"/>
            <w:i w:val="0"/>
          </w:rPr>
          <w:tab/>
        </w:r>
        <w:r>
          <w:rPr>
            <w:rStyle w:val="Emphasis"/>
            <w:rFonts w:ascii="Courier New" w:hAnsi="Courier New" w:cs="Courier New"/>
            <w:i w:val="0"/>
          </w:rPr>
          <w:tab/>
          <w:t>Description</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1027" w:author="Wendy L Thomas" w:date="2013-09-20T15:02:00Z"/>
          <w:rStyle w:val="Emphasis"/>
          <w:rFonts w:ascii="Courier New" w:hAnsi="Courier New" w:cs="Courier New"/>
          <w:i w:val="0"/>
        </w:rPr>
      </w:pPr>
    </w:p>
    <w:p w:rsidR="00BE7B7F" w:rsidRDefault="00BE7B7F" w:rsidP="00BE7B7F">
      <w:pPr>
        <w:rPr>
          <w:ins w:id="1028" w:author="Wendy L Thomas" w:date="2013-09-20T15:02:00Z"/>
          <w:rStyle w:val="Emphasis"/>
          <w:rFonts w:cs="Courier New"/>
          <w:i w:val="0"/>
        </w:rPr>
      </w:pPr>
      <w:ins w:id="1029" w:author="Wendy L Thomas" w:date="2013-09-20T15:02:00Z">
        <w:r w:rsidRPr="00C645C9">
          <w:rPr>
            <w:rStyle w:val="Emphasis"/>
            <w:rFonts w:cs="Courier New"/>
            <w:i w:val="0"/>
          </w:rPr>
          <w:t xml:space="preserve">Object specifies the object upon which the action takes place. Action describes the action(s) which take place. Action specifies the region within which the action takes place </w:t>
        </w:r>
        <w:r>
          <w:rPr>
            <w:rStyle w:val="Emphasis"/>
            <w:rFonts w:cs="Courier New"/>
            <w:i w:val="0"/>
          </w:rPr>
          <w:t>described in terms of a start, stop, or region definition appropriate to each type as well as a description of the action itself.</w:t>
        </w:r>
      </w:ins>
    </w:p>
    <w:p w:rsidR="00BE7B7F" w:rsidRDefault="00BE7B7F" w:rsidP="00BE7B7F">
      <w:pPr>
        <w:rPr>
          <w:ins w:id="1030" w:author="Wendy L Thomas" w:date="2013-09-20T15:02:00Z"/>
          <w:rStyle w:val="Emphasis"/>
          <w:rFonts w:ascii="Courier New" w:hAnsi="Courier New" w:cs="Courier New"/>
          <w:i w:val="0"/>
        </w:rPr>
      </w:pPr>
      <w:ins w:id="1031" w:author="Wendy L Thomas" w:date="2013-09-20T15:02:00Z">
        <w:r>
          <w:rPr>
            <w:rStyle w:val="Emphasis"/>
            <w:rFonts w:ascii="Courier New" w:hAnsi="Courier New" w:cs="Courier New"/>
            <w:i w:val="0"/>
          </w:rPr>
          <w:t>EXAMPLE:</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32" w:author="Wendy L Thomas" w:date="2013-09-20T15:02:00Z"/>
          <w:rStyle w:val="Emphasis"/>
          <w:rFonts w:ascii="Courier New" w:hAnsi="Courier New" w:cs="Courier New"/>
          <w:i w:val="0"/>
        </w:rPr>
      </w:pPr>
      <w:ins w:id="1033" w:author="Wendy L Thomas" w:date="2013-09-20T15:02:00Z">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:Location</w:t>
        </w:r>
        <w:r>
          <w:rPr>
            <w:rStyle w:val="Emphasis"/>
            <w:rFonts w:ascii="Courier New" w:hAnsi="Courier New" w:cs="Courier New"/>
            <w:i w:val="0"/>
          </w:rPr>
          <w:t>RepresentationBase</w:t>
        </w:r>
        <w:proofErr w:type="spellEnd"/>
        <w:proofErr w:type="gram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isVersionable</w:t>
        </w:r>
        <w:proofErr w:type="spellEnd"/>
        <w:r w:rsidRPr="00090F40">
          <w:rPr>
            <w:rStyle w:val="Emphasis"/>
            <w:rFonts w:ascii="Courier New" w:hAnsi="Courier New" w:cs="Courier New"/>
            <w:i w:val="0"/>
          </w:rPr>
          <w:t xml:space="preserve">="true" typeOfIdentifier="Canonical" </w:t>
        </w:r>
        <w:proofErr w:type="spellStart"/>
        <w:r w:rsidRPr="00090F40">
          <w:rPr>
            <w:rStyle w:val="Emphasis"/>
            <w:rFonts w:ascii="Courier New" w:hAnsi="Courier New" w:cs="Courier New"/>
            <w:i w:val="0"/>
          </w:rPr>
          <w:t>scopeOfUniqueness</w:t>
        </w:r>
        <w:proofErr w:type="spellEnd"/>
        <w:r w:rsidRPr="00090F40">
          <w:rPr>
            <w:rStyle w:val="Emphasis"/>
            <w:rFonts w:ascii="Courier New" w:hAnsi="Courier New" w:cs="Courier New"/>
            <w:i w:val="0"/>
          </w:rPr>
          <w:t>="Agency"&gt;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34" w:author="Wendy L Thomas" w:date="2013-09-20T15:02:00Z"/>
          <w:rStyle w:val="Emphasis"/>
          <w:rFonts w:ascii="Courier New" w:hAnsi="Courier New" w:cs="Courier New"/>
          <w:i w:val="0"/>
        </w:rPr>
      </w:pPr>
      <w:ins w:id="1035"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:URN</w:t>
        </w:r>
        <w:proofErr w:type="spellEnd"/>
        <w:proofErr w:type="gramEnd"/>
        <w:r w:rsidRPr="00090F40">
          <w:rPr>
            <w:rStyle w:val="Emphasis"/>
            <w:rFonts w:ascii="Courier New" w:hAnsi="Courier New" w:cs="Courier New"/>
            <w:i w:val="0"/>
          </w:rPr>
          <w:t>&gt;urn:ddi:us.mpc:LocDel_1:2&lt;/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36" w:author="Wendy L Thomas" w:date="2013-09-20T15:02:00Z"/>
          <w:rStyle w:val="Emphasis"/>
          <w:rFonts w:ascii="Courier New" w:hAnsi="Courier New" w:cs="Courier New"/>
          <w:i w:val="0"/>
        </w:rPr>
      </w:pPr>
      <w:ins w:id="1037"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:Location</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xml:lang="en"&gt;Location on Image_1&lt;/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r:Location</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38" w:author="Wendy L Thomas" w:date="2013-09-20T15:02:00Z"/>
          <w:rStyle w:val="Emphasis"/>
          <w:rFonts w:ascii="Courier New" w:hAnsi="Courier New" w:cs="Courier New"/>
          <w:i w:val="0"/>
        </w:rPr>
      </w:pPr>
      <w:ins w:id="1039"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:Label</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xml:lang="en"&gt;Location on Image&lt;/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r:Label</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40" w:author="Wendy L Thomas" w:date="2013-09-20T15:02:00Z"/>
          <w:rStyle w:val="Emphasis"/>
          <w:rFonts w:ascii="Courier New" w:hAnsi="Courier New" w:cs="Courier New"/>
          <w:i w:val="0"/>
        </w:rPr>
      </w:pPr>
      <w:ins w:id="1041"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:Description</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 xml:space="preserve"> xml:lang="en"&gt;A location response that requires the letter "D" to be marked on an image.&lt;/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r:Description</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42" w:author="Wendy L Thomas" w:date="2013-09-20T15:02:00Z"/>
          <w:rStyle w:val="Emphasis"/>
          <w:rFonts w:ascii="Courier New" w:hAnsi="Courier New" w:cs="Courier New"/>
          <w:i w:val="0"/>
        </w:rPr>
      </w:pPr>
      <w:ins w:id="1043"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:Object</w:t>
        </w:r>
        <w:proofErr w:type="spellEnd"/>
        <w:proofErr w:type="gramEnd"/>
        <w:r w:rsidRPr="00090F40">
          <w:rPr>
            <w:rStyle w:val="Emphasis"/>
            <w:rFonts w:ascii="Courier New" w:hAnsi="Courier New" w:cs="Courier New"/>
            <w:i w:val="0"/>
          </w:rPr>
          <w:t>&gt;Image&lt;/</w:t>
        </w:r>
        <w:proofErr w:type="spellStart"/>
        <w:r w:rsidRPr="00090F40">
          <w:rPr>
            <w:rStyle w:val="Emphasis"/>
            <w:rFonts w:ascii="Courier New" w:hAnsi="Courier New" w:cs="Courier New"/>
            <w:i w:val="0"/>
          </w:rPr>
          <w:t>r:Object</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44" w:author="Wendy L Thomas" w:date="2013-09-20T15:02:00Z"/>
          <w:rStyle w:val="Emphasis"/>
          <w:rFonts w:ascii="Courier New" w:hAnsi="Courier New" w:cs="Courier New"/>
          <w:i w:val="0"/>
        </w:rPr>
      </w:pPr>
      <w:ins w:id="1045"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:Action</w:t>
        </w:r>
        <w:proofErr w:type="spellEnd"/>
        <w:proofErr w:type="gram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regExp</w:t>
        </w:r>
        <w:proofErr w:type="spellEnd"/>
        <w:r w:rsidRPr="00090F40">
          <w:rPr>
            <w:rStyle w:val="Emphasis"/>
            <w:rFonts w:ascii="Courier New" w:hAnsi="Courier New" w:cs="Courier New"/>
            <w:i w:val="0"/>
          </w:rPr>
          <w:t>="[</w:t>
        </w:r>
        <w:proofErr w:type="spellStart"/>
        <w:r w:rsidRPr="00090F40">
          <w:rPr>
            <w:rStyle w:val="Emphasis"/>
            <w:rFonts w:ascii="Courier New" w:hAnsi="Courier New" w:cs="Courier New"/>
            <w:i w:val="0"/>
          </w:rPr>
          <w:t>Dd</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46" w:author="Wendy L Thomas" w:date="2013-09-20T15:02:00Z"/>
          <w:rStyle w:val="Emphasis"/>
          <w:rFonts w:ascii="Courier New" w:hAnsi="Courier New" w:cs="Courier New"/>
          <w:i w:val="0"/>
        </w:rPr>
      </w:pPr>
      <w:ins w:id="1047" w:author="Wendy L Thomas" w:date="2013-09-20T15:02:00Z">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RegionOfAction</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48" w:author="Wendy L Thomas" w:date="2013-09-20T15:02:00Z"/>
          <w:rStyle w:val="Emphasis"/>
          <w:rFonts w:ascii="Courier New" w:hAnsi="Courier New" w:cs="Courier New"/>
          <w:i w:val="0"/>
        </w:rPr>
      </w:pPr>
      <w:ins w:id="1049" w:author="Wendy L Thomas" w:date="2013-09-20T15:02:00Z">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proofErr w:type="gramStart"/>
        <w:r w:rsidRPr="00090F40">
          <w:rPr>
            <w:rStyle w:val="Emphasis"/>
            <w:rFonts w:ascii="Courier New" w:hAnsi="Courier New" w:cs="Courier New"/>
            <w:i w:val="0"/>
          </w:rPr>
          <w:t>r:</w:t>
        </w:r>
        <w:proofErr w:type="gramEnd"/>
        <w:r w:rsidRPr="00090F40">
          <w:rPr>
            <w:rStyle w:val="Emphasis"/>
            <w:rFonts w:ascii="Courier New" w:hAnsi="Courier New" w:cs="Courier New"/>
            <w:i w:val="0"/>
          </w:rPr>
          <w:t>ImageArea</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50" w:author="Wendy L Thomas" w:date="2013-09-20T15:02:00Z"/>
          <w:rStyle w:val="Emphasis"/>
          <w:rFonts w:ascii="Courier New" w:hAnsi="Courier New" w:cs="Courier New"/>
          <w:i w:val="0"/>
        </w:rPr>
      </w:pPr>
      <w:ins w:id="1051" w:author="Wendy L Thomas" w:date="2013-09-20T15:02:00Z">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:Shape</w:t>
        </w:r>
        <w:proofErr w:type="spellEnd"/>
        <w:proofErr w:type="gramEnd"/>
        <w:r w:rsidRPr="00090F40">
          <w:rPr>
            <w:rStyle w:val="Emphasis"/>
            <w:rFonts w:ascii="Courier New" w:hAnsi="Courier New" w:cs="Courier New"/>
            <w:i w:val="0"/>
          </w:rPr>
          <w:t>&gt;Rectangle&lt;/</w:t>
        </w:r>
        <w:proofErr w:type="spellStart"/>
        <w:r w:rsidRPr="00090F40">
          <w:rPr>
            <w:rStyle w:val="Emphasis"/>
            <w:rFonts w:ascii="Courier New" w:hAnsi="Courier New" w:cs="Courier New"/>
            <w:i w:val="0"/>
          </w:rPr>
          <w:t>r:Shape</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52" w:author="Wendy L Thomas" w:date="2013-09-20T15:02:00Z"/>
          <w:rStyle w:val="Emphasis"/>
          <w:rFonts w:ascii="Courier New" w:hAnsi="Courier New" w:cs="Courier New"/>
          <w:i w:val="0"/>
        </w:rPr>
      </w:pPr>
      <w:ins w:id="1053" w:author="Wendy L Thomas" w:date="2013-09-20T15:02:00Z">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:Coordinates</w:t>
        </w:r>
        <w:proofErr w:type="spellEnd"/>
        <w:proofErr w:type="gramEnd"/>
        <w:r w:rsidRPr="00090F40">
          <w:rPr>
            <w:rStyle w:val="Emphasis"/>
            <w:rFonts w:ascii="Courier New" w:hAnsi="Courier New" w:cs="Courier New"/>
            <w:i w:val="0"/>
          </w:rPr>
          <w:t>&gt;5,-5 5,-2 2,-2 2,-5&lt;/</w:t>
        </w:r>
        <w:proofErr w:type="spellStart"/>
        <w:r w:rsidRPr="00090F40">
          <w:rPr>
            <w:rStyle w:val="Emphasis"/>
            <w:rFonts w:ascii="Courier New" w:hAnsi="Courier New" w:cs="Courier New"/>
            <w:i w:val="0"/>
          </w:rPr>
          <w:t>r:Coordinates</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54" w:author="Wendy L Thomas" w:date="2013-09-20T15:02:00Z"/>
          <w:rStyle w:val="Emphasis"/>
          <w:rFonts w:ascii="Courier New" w:hAnsi="Courier New" w:cs="Courier New"/>
          <w:i w:val="0"/>
        </w:rPr>
      </w:pPr>
      <w:ins w:id="1055" w:author="Wendy L Thomas" w:date="2013-09-20T15:02:00Z">
        <w:r w:rsidRPr="00090F40">
          <w:rPr>
            <w:rStyle w:val="Emphasis"/>
            <w:rFonts w:ascii="Courier New" w:hAnsi="Courier New" w:cs="Courier New"/>
            <w:i w:val="0"/>
          </w:rPr>
          <w:tab/>
        </w:r>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:ImageArea</w:t>
        </w:r>
        <w:proofErr w:type="spellEnd"/>
        <w:proofErr w:type="gram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56" w:author="Wendy L Thomas" w:date="2013-09-20T15:02:00Z"/>
          <w:rStyle w:val="Emphasis"/>
          <w:rFonts w:ascii="Courier New" w:hAnsi="Courier New" w:cs="Courier New"/>
          <w:i w:val="0"/>
        </w:rPr>
      </w:pPr>
      <w:ins w:id="1057" w:author="Wendy L Thomas" w:date="2013-09-20T15:02:00Z">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:RegionOfAction</w:t>
        </w:r>
        <w:proofErr w:type="spellEnd"/>
        <w:proofErr w:type="gram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58" w:author="Wendy L Thomas" w:date="2013-09-20T15:02:00Z"/>
          <w:rStyle w:val="Emphasis"/>
          <w:rFonts w:ascii="Courier New" w:hAnsi="Courier New" w:cs="Courier New"/>
          <w:i w:val="0"/>
        </w:rPr>
      </w:pPr>
      <w:ins w:id="1059" w:author="Wendy L Thomas" w:date="2013-09-20T15:02:00Z">
        <w:r w:rsidRPr="00090F40">
          <w:rPr>
            <w:rStyle w:val="Emphasis"/>
            <w:rFonts w:ascii="Courier New" w:hAnsi="Courier New" w:cs="Courier New"/>
            <w:i w:val="0"/>
          </w:rPr>
          <w:tab/>
        </w:r>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:Description</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 xml:space="preserve"> xml:lang="en"&gt;Mark the letter D (upper or lower case accepted) in the upper left (3x3) section of the 10x10 gridded image.&lt;/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r:Description</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60" w:author="Wendy L Thomas" w:date="2013-09-20T15:02:00Z"/>
          <w:rStyle w:val="Emphasis"/>
          <w:rFonts w:ascii="Courier New" w:hAnsi="Courier New" w:cs="Courier New"/>
          <w:i w:val="0"/>
        </w:rPr>
      </w:pPr>
      <w:ins w:id="1061"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:Action</w:t>
        </w:r>
        <w:proofErr w:type="spellEnd"/>
        <w:proofErr w:type="gramEnd"/>
        <w:r w:rsidRPr="00090F40">
          <w:rPr>
            <w:rStyle w:val="Emphasis"/>
            <w:rFonts w:ascii="Courier New" w:hAnsi="Courier New" w:cs="Courier New"/>
            <w:i w:val="0"/>
          </w:rPr>
          <w:t>&gt;</w:t>
        </w:r>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62" w:author="Wendy L Thomas" w:date="2013-09-20T15:02:00Z"/>
          <w:rStyle w:val="Emphasis"/>
          <w:rFonts w:ascii="Courier New" w:hAnsi="Courier New" w:cs="Courier New"/>
          <w:i w:val="0"/>
        </w:rPr>
      </w:pPr>
      <w:ins w:id="1063" w:author="Wendy L Thomas" w:date="2013-09-20T15:02:00Z">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:Location</w:t>
        </w:r>
        <w:r>
          <w:rPr>
            <w:rStyle w:val="Emphasis"/>
            <w:rFonts w:ascii="Courier New" w:hAnsi="Courier New" w:cs="Courier New"/>
            <w:i w:val="0"/>
          </w:rPr>
          <w:t>RepresentationBase</w:t>
        </w:r>
        <w:proofErr w:type="spellEnd"/>
        <w:proofErr w:type="gram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64" w:author="Wendy L Thomas" w:date="2013-09-20T15:02:00Z"/>
          <w:rStyle w:val="Emphasis"/>
          <w:rFonts w:ascii="Courier New" w:hAnsi="Courier New" w:cs="Courier New"/>
          <w:i w:val="0"/>
        </w:rPr>
      </w:pPr>
    </w:p>
    <w:p w:rsidR="00BE7B7F" w:rsidRDefault="00BE7B7F" w:rsidP="00BE7B7F">
      <w:pPr>
        <w:rPr>
          <w:ins w:id="1065" w:author="Wendy L Thomas" w:date="2013-09-20T15:02:00Z"/>
          <w:rStyle w:val="Emphasis"/>
          <w:b/>
        </w:rPr>
      </w:pPr>
      <w:proofErr w:type="spellStart"/>
      <w:ins w:id="1066" w:author="Wendy L Thomas" w:date="2013-09-20T15:02:00Z">
        <w:r w:rsidRPr="00013EDE">
          <w:rPr>
            <w:rStyle w:val="Emphasis"/>
            <w:b/>
          </w:rPr>
          <w:t>Nominal</w:t>
        </w:r>
        <w:r>
          <w:rPr>
            <w:rStyle w:val="Emphasis"/>
            <w:b/>
          </w:rPr>
          <w:t>RepresentationBase</w:t>
        </w:r>
        <w:proofErr w:type="spellEnd"/>
      </w:ins>
    </w:p>
    <w:p w:rsidR="00BE7B7F" w:rsidRDefault="00BE7B7F" w:rsidP="00BE7B7F">
      <w:pPr>
        <w:rPr>
          <w:ins w:id="1067" w:author="Wendy L Thomas" w:date="2013-09-20T15:02:00Z"/>
          <w:rStyle w:val="Emphasis"/>
          <w:i w:val="0"/>
        </w:rPr>
      </w:pPr>
      <w:proofErr w:type="gramStart"/>
      <w:ins w:id="1068" w:author="Wendy L Thomas" w:date="2013-09-20T15:02:00Z">
        <w:r>
          <w:rPr>
            <w:rStyle w:val="Emphasis"/>
            <w:i w:val="0"/>
          </w:rPr>
          <w:t>Defines a nominal response that is not coded or related to a particular category scheme.</w:t>
        </w:r>
        <w:proofErr w:type="gramEnd"/>
        <w:r>
          <w:rPr>
            <w:rStyle w:val="Emphasis"/>
            <w:i w:val="0"/>
          </w:rPr>
          <w:t xml:space="preserve"> Used primarily by QuestionGrid, this defines a response where there is a simple check or other demarcation expressing a binary “yes | no” or “true | false” response. </w:t>
        </w:r>
      </w:ins>
    </w:p>
    <w:p w:rsidR="00BE7B7F" w:rsidRPr="007545E7" w:rsidRDefault="00BE7B7F" w:rsidP="00BE7B7F">
      <w:pPr>
        <w:tabs>
          <w:tab w:val="left" w:pos="360"/>
          <w:tab w:val="left" w:pos="720"/>
          <w:tab w:val="left" w:pos="5040"/>
        </w:tabs>
        <w:spacing w:after="0" w:line="240" w:lineRule="auto"/>
        <w:rPr>
          <w:ins w:id="1069" w:author="Wendy L Thomas" w:date="2013-09-20T15:02:00Z"/>
          <w:rStyle w:val="Emphasis"/>
          <w:rFonts w:ascii="Courier New" w:hAnsi="Courier New" w:cs="Courier New"/>
          <w:i w:val="0"/>
        </w:rPr>
      </w:pPr>
      <w:proofErr w:type="spellStart"/>
      <w:ins w:id="1070" w:author="Wendy L Thomas" w:date="2013-09-20T15:02:00Z">
        <w:r>
          <w:rPr>
            <w:rStyle w:val="Emphasis"/>
            <w:rFonts w:ascii="Courier New" w:hAnsi="Courier New" w:cs="Courier New"/>
            <w:i w:val="0"/>
          </w:rPr>
          <w:t>NominalRepresentationBase</w:t>
        </w:r>
        <w:proofErr w:type="spellEnd"/>
      </w:ins>
    </w:p>
    <w:p w:rsidR="00BE7B7F" w:rsidRPr="007545E7" w:rsidRDefault="00BE7B7F" w:rsidP="00BE7B7F">
      <w:pPr>
        <w:tabs>
          <w:tab w:val="left" w:pos="360"/>
          <w:tab w:val="left" w:pos="720"/>
          <w:tab w:val="left" w:pos="5040"/>
        </w:tabs>
        <w:spacing w:after="0" w:line="240" w:lineRule="auto"/>
        <w:rPr>
          <w:ins w:id="1071" w:author="Wendy L Thomas" w:date="2013-09-20T15:02:00Z"/>
          <w:rStyle w:val="Emphasis"/>
          <w:rFonts w:ascii="Courier New" w:hAnsi="Courier New" w:cs="Courier New"/>
          <w:i w:val="0"/>
        </w:rPr>
      </w:pPr>
      <w:ins w:id="1072" w:author="Wendy L Thomas" w:date="2013-09-20T15:02:00Z">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ins>
    </w:p>
    <w:p w:rsidR="00BE7B7F" w:rsidRPr="007545E7" w:rsidRDefault="00BE7B7F" w:rsidP="00BE7B7F">
      <w:pPr>
        <w:tabs>
          <w:tab w:val="left" w:pos="360"/>
          <w:tab w:val="left" w:pos="720"/>
          <w:tab w:val="left" w:pos="5040"/>
        </w:tabs>
        <w:spacing w:after="0" w:line="240" w:lineRule="auto"/>
        <w:rPr>
          <w:ins w:id="1073" w:author="Wendy L Thomas" w:date="2013-09-20T15:02:00Z"/>
          <w:rStyle w:val="Emphasis"/>
          <w:rFonts w:ascii="Courier New" w:hAnsi="Courier New" w:cs="Courier New"/>
          <w:i w:val="0"/>
        </w:rPr>
      </w:pPr>
      <w:ins w:id="1074" w:author="Wendy L Thomas" w:date="2013-09-20T15:02:00Z">
        <w:r>
          <w:rPr>
            <w:rStyle w:val="Emphasis"/>
            <w:rFonts w:ascii="Courier New" w:hAnsi="Courier New" w:cs="Courier New"/>
            <w:i w:val="0"/>
          </w:rPr>
          <w:tab/>
        </w:r>
        <w:proofErr w:type="spellStart"/>
        <w:r>
          <w:rPr>
            <w:rStyle w:val="Emphasis"/>
            <w:rFonts w:ascii="Courier New" w:hAnsi="Courier New" w:cs="Courier New"/>
            <w:i w:val="0"/>
          </w:rPr>
          <w:t>NominalRepresentationBase</w:t>
        </w:r>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075" w:author="Wendy L Thomas" w:date="2013-09-20T15:02:00Z"/>
          <w:rStyle w:val="Emphasis"/>
          <w:rFonts w:ascii="Courier New" w:hAnsi="Courier New" w:cs="Courier New"/>
          <w:i w:val="0"/>
        </w:rPr>
      </w:pPr>
      <w:ins w:id="1076" w:author="Wendy L Thomas" w:date="2013-09-20T15:02:00Z">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077" w:author="Wendy L Thomas" w:date="2013-09-20T15:02:00Z"/>
          <w:rStyle w:val="Emphasis"/>
          <w:rFonts w:ascii="Courier New" w:hAnsi="Courier New" w:cs="Courier New"/>
          <w:i w:val="0"/>
        </w:rPr>
      </w:pPr>
      <w:ins w:id="1078" w:author="Wendy L Thomas" w:date="2013-09-20T15:02:00Z">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079" w:author="Wendy L Thomas" w:date="2013-09-20T15:02:00Z"/>
          <w:rStyle w:val="Emphasis"/>
          <w:rFonts w:ascii="Courier New" w:hAnsi="Courier New" w:cs="Courier New"/>
          <w:i w:val="0"/>
        </w:rPr>
      </w:pPr>
      <w:ins w:id="1080" w:author="Wendy L Thomas" w:date="2013-09-20T15:02:00Z">
        <w:r w:rsidRPr="007545E7">
          <w:rPr>
            <w:rStyle w:val="Emphasis"/>
            <w:rFonts w:ascii="Courier New" w:hAnsi="Courier New" w:cs="Courier New"/>
            <w:i w:val="0"/>
          </w:rPr>
          <w:tab/>
        </w:r>
        <w:r>
          <w:rPr>
            <w:rStyle w:val="Emphasis"/>
            <w:rFonts w:ascii="Courier New" w:hAnsi="Courier New" w:cs="Courier New"/>
            <w:i w:val="0"/>
          </w:rPr>
          <w:t>@</w:t>
        </w:r>
        <w:proofErr w:type="spellStart"/>
        <w:r>
          <w:rPr>
            <w:rStyle w:val="Emphasis"/>
            <w:rFonts w:ascii="Courier New" w:hAnsi="Courier New" w:cs="Courier New"/>
            <w:i w:val="0"/>
          </w:rPr>
          <w:t>regExp</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Default="00BE7B7F" w:rsidP="00BE7B7F">
      <w:pPr>
        <w:rPr>
          <w:ins w:id="1081" w:author="Wendy L Thomas" w:date="2013-09-20T15:02:00Z"/>
          <w:rStyle w:val="Emphasis"/>
          <w:i w:val="0"/>
        </w:rPr>
      </w:pPr>
    </w:p>
    <w:p w:rsidR="00BE7B7F" w:rsidRDefault="00BE7B7F" w:rsidP="00BE7B7F">
      <w:pPr>
        <w:rPr>
          <w:ins w:id="1082" w:author="Wendy L Thomas" w:date="2013-09-20T15:02:00Z"/>
          <w:rStyle w:val="Emphasis"/>
          <w:i w:val="0"/>
        </w:rPr>
      </w:pPr>
      <w:proofErr w:type="gramStart"/>
      <w:ins w:id="1083" w:author="Wendy L Thomas" w:date="2013-09-20T15:02:00Z">
        <w:r>
          <w:rPr>
            <w:rStyle w:val="Emphasis"/>
            <w:i w:val="0"/>
          </w:rPr>
          <w:t>A simple description of a nominal response which may be constrained by a regular express to a specified mark.</w:t>
        </w:r>
        <w:proofErr w:type="gramEnd"/>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84" w:author="Wendy L Thomas" w:date="2013-09-20T15:02:00Z"/>
          <w:rStyle w:val="Emphasis"/>
          <w:rFonts w:ascii="Courier New" w:hAnsi="Courier New" w:cs="Courier New"/>
          <w:i w:val="0"/>
        </w:rPr>
      </w:pPr>
      <w:ins w:id="1085" w:author="Wendy L Thomas" w:date="2013-09-20T15:02:00Z">
        <w:r>
          <w:rPr>
            <w:rStyle w:val="Emphasis"/>
            <w:rFonts w:ascii="Courier New" w:hAnsi="Courier New" w:cs="Courier New"/>
            <w:i w:val="0"/>
          </w:rPr>
          <w:t>EXAMPLE:</w:t>
        </w:r>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86" w:author="Wendy L Thomas" w:date="2013-09-20T15:02:00Z"/>
          <w:rStyle w:val="Emphasis"/>
          <w:rFonts w:ascii="Courier New" w:hAnsi="Courier New" w:cs="Courier New"/>
          <w:i w:val="0"/>
        </w:rPr>
      </w:pPr>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87" w:author="Wendy L Thomas" w:date="2013-09-20T15:02:00Z"/>
          <w:rStyle w:val="Emphasis"/>
          <w:rFonts w:ascii="Courier New" w:hAnsi="Courier New" w:cs="Courier New"/>
          <w:i w:val="0"/>
        </w:rPr>
      </w:pPr>
      <w:ins w:id="1088" w:author="Wendy L Thomas" w:date="2013-09-20T15:02:00Z">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:Nominal</w:t>
        </w:r>
        <w:r>
          <w:rPr>
            <w:rStyle w:val="Emphasis"/>
            <w:rFonts w:ascii="Courier New" w:hAnsi="Courier New" w:cs="Courier New"/>
            <w:i w:val="0"/>
          </w:rPr>
          <w:t>RepresentationBase</w:t>
        </w:r>
        <w:proofErr w:type="spellEnd"/>
        <w:proofErr w:type="gramEnd"/>
        <w:r w:rsidRPr="00090F40">
          <w:rPr>
            <w:rStyle w:val="Emphasis"/>
            <w:rFonts w:ascii="Courier New" w:hAnsi="Courier New" w:cs="Courier New"/>
            <w:i w:val="0"/>
          </w:rPr>
          <w:t xml:space="preserve"> </w:t>
        </w:r>
        <w:proofErr w:type="spellStart"/>
        <w:r w:rsidRPr="00090F40">
          <w:rPr>
            <w:rStyle w:val="Emphasis"/>
            <w:rFonts w:ascii="Courier New" w:hAnsi="Courier New" w:cs="Courier New"/>
            <w:i w:val="0"/>
          </w:rPr>
          <w:t>isVersionable</w:t>
        </w:r>
        <w:proofErr w:type="spellEnd"/>
        <w:r w:rsidRPr="00090F40">
          <w:rPr>
            <w:rStyle w:val="Emphasis"/>
            <w:rFonts w:ascii="Courier New" w:hAnsi="Courier New" w:cs="Courier New"/>
            <w:i w:val="0"/>
          </w:rPr>
          <w:t xml:space="preserve">="true" typeOfIdentifier="Canonical" </w:t>
        </w:r>
        <w:proofErr w:type="spellStart"/>
        <w:r w:rsidRPr="00090F40">
          <w:rPr>
            <w:rStyle w:val="Emphasis"/>
            <w:rFonts w:ascii="Courier New" w:hAnsi="Courier New" w:cs="Courier New"/>
            <w:i w:val="0"/>
          </w:rPr>
          <w:t>scopeOfUniqueness</w:t>
        </w:r>
        <w:proofErr w:type="spellEnd"/>
        <w:r w:rsidRPr="00090F40">
          <w:rPr>
            <w:rStyle w:val="Emphasis"/>
            <w:rFonts w:ascii="Courier New" w:hAnsi="Courier New" w:cs="Courier New"/>
            <w:i w:val="0"/>
          </w:rPr>
          <w:t xml:space="preserve">="Agency" </w:t>
        </w:r>
        <w:proofErr w:type="spellStart"/>
        <w:r w:rsidRPr="00090F40">
          <w:rPr>
            <w:rStyle w:val="Emphasis"/>
            <w:rFonts w:ascii="Courier New" w:hAnsi="Courier New" w:cs="Courier New"/>
            <w:i w:val="0"/>
          </w:rPr>
          <w:t>regExp</w:t>
        </w:r>
        <w:proofErr w:type="spellEnd"/>
        <w:r w:rsidRPr="00090F40">
          <w:rPr>
            <w:rStyle w:val="Emphasis"/>
            <w:rFonts w:ascii="Courier New" w:hAnsi="Courier New" w:cs="Courier New"/>
            <w:i w:val="0"/>
          </w:rPr>
          <w:t>="[Xx]"&gt;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89" w:author="Wendy L Thomas" w:date="2013-09-20T15:02:00Z"/>
          <w:rStyle w:val="Emphasis"/>
          <w:rFonts w:ascii="Courier New" w:hAnsi="Courier New" w:cs="Courier New"/>
          <w:i w:val="0"/>
        </w:rPr>
      </w:pPr>
      <w:ins w:id="1090"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:URN</w:t>
        </w:r>
        <w:proofErr w:type="spellEnd"/>
        <w:proofErr w:type="gramEnd"/>
        <w:r w:rsidRPr="00090F40">
          <w:rPr>
            <w:rStyle w:val="Emphasis"/>
            <w:rFonts w:ascii="Courier New" w:hAnsi="Courier New" w:cs="Courier New"/>
            <w:i w:val="0"/>
          </w:rPr>
          <w:t>&gt;urn:ddi:us.mpc:NomDel_1:2&lt;/</w:t>
        </w:r>
        <w:proofErr w:type="spellStart"/>
        <w:r w:rsidRPr="00090F40">
          <w:rPr>
            <w:rStyle w:val="Emphasis"/>
            <w:rFonts w:ascii="Courier New" w:hAnsi="Courier New" w:cs="Courier New"/>
            <w:i w:val="0"/>
          </w:rPr>
          <w:t>r:URN</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91" w:author="Wendy L Thomas" w:date="2013-09-20T15:02:00Z"/>
          <w:rStyle w:val="Emphasis"/>
          <w:rFonts w:ascii="Courier New" w:hAnsi="Courier New" w:cs="Courier New"/>
          <w:i w:val="0"/>
        </w:rPr>
      </w:pPr>
      <w:ins w:id="1092"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:Nominal</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xml:lang="en"&gt;Nominal X only&lt;/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r:Nominal</w:t>
        </w:r>
        <w:r>
          <w:rPr>
            <w:rStyle w:val="Emphasis"/>
            <w:rFonts w:ascii="Courier New" w:hAnsi="Courier New" w:cs="Courier New"/>
            <w:i w:val="0"/>
          </w:rPr>
          <w:t>RepresentationBase</w:t>
        </w:r>
        <w:r w:rsidRPr="00090F40">
          <w:rPr>
            <w:rStyle w:val="Emphasis"/>
            <w:rFonts w:ascii="Courier New" w:hAnsi="Courier New" w:cs="Courier New"/>
            <w:i w:val="0"/>
          </w:rPr>
          <w:t>Name</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93" w:author="Wendy L Thomas" w:date="2013-09-20T15:02:00Z"/>
          <w:rStyle w:val="Emphasis"/>
          <w:rFonts w:ascii="Courier New" w:hAnsi="Courier New" w:cs="Courier New"/>
          <w:i w:val="0"/>
        </w:rPr>
      </w:pPr>
      <w:ins w:id="1094"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:Label</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 xml:space="preserve"> xml:lang="en"&gt;Nominal X only&lt;/</w:t>
        </w:r>
        <w:proofErr w:type="spellStart"/>
        <w:r w:rsidRPr="00090F40">
          <w:rPr>
            <w:rStyle w:val="Emphasis"/>
            <w:rFonts w:ascii="Courier New" w:hAnsi="Courier New" w:cs="Courier New"/>
            <w:i w:val="0"/>
          </w:rPr>
          <w:t>r:String</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r:Label</w:t>
        </w:r>
        <w:proofErr w:type="spell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95" w:author="Wendy L Thomas" w:date="2013-09-20T15:02:00Z"/>
          <w:rStyle w:val="Emphasis"/>
          <w:rFonts w:ascii="Courier New" w:hAnsi="Courier New" w:cs="Courier New"/>
          <w:i w:val="0"/>
        </w:rPr>
      </w:pPr>
      <w:ins w:id="1096" w:author="Wendy L Thomas" w:date="2013-09-20T15:02:00Z">
        <w:r w:rsidRPr="00090F40">
          <w:rPr>
            <w:rStyle w:val="Emphasis"/>
            <w:rFonts w:ascii="Courier New" w:hAnsi="Courier New" w:cs="Courier New"/>
            <w:i w:val="0"/>
          </w:rPr>
          <w:tab/>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:Description</w:t>
        </w:r>
        <w:proofErr w:type="spellEnd"/>
        <w:proofErr w:type="gram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 xml:space="preserve"> xml:lang="en"&gt;A nominal response that accepts ONLY an X mark.&lt;/</w:t>
        </w:r>
        <w:proofErr w:type="spellStart"/>
        <w:r w:rsidRPr="00090F40">
          <w:rPr>
            <w:rStyle w:val="Emphasis"/>
            <w:rFonts w:ascii="Courier New" w:hAnsi="Courier New" w:cs="Courier New"/>
            <w:i w:val="0"/>
          </w:rPr>
          <w:t>r:Content</w:t>
        </w:r>
        <w:proofErr w:type="spellEnd"/>
        <w:r w:rsidRPr="00090F40">
          <w:rPr>
            <w:rStyle w:val="Emphasis"/>
            <w:rFonts w:ascii="Courier New" w:hAnsi="Courier New" w:cs="Courier New"/>
            <w:i w:val="0"/>
          </w:rPr>
          <w:t>&gt;&lt;/</w:t>
        </w:r>
        <w:proofErr w:type="spellStart"/>
        <w:r w:rsidRPr="00090F40">
          <w:rPr>
            <w:rStyle w:val="Emphasis"/>
            <w:rFonts w:ascii="Courier New" w:hAnsi="Courier New" w:cs="Courier New"/>
            <w:i w:val="0"/>
          </w:rPr>
          <w:t>r:Description</w:t>
        </w:r>
        <w:proofErr w:type="spellEnd"/>
        <w:r w:rsidRPr="00090F40">
          <w:rPr>
            <w:rStyle w:val="Emphasis"/>
            <w:rFonts w:ascii="Courier New" w:hAnsi="Courier New" w:cs="Courier New"/>
            <w:i w:val="0"/>
          </w:rPr>
          <w:t>&gt;</w:t>
        </w:r>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97" w:author="Wendy L Thomas" w:date="2013-09-20T15:02:00Z"/>
          <w:rStyle w:val="Emphasis"/>
          <w:rFonts w:ascii="Courier New" w:hAnsi="Courier New" w:cs="Courier New"/>
          <w:i w:val="0"/>
        </w:rPr>
      </w:pPr>
      <w:ins w:id="1098" w:author="Wendy L Thomas" w:date="2013-09-20T15:02:00Z">
        <w:r w:rsidRPr="00090F40">
          <w:rPr>
            <w:rStyle w:val="Emphasis"/>
            <w:rFonts w:ascii="Courier New" w:hAnsi="Courier New" w:cs="Courier New"/>
            <w:i w:val="0"/>
          </w:rPr>
          <w:t>&lt;/</w:t>
        </w:r>
        <w:proofErr w:type="spellStart"/>
        <w:r w:rsidRPr="00090F40">
          <w:rPr>
            <w:rStyle w:val="Emphasis"/>
            <w:rFonts w:ascii="Courier New" w:hAnsi="Courier New" w:cs="Courier New"/>
            <w:i w:val="0"/>
          </w:rPr>
          <w:t>r</w:t>
        </w:r>
        <w:proofErr w:type="gramStart"/>
        <w:r w:rsidRPr="00090F40">
          <w:rPr>
            <w:rStyle w:val="Emphasis"/>
            <w:rFonts w:ascii="Courier New" w:hAnsi="Courier New" w:cs="Courier New"/>
            <w:i w:val="0"/>
          </w:rPr>
          <w:t>:Nominal</w:t>
        </w:r>
        <w:r>
          <w:rPr>
            <w:rStyle w:val="Emphasis"/>
            <w:rFonts w:ascii="Courier New" w:hAnsi="Courier New" w:cs="Courier New"/>
            <w:i w:val="0"/>
          </w:rPr>
          <w:t>RepresentationBase</w:t>
        </w:r>
        <w:proofErr w:type="spellEnd"/>
        <w:proofErr w:type="gramEnd"/>
        <w:r w:rsidRPr="00090F40">
          <w:rPr>
            <w:rStyle w:val="Emphasis"/>
            <w:rFonts w:ascii="Courier New" w:hAnsi="Courier New" w:cs="Courier New"/>
            <w:i w:val="0"/>
          </w:rPr>
          <w:t>&gt;</w:t>
        </w:r>
      </w:ins>
    </w:p>
    <w:p w:rsidR="00BE7B7F" w:rsidRPr="00090F40"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099" w:author="Wendy L Thomas" w:date="2013-09-20T15:02:00Z"/>
          <w:rStyle w:val="Emphasis"/>
          <w:rFonts w:ascii="Courier New" w:hAnsi="Courier New" w:cs="Courier New"/>
          <w:i w:val="0"/>
        </w:rPr>
      </w:pPr>
    </w:p>
    <w:p w:rsidR="00BE7B7F" w:rsidRDefault="00BE7B7F" w:rsidP="00BE7B7F">
      <w:pPr>
        <w:rPr>
          <w:ins w:id="1100" w:author="Wendy L Thomas" w:date="2013-09-20T15:02:00Z"/>
          <w:rStyle w:val="Emphasis"/>
          <w:b/>
        </w:rPr>
      </w:pPr>
      <w:proofErr w:type="spellStart"/>
      <w:ins w:id="1101" w:author="Wendy L Thomas" w:date="2013-09-20T15:02:00Z">
        <w:r w:rsidRPr="00013EDE">
          <w:rPr>
            <w:rStyle w:val="Emphasis"/>
            <w:b/>
          </w:rPr>
          <w:t>Ranking</w:t>
        </w:r>
        <w:r>
          <w:rPr>
            <w:rStyle w:val="Emphasis"/>
            <w:b/>
          </w:rPr>
          <w:t>RepresentationBase</w:t>
        </w:r>
        <w:proofErr w:type="spellEnd"/>
      </w:ins>
    </w:p>
    <w:p w:rsidR="00BE7B7F" w:rsidRDefault="00BE7B7F" w:rsidP="00BE7B7F">
      <w:pPr>
        <w:rPr>
          <w:ins w:id="1102" w:author="Wendy L Thomas" w:date="2013-09-20T15:02:00Z"/>
          <w:rStyle w:val="Emphasis"/>
          <w:i w:val="0"/>
        </w:rPr>
      </w:pPr>
      <w:ins w:id="1103" w:author="Wendy L Thomas" w:date="2013-09-20T15:02:00Z">
        <w:r>
          <w:rPr>
            <w:rStyle w:val="Emphasis"/>
            <w:i w:val="0"/>
          </w:rPr>
          <w:t>Defines a ranking structure used as a response domain, indicating the ordering options for the response.</w:t>
        </w:r>
      </w:ins>
    </w:p>
    <w:p w:rsidR="00BE7B7F" w:rsidRPr="007545E7" w:rsidRDefault="00BE7B7F" w:rsidP="00BE7B7F">
      <w:pPr>
        <w:tabs>
          <w:tab w:val="left" w:pos="360"/>
          <w:tab w:val="left" w:pos="720"/>
          <w:tab w:val="left" w:pos="5040"/>
        </w:tabs>
        <w:spacing w:after="0" w:line="240" w:lineRule="auto"/>
        <w:rPr>
          <w:ins w:id="1104" w:author="Wendy L Thomas" w:date="2013-09-20T15:02:00Z"/>
          <w:rStyle w:val="Emphasis"/>
          <w:rFonts w:ascii="Courier New" w:hAnsi="Courier New" w:cs="Courier New"/>
          <w:i w:val="0"/>
        </w:rPr>
      </w:pPr>
      <w:proofErr w:type="spellStart"/>
      <w:ins w:id="1105" w:author="Wendy L Thomas" w:date="2013-09-20T15:02:00Z">
        <w:r>
          <w:rPr>
            <w:rStyle w:val="Emphasis"/>
            <w:rFonts w:ascii="Courier New" w:hAnsi="Courier New" w:cs="Courier New"/>
            <w:i w:val="0"/>
          </w:rPr>
          <w:t>RankingRepresentationBase</w:t>
        </w:r>
        <w:proofErr w:type="spellEnd"/>
      </w:ins>
    </w:p>
    <w:p w:rsidR="00BE7B7F" w:rsidRPr="007545E7" w:rsidRDefault="00BE7B7F" w:rsidP="00BE7B7F">
      <w:pPr>
        <w:tabs>
          <w:tab w:val="left" w:pos="360"/>
          <w:tab w:val="left" w:pos="720"/>
          <w:tab w:val="left" w:pos="5040"/>
        </w:tabs>
        <w:spacing w:after="0" w:line="240" w:lineRule="auto"/>
        <w:rPr>
          <w:ins w:id="1106" w:author="Wendy L Thomas" w:date="2013-09-20T15:02:00Z"/>
          <w:rStyle w:val="Emphasis"/>
          <w:rFonts w:ascii="Courier New" w:hAnsi="Courier New" w:cs="Courier New"/>
          <w:i w:val="0"/>
        </w:rPr>
      </w:pPr>
      <w:ins w:id="1107" w:author="Wendy L Thomas" w:date="2013-09-20T15:02:00Z">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ins>
    </w:p>
    <w:p w:rsidR="00BE7B7F" w:rsidRPr="007545E7" w:rsidRDefault="00BE7B7F" w:rsidP="00BE7B7F">
      <w:pPr>
        <w:tabs>
          <w:tab w:val="left" w:pos="360"/>
          <w:tab w:val="left" w:pos="720"/>
          <w:tab w:val="left" w:pos="5040"/>
        </w:tabs>
        <w:spacing w:after="0" w:line="240" w:lineRule="auto"/>
        <w:rPr>
          <w:ins w:id="1108" w:author="Wendy L Thomas" w:date="2013-09-20T15:02:00Z"/>
          <w:rStyle w:val="Emphasis"/>
          <w:rFonts w:ascii="Courier New" w:hAnsi="Courier New" w:cs="Courier New"/>
          <w:i w:val="0"/>
        </w:rPr>
      </w:pPr>
      <w:ins w:id="1109" w:author="Wendy L Thomas" w:date="2013-09-20T15:02:00Z">
        <w:r>
          <w:rPr>
            <w:rStyle w:val="Emphasis"/>
            <w:rFonts w:ascii="Courier New" w:hAnsi="Courier New" w:cs="Courier New"/>
            <w:i w:val="0"/>
          </w:rPr>
          <w:tab/>
        </w:r>
        <w:proofErr w:type="spellStart"/>
        <w:r>
          <w:rPr>
            <w:rStyle w:val="Emphasis"/>
            <w:rFonts w:ascii="Courier New" w:hAnsi="Courier New" w:cs="Courier New"/>
            <w:i w:val="0"/>
          </w:rPr>
          <w:t>RankingRepresentationBase</w:t>
        </w:r>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110" w:author="Wendy L Thomas" w:date="2013-09-20T15:02:00Z"/>
          <w:rStyle w:val="Emphasis"/>
          <w:rFonts w:ascii="Courier New" w:hAnsi="Courier New" w:cs="Courier New"/>
          <w:i w:val="0"/>
        </w:rPr>
      </w:pPr>
      <w:ins w:id="1111" w:author="Wendy L Thomas" w:date="2013-09-20T15:02:00Z">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Pr="007545E7" w:rsidRDefault="00BE7B7F" w:rsidP="00BE7B7F">
      <w:pPr>
        <w:tabs>
          <w:tab w:val="left" w:pos="360"/>
          <w:tab w:val="left" w:pos="720"/>
          <w:tab w:val="left" w:pos="5040"/>
        </w:tabs>
        <w:spacing w:after="0" w:line="240" w:lineRule="auto"/>
        <w:rPr>
          <w:ins w:id="1112" w:author="Wendy L Thomas" w:date="2013-09-20T15:02:00Z"/>
          <w:rStyle w:val="Emphasis"/>
          <w:rFonts w:ascii="Courier New" w:hAnsi="Courier New" w:cs="Courier New"/>
          <w:i w:val="0"/>
        </w:rPr>
      </w:pPr>
      <w:ins w:id="1113" w:author="Wendy L Thomas" w:date="2013-09-20T15:02:00Z">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ins>
    </w:p>
    <w:p w:rsidR="00BE7B7F" w:rsidRDefault="00BE7B7F" w:rsidP="00BE7B7F">
      <w:pPr>
        <w:tabs>
          <w:tab w:val="left" w:pos="360"/>
          <w:tab w:val="left" w:pos="720"/>
          <w:tab w:val="left" w:pos="5040"/>
        </w:tabs>
        <w:spacing w:after="0" w:line="240" w:lineRule="auto"/>
        <w:rPr>
          <w:ins w:id="1114" w:author="Wendy L Thomas" w:date="2013-09-20T15:02:00Z"/>
          <w:rStyle w:val="Emphasis"/>
          <w:rFonts w:ascii="Courier New" w:hAnsi="Courier New" w:cs="Courier New"/>
          <w:i w:val="0"/>
        </w:rPr>
      </w:pPr>
      <w:ins w:id="1115" w:author="Wendy L Thomas" w:date="2013-09-20T15:02:00Z">
        <w:r w:rsidRPr="007545E7">
          <w:rPr>
            <w:rStyle w:val="Emphasis"/>
            <w:rFonts w:ascii="Courier New" w:hAnsi="Courier New" w:cs="Courier New"/>
            <w:i w:val="0"/>
          </w:rPr>
          <w:tab/>
        </w:r>
        <w:proofErr w:type="spellStart"/>
        <w:r>
          <w:rPr>
            <w:rStyle w:val="Emphasis"/>
            <w:rFonts w:ascii="Courier New" w:hAnsi="Courier New" w:cs="Courier New"/>
            <w:i w:val="0"/>
          </w:rPr>
          <w:t>RankingRange</w:t>
        </w:r>
        <w:proofErr w:type="spellEnd"/>
        <w:r w:rsidRPr="007545E7">
          <w:rPr>
            <w:rStyle w:val="Emphasis"/>
            <w:rFonts w:ascii="Courier New" w:hAnsi="Courier New" w:cs="Courier New"/>
            <w:i w:val="0"/>
          </w:rPr>
          <w:tab/>
        </w:r>
        <w:r>
          <w:rPr>
            <w:rStyle w:val="Emphasis"/>
            <w:rFonts w:ascii="Courier New" w:hAnsi="Courier New" w:cs="Courier New"/>
            <w:i w:val="0"/>
          </w:rPr>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1116" w:author="Wendy L Thomas" w:date="2013-09-20T15:02:00Z"/>
          <w:rStyle w:val="Emphasis"/>
          <w:rFonts w:ascii="Courier New" w:hAnsi="Courier New" w:cs="Courier New"/>
          <w:i w:val="0"/>
        </w:rPr>
      </w:pPr>
      <w:ins w:id="1117" w:author="Wendy L Thomas" w:date="2013-09-20T15:02:00Z">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RangeUnit</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1118" w:author="Wendy L Thomas" w:date="2013-09-20T15:02:00Z"/>
          <w:rStyle w:val="Emphasis"/>
          <w:rFonts w:ascii="Courier New" w:hAnsi="Courier New" w:cs="Courier New"/>
          <w:i w:val="0"/>
        </w:rPr>
      </w:pPr>
      <w:ins w:id="1119" w:author="Wendy L Thomas" w:date="2013-09-20T15:02:00Z">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MinimumValue</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1120" w:author="Wendy L Thomas" w:date="2013-09-20T15:02:00Z"/>
          <w:rStyle w:val="Emphasis"/>
          <w:rFonts w:ascii="Courier New" w:hAnsi="Courier New" w:cs="Courier New"/>
          <w:i w:val="0"/>
        </w:rPr>
      </w:pPr>
      <w:ins w:id="1121" w:author="Wendy L Thomas" w:date="2013-09-20T15:02:00Z">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MaximumValue</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ins>
    </w:p>
    <w:p w:rsidR="00BE7B7F" w:rsidRDefault="00BE7B7F" w:rsidP="00BE7B7F">
      <w:pPr>
        <w:tabs>
          <w:tab w:val="left" w:pos="360"/>
          <w:tab w:val="left" w:pos="720"/>
          <w:tab w:val="left" w:pos="5040"/>
        </w:tabs>
        <w:spacing w:after="0" w:line="240" w:lineRule="auto"/>
        <w:rPr>
          <w:ins w:id="1122" w:author="Wendy L Thomas" w:date="2013-09-20T15:02:00Z"/>
          <w:rStyle w:val="Emphasis"/>
          <w:rFonts w:ascii="Courier New" w:hAnsi="Courier New" w:cs="Courier New"/>
          <w:i w:val="0"/>
        </w:rPr>
      </w:pPr>
      <w:ins w:id="1123" w:author="Wendy L Thomas" w:date="2013-09-20T15:02:00Z">
        <w:r>
          <w:rPr>
            <w:rStyle w:val="Emphasis"/>
            <w:rFonts w:ascii="Courier New" w:hAnsi="Courier New" w:cs="Courier New"/>
            <w:i w:val="0"/>
          </w:rPr>
          <w:tab/>
        </w:r>
        <w:r>
          <w:rPr>
            <w:rStyle w:val="Emphasis"/>
            <w:rFonts w:ascii="Courier New" w:hAnsi="Courier New" w:cs="Courier New"/>
            <w:i w:val="0"/>
          </w:rPr>
          <w:tab/>
          <w:t>@</w:t>
        </w:r>
        <w:proofErr w:type="spellStart"/>
        <w:r>
          <w:rPr>
            <w:rStyle w:val="Emphasis"/>
            <w:rFonts w:ascii="Courier New" w:hAnsi="Courier New" w:cs="Courier New"/>
            <w:i w:val="0"/>
          </w:rPr>
          <w:t>maximumRepetitionOfSingleValue</w:t>
        </w:r>
        <w:proofErr w:type="spellEnd"/>
        <w:r>
          <w:rPr>
            <w:rStyle w:val="Emphasis"/>
            <w:rFonts w:ascii="Courier New" w:hAnsi="Courier New" w:cs="Courier New"/>
            <w:i w:val="0"/>
          </w:rPr>
          <w:tab/>
          <w:t>(default=”1”)</w:t>
        </w:r>
        <w:r w:rsidRPr="007545E7">
          <w:rPr>
            <w:rStyle w:val="Emphasis"/>
            <w:rFonts w:ascii="Courier New" w:hAnsi="Courier New" w:cs="Courier New"/>
            <w:i w:val="0"/>
          </w:rPr>
          <w:tab/>
        </w:r>
      </w:ins>
    </w:p>
    <w:p w:rsidR="00BE7B7F" w:rsidRDefault="00BE7B7F" w:rsidP="00BE7B7F">
      <w:pPr>
        <w:tabs>
          <w:tab w:val="left" w:pos="360"/>
          <w:tab w:val="left" w:pos="720"/>
          <w:tab w:val="left" w:pos="5040"/>
        </w:tabs>
        <w:spacing w:after="0" w:line="240" w:lineRule="auto"/>
        <w:rPr>
          <w:ins w:id="1124" w:author="Wendy L Thomas" w:date="2013-09-20T15:02:00Z"/>
          <w:rStyle w:val="Emphasis"/>
          <w:rFonts w:ascii="Courier New" w:hAnsi="Courier New" w:cs="Courier New"/>
          <w:i w:val="0"/>
        </w:rPr>
      </w:pPr>
    </w:p>
    <w:p w:rsidR="00BE7B7F" w:rsidRDefault="00BE7B7F" w:rsidP="00BE7B7F">
      <w:pPr>
        <w:rPr>
          <w:ins w:id="1125" w:author="Wendy L Thomas" w:date="2013-09-20T15:02:00Z"/>
          <w:rStyle w:val="Emphasis"/>
          <w:i w:val="0"/>
        </w:rPr>
      </w:pPr>
      <w:ins w:id="1126" w:author="Wendy L Thomas" w:date="2013-09-20T15:02:00Z">
        <w:r>
          <w:rPr>
            <w:rStyle w:val="Emphasis"/>
            <w:rFonts w:cs="Courier New"/>
            <w:i w:val="0"/>
          </w:rPr>
          <w:t xml:space="preserve">The </w:t>
        </w:r>
        <w:proofErr w:type="spellStart"/>
        <w:r>
          <w:rPr>
            <w:rStyle w:val="Emphasis"/>
            <w:rFonts w:cs="Courier New"/>
            <w:i w:val="0"/>
          </w:rPr>
          <w:t>RankingRange</w:t>
        </w:r>
        <w:proofErr w:type="spellEnd"/>
        <w:r>
          <w:rPr>
            <w:rStyle w:val="Emphasis"/>
            <w:rFonts w:cs="Courier New"/>
            <w:i w:val="0"/>
          </w:rPr>
          <w:t xml:space="preserve"> is an extension of Range adding the attribute </w:t>
        </w:r>
        <w:proofErr w:type="spellStart"/>
        <w:r>
          <w:rPr>
            <w:rStyle w:val="Emphasis"/>
            <w:rFonts w:cs="Courier New"/>
            <w:i w:val="0"/>
          </w:rPr>
          <w:t>maximumRepetitionOfSingleValue</w:t>
        </w:r>
        <w:proofErr w:type="spellEnd"/>
        <w:r>
          <w:rPr>
            <w:rStyle w:val="Emphasis"/>
            <w:rFonts w:cs="Courier New"/>
            <w:i w:val="0"/>
          </w:rPr>
          <w:t xml:space="preserve">. The </w:t>
        </w:r>
        <w:proofErr w:type="spellStart"/>
        <w:r>
          <w:rPr>
            <w:rStyle w:val="Emphasis"/>
            <w:rFonts w:cs="Courier New"/>
            <w:i w:val="0"/>
          </w:rPr>
          <w:t>RankingRange</w:t>
        </w:r>
        <w:proofErr w:type="spellEnd"/>
        <w:r>
          <w:rPr>
            <w:rStyle w:val="Emphasis"/>
            <w:rFonts w:cs="Courier New"/>
            <w:i w:val="0"/>
          </w:rPr>
          <w:t xml:space="preserve"> specified the unit used for expressing the rank, provides a minimum and maximum value for the rank, and specifies how many items may have the same rank (default=”1”). </w:t>
        </w:r>
        <w:r>
          <w:rPr>
            <w:rStyle w:val="Emphasis"/>
            <w:i w:val="0"/>
          </w:rPr>
          <w:t>The Range specifies the unit of the range specification as well as a minimum and maximum value. Note that these values use and extended form of Value which allows for the declaration of significant leading or trailing white space within the value as well an attribute noting if the value is inclusive (i.e., included as a valid value in the range specification).</w:t>
        </w:r>
      </w:ins>
    </w:p>
    <w:p w:rsidR="00BE7B7F" w:rsidRDefault="00BE7B7F" w:rsidP="00BE7B7F">
      <w:pPr>
        <w:rPr>
          <w:ins w:id="1127" w:author="Wendy L Thomas" w:date="2013-09-20T15:02:00Z"/>
          <w:rStyle w:val="Emphasis"/>
          <w:rFonts w:ascii="Courier New" w:hAnsi="Courier New" w:cs="Courier New"/>
          <w:i w:val="0"/>
        </w:rPr>
      </w:pPr>
      <w:ins w:id="1128" w:author="Wendy L Thomas" w:date="2013-09-20T15:02:00Z">
        <w:r>
          <w:rPr>
            <w:rStyle w:val="Emphasis"/>
            <w:rFonts w:ascii="Courier New" w:hAnsi="Courier New" w:cs="Courier New"/>
            <w:i w:val="0"/>
          </w:rPr>
          <w:t>EXAMPLE:</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29" w:author="Wendy L Thomas" w:date="2013-09-20T15:02:00Z"/>
          <w:rStyle w:val="Emphasis"/>
          <w:rFonts w:ascii="Courier New" w:hAnsi="Courier New" w:cs="Courier New"/>
          <w:i w:val="0"/>
        </w:rPr>
      </w:pPr>
      <w:ins w:id="1130" w:author="Wendy L Thomas" w:date="2013-09-20T15:02:00Z">
        <w:r w:rsidRPr="00BA235A">
          <w:rPr>
            <w:rStyle w:val="Emphasis"/>
            <w:rFonts w:ascii="Courier New" w:hAnsi="Courier New" w:cs="Courier New"/>
            <w:i w:val="0"/>
          </w:rPr>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:Ranking</w:t>
        </w:r>
        <w:r>
          <w:rPr>
            <w:rStyle w:val="Emphasis"/>
            <w:rFonts w:ascii="Courier New" w:hAnsi="Courier New" w:cs="Courier New"/>
            <w:i w:val="0"/>
          </w:rPr>
          <w:t>RepresentationBase</w:t>
        </w:r>
        <w:proofErr w:type="spellEnd"/>
        <w:proofErr w:type="gramEnd"/>
        <w:r w:rsidRPr="00BA235A">
          <w:rPr>
            <w:rStyle w:val="Emphasis"/>
            <w:rFonts w:ascii="Courier New" w:hAnsi="Courier New" w:cs="Courier New"/>
            <w:i w:val="0"/>
          </w:rPr>
          <w:t xml:space="preserve"> </w:t>
        </w:r>
        <w:proofErr w:type="spellStart"/>
        <w:r w:rsidRPr="00BA235A">
          <w:rPr>
            <w:rStyle w:val="Emphasis"/>
            <w:rFonts w:ascii="Courier New" w:hAnsi="Courier New" w:cs="Courier New"/>
            <w:i w:val="0"/>
          </w:rPr>
          <w:t>isVersionable</w:t>
        </w:r>
        <w:proofErr w:type="spellEnd"/>
        <w:r w:rsidRPr="00BA235A">
          <w:rPr>
            <w:rStyle w:val="Emphasis"/>
            <w:rFonts w:ascii="Courier New" w:hAnsi="Courier New" w:cs="Courier New"/>
            <w:i w:val="0"/>
          </w:rPr>
          <w:t xml:space="preserve">="true" typeOfIdentifier="Canonical" </w:t>
        </w:r>
        <w:proofErr w:type="spellStart"/>
        <w:r w:rsidRPr="00BA235A">
          <w:rPr>
            <w:rStyle w:val="Emphasis"/>
            <w:rFonts w:ascii="Courier New" w:hAnsi="Courier New" w:cs="Courier New"/>
            <w:i w:val="0"/>
          </w:rPr>
          <w:t>scopeOfUniqueness</w:t>
        </w:r>
        <w:proofErr w:type="spellEnd"/>
        <w:r w:rsidRPr="00BA235A">
          <w:rPr>
            <w:rStyle w:val="Emphasis"/>
            <w:rFonts w:ascii="Courier New" w:hAnsi="Courier New" w:cs="Courier New"/>
            <w:i w:val="0"/>
          </w:rPr>
          <w:t>="Agency"&gt;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31" w:author="Wendy L Thomas" w:date="2013-09-20T15:02:00Z"/>
          <w:rStyle w:val="Emphasis"/>
          <w:rFonts w:ascii="Courier New" w:hAnsi="Courier New" w:cs="Courier New"/>
          <w:i w:val="0"/>
        </w:rPr>
      </w:pPr>
      <w:ins w:id="1132" w:author="Wendy L Thomas" w:date="2013-09-20T15:02: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:URN</w:t>
        </w:r>
        <w:proofErr w:type="spellEnd"/>
        <w:proofErr w:type="gramEnd"/>
        <w:r w:rsidRPr="00BA235A">
          <w:rPr>
            <w:rStyle w:val="Emphasis"/>
            <w:rFonts w:ascii="Courier New" w:hAnsi="Courier New" w:cs="Courier New"/>
            <w:i w:val="0"/>
          </w:rPr>
          <w:t>&gt;urn:ddi:us.mpc:RankDel_1:1&lt;/</w:t>
        </w:r>
        <w:proofErr w:type="spellStart"/>
        <w:r w:rsidRPr="00BA235A">
          <w:rPr>
            <w:rStyle w:val="Emphasis"/>
            <w:rFonts w:ascii="Courier New" w:hAnsi="Courier New" w:cs="Courier New"/>
            <w:i w:val="0"/>
          </w:rPr>
          <w:t>r:URN</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33" w:author="Wendy L Thomas" w:date="2013-09-20T15:02:00Z"/>
          <w:rStyle w:val="Emphasis"/>
          <w:rFonts w:ascii="Courier New" w:hAnsi="Courier New" w:cs="Courier New"/>
          <w:i w:val="0"/>
        </w:rPr>
      </w:pPr>
      <w:ins w:id="1134" w:author="Wendy L Thomas" w:date="2013-09-20T15:02: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:Ranking</w:t>
        </w:r>
        <w:r>
          <w:rPr>
            <w:rStyle w:val="Emphasis"/>
            <w:rFonts w:ascii="Courier New" w:hAnsi="Courier New" w:cs="Courier New"/>
            <w:i w:val="0"/>
          </w:rPr>
          <w:t>RepresentationBase</w:t>
        </w:r>
        <w:r w:rsidRPr="00BA235A">
          <w:rPr>
            <w:rStyle w:val="Emphasis"/>
            <w:rFonts w:ascii="Courier New" w:hAnsi="Courier New" w:cs="Courier New"/>
            <w:i w:val="0"/>
          </w:rPr>
          <w:t>Name</w:t>
        </w:r>
        <w:proofErr w:type="spellEnd"/>
        <w:proofErr w:type="gram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 xml:space="preserve"> xml:lang="en"&gt;Unique Five Point Ranking&lt;/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r:Ranking</w:t>
        </w:r>
        <w:r>
          <w:rPr>
            <w:rStyle w:val="Emphasis"/>
            <w:rFonts w:ascii="Courier New" w:hAnsi="Courier New" w:cs="Courier New"/>
            <w:i w:val="0"/>
          </w:rPr>
          <w:t>RepresentationBase</w:t>
        </w:r>
        <w:r w:rsidRPr="00BA235A">
          <w:rPr>
            <w:rStyle w:val="Emphasis"/>
            <w:rFonts w:ascii="Courier New" w:hAnsi="Courier New" w:cs="Courier New"/>
            <w:i w:val="0"/>
          </w:rPr>
          <w:t>Name</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35" w:author="Wendy L Thomas" w:date="2013-09-20T15:02:00Z"/>
          <w:rStyle w:val="Emphasis"/>
          <w:rFonts w:ascii="Courier New" w:hAnsi="Courier New" w:cs="Courier New"/>
          <w:i w:val="0"/>
        </w:rPr>
      </w:pPr>
      <w:ins w:id="1136" w:author="Wendy L Thomas" w:date="2013-09-20T15:02: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:Label</w:t>
        </w:r>
        <w:proofErr w:type="spellEnd"/>
        <w:proofErr w:type="gram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 xml:space="preserve"> xml:lang="en"&gt;Five Point Ranking with no repetition&lt;/</w:t>
        </w:r>
        <w:proofErr w:type="spellStart"/>
        <w:r w:rsidRPr="00BA235A">
          <w:rPr>
            <w:rStyle w:val="Emphasis"/>
            <w:rFonts w:ascii="Courier New" w:hAnsi="Courier New" w:cs="Courier New"/>
            <w:i w:val="0"/>
          </w:rPr>
          <w:t>r:String</w:t>
        </w:r>
        <w:proofErr w:type="spell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r:Label</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37" w:author="Wendy L Thomas" w:date="2013-09-20T15:02:00Z"/>
          <w:rStyle w:val="Emphasis"/>
          <w:rFonts w:ascii="Courier New" w:hAnsi="Courier New" w:cs="Courier New"/>
          <w:i w:val="0"/>
        </w:rPr>
      </w:pPr>
      <w:ins w:id="1138" w:author="Wendy L Thomas" w:date="2013-09-20T15:02: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:Description</w:t>
        </w:r>
        <w:proofErr w:type="spellEnd"/>
        <w:proofErr w:type="gram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r:Content</w:t>
        </w:r>
        <w:proofErr w:type="spellEnd"/>
        <w:r w:rsidRPr="00BA235A">
          <w:rPr>
            <w:rStyle w:val="Emphasis"/>
            <w:rFonts w:ascii="Courier New" w:hAnsi="Courier New" w:cs="Courier New"/>
            <w:i w:val="0"/>
          </w:rPr>
          <w:t xml:space="preserve"> xml:lang="en"&gt;Allows for the ranking of 5 items in order where no two items can be of the same rank.&lt;/</w:t>
        </w:r>
        <w:proofErr w:type="spellStart"/>
        <w:r w:rsidRPr="00BA235A">
          <w:rPr>
            <w:rStyle w:val="Emphasis"/>
            <w:rFonts w:ascii="Courier New" w:hAnsi="Courier New" w:cs="Courier New"/>
            <w:i w:val="0"/>
          </w:rPr>
          <w:t>r:Content</w:t>
        </w:r>
        <w:proofErr w:type="spellEnd"/>
        <w:r w:rsidRPr="00BA235A">
          <w:rPr>
            <w:rStyle w:val="Emphasis"/>
            <w:rFonts w:ascii="Courier New" w:hAnsi="Courier New" w:cs="Courier New"/>
            <w:i w:val="0"/>
          </w:rPr>
          <w:t>&gt;&lt;/</w:t>
        </w:r>
        <w:proofErr w:type="spellStart"/>
        <w:r w:rsidRPr="00BA235A">
          <w:rPr>
            <w:rStyle w:val="Emphasis"/>
            <w:rFonts w:ascii="Courier New" w:hAnsi="Courier New" w:cs="Courier New"/>
            <w:i w:val="0"/>
          </w:rPr>
          <w:t>r:Description</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39" w:author="Wendy L Thomas" w:date="2013-09-20T15:02:00Z"/>
          <w:rStyle w:val="Emphasis"/>
          <w:rFonts w:ascii="Courier New" w:hAnsi="Courier New" w:cs="Courier New"/>
          <w:i w:val="0"/>
        </w:rPr>
      </w:pPr>
      <w:ins w:id="1140" w:author="Wendy L Thomas" w:date="2013-09-20T15:02: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:RankingRange</w:t>
        </w:r>
        <w:proofErr w:type="spellEnd"/>
        <w:proofErr w:type="gramEnd"/>
        <w:r w:rsidRPr="00BA235A">
          <w:rPr>
            <w:rStyle w:val="Emphasis"/>
            <w:rFonts w:ascii="Courier New" w:hAnsi="Courier New" w:cs="Courier New"/>
            <w:i w:val="0"/>
          </w:rPr>
          <w:t xml:space="preserve"> </w:t>
        </w:r>
        <w:proofErr w:type="spellStart"/>
        <w:r w:rsidRPr="00BA235A">
          <w:rPr>
            <w:rStyle w:val="Emphasis"/>
            <w:rFonts w:ascii="Courier New" w:hAnsi="Courier New" w:cs="Courier New"/>
            <w:i w:val="0"/>
          </w:rPr>
          <w:t>maximumRepetitionOfSingleValue</w:t>
        </w:r>
        <w:proofErr w:type="spellEnd"/>
        <w:r w:rsidRPr="00BA235A">
          <w:rPr>
            <w:rStyle w:val="Emphasis"/>
            <w:rFonts w:ascii="Courier New" w:hAnsi="Courier New" w:cs="Courier New"/>
            <w:i w:val="0"/>
          </w:rPr>
          <w:t>="1"&gt;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41" w:author="Wendy L Thomas" w:date="2013-09-20T15:02:00Z"/>
          <w:rStyle w:val="Emphasis"/>
          <w:rFonts w:ascii="Courier New" w:hAnsi="Courier New" w:cs="Courier New"/>
          <w:i w:val="0"/>
        </w:rPr>
      </w:pPr>
      <w:ins w:id="1142" w:author="Wendy L Thomas" w:date="2013-09-20T15:02:00Z">
        <w:r w:rsidRPr="00BA235A">
          <w:rPr>
            <w:rStyle w:val="Emphasis"/>
            <w:rFonts w:ascii="Courier New" w:hAnsi="Courier New" w:cs="Courier New"/>
            <w:i w:val="0"/>
          </w:rPr>
          <w:tab/>
        </w:r>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:RangeUnit</w:t>
        </w:r>
        <w:proofErr w:type="spellEnd"/>
        <w:proofErr w:type="gramEnd"/>
        <w:r w:rsidRPr="00BA235A">
          <w:rPr>
            <w:rStyle w:val="Emphasis"/>
            <w:rFonts w:ascii="Courier New" w:hAnsi="Courier New" w:cs="Courier New"/>
            <w:i w:val="0"/>
          </w:rPr>
          <w:t>&gt;Integer&lt;/</w:t>
        </w:r>
        <w:proofErr w:type="spellStart"/>
        <w:r w:rsidRPr="00BA235A">
          <w:rPr>
            <w:rStyle w:val="Emphasis"/>
            <w:rFonts w:ascii="Courier New" w:hAnsi="Courier New" w:cs="Courier New"/>
            <w:i w:val="0"/>
          </w:rPr>
          <w:t>r:RangeUnit</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43" w:author="Wendy L Thomas" w:date="2013-09-20T15:02:00Z"/>
          <w:rStyle w:val="Emphasis"/>
          <w:rFonts w:ascii="Courier New" w:hAnsi="Courier New" w:cs="Courier New"/>
          <w:i w:val="0"/>
        </w:rPr>
      </w:pPr>
      <w:ins w:id="1144" w:author="Wendy L Thomas" w:date="2013-09-20T15:02:00Z">
        <w:r w:rsidRPr="00BA235A">
          <w:rPr>
            <w:rStyle w:val="Emphasis"/>
            <w:rFonts w:ascii="Courier New" w:hAnsi="Courier New" w:cs="Courier New"/>
            <w:i w:val="0"/>
          </w:rPr>
          <w:tab/>
        </w:r>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:MinimumValue</w:t>
        </w:r>
        <w:proofErr w:type="spellEnd"/>
        <w:proofErr w:type="gramEnd"/>
        <w:r w:rsidRPr="00BA235A">
          <w:rPr>
            <w:rStyle w:val="Emphasis"/>
            <w:rFonts w:ascii="Courier New" w:hAnsi="Courier New" w:cs="Courier New"/>
            <w:i w:val="0"/>
          </w:rPr>
          <w:t>&gt;1&lt;/</w:t>
        </w:r>
        <w:proofErr w:type="spellStart"/>
        <w:r w:rsidRPr="00BA235A">
          <w:rPr>
            <w:rStyle w:val="Emphasis"/>
            <w:rFonts w:ascii="Courier New" w:hAnsi="Courier New" w:cs="Courier New"/>
            <w:i w:val="0"/>
          </w:rPr>
          <w:t>r:MinimumValue</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45" w:author="Wendy L Thomas" w:date="2013-09-20T15:02:00Z"/>
          <w:rStyle w:val="Emphasis"/>
          <w:rFonts w:ascii="Courier New" w:hAnsi="Courier New" w:cs="Courier New"/>
          <w:i w:val="0"/>
        </w:rPr>
      </w:pPr>
      <w:ins w:id="1146" w:author="Wendy L Thomas" w:date="2013-09-20T15:02:00Z">
        <w:r w:rsidRPr="00BA235A">
          <w:rPr>
            <w:rStyle w:val="Emphasis"/>
            <w:rFonts w:ascii="Courier New" w:hAnsi="Courier New" w:cs="Courier New"/>
            <w:i w:val="0"/>
          </w:rPr>
          <w:tab/>
        </w:r>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:MaximumValue</w:t>
        </w:r>
        <w:proofErr w:type="spellEnd"/>
        <w:proofErr w:type="gramEnd"/>
        <w:r w:rsidRPr="00BA235A">
          <w:rPr>
            <w:rStyle w:val="Emphasis"/>
            <w:rFonts w:ascii="Courier New" w:hAnsi="Courier New" w:cs="Courier New"/>
            <w:i w:val="0"/>
          </w:rPr>
          <w:t>&gt;5&lt;/</w:t>
        </w:r>
        <w:proofErr w:type="spellStart"/>
        <w:r w:rsidRPr="00BA235A">
          <w:rPr>
            <w:rStyle w:val="Emphasis"/>
            <w:rFonts w:ascii="Courier New" w:hAnsi="Courier New" w:cs="Courier New"/>
            <w:i w:val="0"/>
          </w:rPr>
          <w:t>r:MaximumValue</w:t>
        </w:r>
        <w:proofErr w:type="spell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47" w:author="Wendy L Thomas" w:date="2013-09-20T15:02:00Z"/>
          <w:rStyle w:val="Emphasis"/>
          <w:rFonts w:ascii="Courier New" w:hAnsi="Courier New" w:cs="Courier New"/>
          <w:i w:val="0"/>
        </w:rPr>
      </w:pPr>
      <w:ins w:id="1148" w:author="Wendy L Thomas" w:date="2013-09-20T15:02:00Z">
        <w:r w:rsidRPr="00BA235A">
          <w:rPr>
            <w:rStyle w:val="Emphasis"/>
            <w:rFonts w:ascii="Courier New" w:hAnsi="Courier New" w:cs="Courier New"/>
            <w:i w:val="0"/>
          </w:rPr>
          <w:tab/>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:RankingRange</w:t>
        </w:r>
        <w:proofErr w:type="spellEnd"/>
        <w:proofErr w:type="gramEnd"/>
        <w:r w:rsidRPr="00BA235A">
          <w:rPr>
            <w:rStyle w:val="Emphasis"/>
            <w:rFonts w:ascii="Courier New" w:hAnsi="Courier New" w:cs="Courier New"/>
            <w:i w:val="0"/>
          </w:rPr>
          <w:t>&gt;</w:t>
        </w:r>
      </w:ins>
    </w:p>
    <w:p w:rsidR="00BE7B7F"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49" w:author="Wendy L Thomas" w:date="2013-09-20T15:02:00Z"/>
          <w:rStyle w:val="Emphasis"/>
          <w:rFonts w:ascii="Courier New" w:hAnsi="Courier New" w:cs="Courier New"/>
          <w:i w:val="0"/>
        </w:rPr>
      </w:pPr>
      <w:ins w:id="1150" w:author="Wendy L Thomas" w:date="2013-09-20T15:02:00Z">
        <w:r w:rsidRPr="00BA235A">
          <w:rPr>
            <w:rStyle w:val="Emphasis"/>
            <w:rFonts w:ascii="Courier New" w:hAnsi="Courier New" w:cs="Courier New"/>
            <w:i w:val="0"/>
          </w:rPr>
          <w:t>&lt;/</w:t>
        </w:r>
        <w:proofErr w:type="spellStart"/>
        <w:r w:rsidRPr="00BA235A">
          <w:rPr>
            <w:rStyle w:val="Emphasis"/>
            <w:rFonts w:ascii="Courier New" w:hAnsi="Courier New" w:cs="Courier New"/>
            <w:i w:val="0"/>
          </w:rPr>
          <w:t>r</w:t>
        </w:r>
        <w:proofErr w:type="gramStart"/>
        <w:r w:rsidRPr="00BA235A">
          <w:rPr>
            <w:rStyle w:val="Emphasis"/>
            <w:rFonts w:ascii="Courier New" w:hAnsi="Courier New" w:cs="Courier New"/>
            <w:i w:val="0"/>
          </w:rPr>
          <w:t>:Ranking</w:t>
        </w:r>
        <w:r>
          <w:rPr>
            <w:rStyle w:val="Emphasis"/>
            <w:rFonts w:ascii="Courier New" w:hAnsi="Courier New" w:cs="Courier New"/>
            <w:i w:val="0"/>
          </w:rPr>
          <w:t>RepresentationBase</w:t>
        </w:r>
        <w:proofErr w:type="spellEnd"/>
        <w:proofErr w:type="gramEnd"/>
        <w:r w:rsidRPr="00BA235A">
          <w:rPr>
            <w:rStyle w:val="Emphasis"/>
            <w:rFonts w:ascii="Courier New" w:hAnsi="Courier New" w:cs="Courier New"/>
            <w:i w:val="0"/>
          </w:rPr>
          <w:t>&gt;</w:t>
        </w:r>
      </w:ins>
    </w:p>
    <w:p w:rsidR="00BE7B7F" w:rsidRPr="00BA235A" w:rsidRDefault="00BE7B7F" w:rsidP="00BE7B7F">
      <w:pPr>
        <w:tabs>
          <w:tab w:val="left" w:pos="360"/>
          <w:tab w:val="left" w:pos="720"/>
          <w:tab w:val="left" w:pos="1080"/>
          <w:tab w:val="left" w:pos="1440"/>
          <w:tab w:val="left" w:pos="1800"/>
          <w:tab w:val="left" w:pos="2160"/>
          <w:tab w:val="left" w:pos="2520"/>
          <w:tab w:val="left" w:pos="2880"/>
        </w:tabs>
        <w:spacing w:after="0" w:line="240" w:lineRule="auto"/>
        <w:rPr>
          <w:ins w:id="1151" w:author="Wendy L Thomas" w:date="2013-09-20T15:02:00Z"/>
          <w:rStyle w:val="Emphasis"/>
          <w:rFonts w:ascii="Courier New" w:hAnsi="Courier New" w:cs="Courier New"/>
          <w:i w:val="0"/>
        </w:rPr>
      </w:pPr>
    </w:p>
    <w:p w:rsidR="00013EDE" w:rsidRDefault="00013EDE" w:rsidP="00013EDE">
      <w:pPr>
        <w:rPr>
          <w:rStyle w:val="Emphasis"/>
          <w:b/>
        </w:rPr>
      </w:pPr>
      <w:proofErr w:type="spellStart"/>
      <w:r w:rsidRPr="00013EDE">
        <w:rPr>
          <w:rStyle w:val="Emphasis"/>
          <w:b/>
        </w:rPr>
        <w:t>Scale</w:t>
      </w:r>
      <w:del w:id="1152" w:author="Wendy L Thomas" w:date="2013-09-20T13:45:00Z">
        <w:r w:rsidRPr="00013EDE" w:rsidDel="007C38CC">
          <w:rPr>
            <w:rStyle w:val="Emphasis"/>
            <w:b/>
          </w:rPr>
          <w:delText>Delineation</w:delText>
        </w:r>
      </w:del>
      <w:ins w:id="1153" w:author="Wendy L Thomas" w:date="2013-09-20T13:45:00Z">
        <w:r w:rsidR="007C38CC">
          <w:rPr>
            <w:rStyle w:val="Emphasis"/>
            <w:b/>
          </w:rPr>
          <w:t>RepresentationBase</w:t>
        </w:r>
      </w:ins>
      <w:proofErr w:type="spellEnd"/>
    </w:p>
    <w:p w:rsidR="00C35733" w:rsidRDefault="00C35733" w:rsidP="00C35733">
      <w:pPr>
        <w:rPr>
          <w:rStyle w:val="Emphasis"/>
          <w:i w:val="0"/>
        </w:rPr>
      </w:pPr>
      <w:proofErr w:type="gramStart"/>
      <w:r>
        <w:rPr>
          <w:rStyle w:val="Emphasis"/>
          <w:i w:val="0"/>
        </w:rPr>
        <w:t>Defines a range of scale based responses varying by display, number of dimensions, and anchors.</w:t>
      </w:r>
      <w:proofErr w:type="gramEnd"/>
      <w:r>
        <w:rPr>
          <w:rStyle w:val="Emphasis"/>
          <w:i w:val="0"/>
        </w:rPr>
        <w:t xml:space="preserve"> </w:t>
      </w:r>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proofErr w:type="spellStart"/>
      <w:r>
        <w:rPr>
          <w:rStyle w:val="Emphasis"/>
          <w:rFonts w:ascii="Courier New" w:hAnsi="Courier New" w:cs="Courier New"/>
          <w:i w:val="0"/>
        </w:rPr>
        <w:t>Scale</w:t>
      </w:r>
      <w:del w:id="1154" w:author="Wendy L Thomas" w:date="2013-09-20T13:45:00Z">
        <w:r w:rsidDel="007C38CC">
          <w:rPr>
            <w:rStyle w:val="Emphasis"/>
            <w:rFonts w:ascii="Courier New" w:hAnsi="Courier New" w:cs="Courier New"/>
            <w:i w:val="0"/>
          </w:rPr>
          <w:delText>Delineation</w:delText>
        </w:r>
      </w:del>
      <w:ins w:id="1155" w:author="Wendy L Thomas" w:date="2013-09-20T13:45:00Z">
        <w:r w:rsidR="007C38CC">
          <w:rPr>
            <w:rStyle w:val="Emphasis"/>
            <w:rFonts w:ascii="Courier New" w:hAnsi="Courier New" w:cs="Courier New"/>
            <w:i w:val="0"/>
          </w:rPr>
          <w:t>RepresentationBase</w:t>
        </w:r>
      </w:ins>
      <w:proofErr w:type="spellEnd"/>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Scale</w:t>
      </w:r>
      <w:del w:id="1156" w:author="Wendy L Thomas" w:date="2013-09-20T13:45:00Z">
        <w:r w:rsidRPr="007545E7" w:rsidDel="007C38CC">
          <w:rPr>
            <w:rStyle w:val="Emphasis"/>
            <w:rFonts w:ascii="Courier New" w:hAnsi="Courier New" w:cs="Courier New"/>
            <w:i w:val="0"/>
          </w:rPr>
          <w:delText>Delineation</w:delText>
        </w:r>
      </w:del>
      <w:ins w:id="1157" w:author="Wendy L Thomas" w:date="2013-09-20T13:45:00Z">
        <w:r w:rsidR="007C38CC">
          <w:rPr>
            <w:rStyle w:val="Emphasis"/>
            <w:rFonts w:ascii="Courier New" w:hAnsi="Courier New" w:cs="Courier New"/>
            <w:i w:val="0"/>
          </w:rPr>
          <w:t>RepresentationBase</w:t>
        </w:r>
      </w:ins>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581465" w:rsidRDefault="00473355" w:rsidP="00473355">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proofErr w:type="spellStart"/>
      <w:r w:rsidR="00CC60E1">
        <w:rPr>
          <w:rStyle w:val="Emphasis"/>
          <w:rFonts w:ascii="Courier New" w:hAnsi="Courier New" w:cs="Courier New"/>
          <w:i w:val="0"/>
        </w:rPr>
        <w:t>ScaleDimension</w:t>
      </w:r>
      <w:proofErr w:type="spellEnd"/>
      <w:r w:rsidRPr="007545E7">
        <w:rPr>
          <w:rStyle w:val="Emphasis"/>
          <w:rFonts w:ascii="Courier New" w:hAnsi="Courier New" w:cs="Courier New"/>
          <w:i w:val="0"/>
        </w:rPr>
        <w:tab/>
      </w:r>
      <w:r w:rsidR="00CC60E1">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Label</w:t>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CHOICE</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NumberRange</w:t>
      </w:r>
      <w:proofErr w:type="spellEnd"/>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Range</w:t>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ENDCHOICE</w:t>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t>Anchor</w:t>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CategoryReference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@value</w:t>
      </w:r>
      <w:r>
        <w:rPr>
          <w:rStyle w:val="Emphasis"/>
          <w:rFonts w:ascii="Courier New" w:hAnsi="Courier New" w:cs="Courier New"/>
          <w:i w:val="0"/>
        </w:rPr>
        <w:tab/>
      </w:r>
    </w:p>
    <w:p w:rsidR="00581465"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MarkedIncrement</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473355" w:rsidRPr="007545E7" w:rsidRDefault="00581465" w:rsidP="00581465">
      <w:pPr>
        <w:tabs>
          <w:tab w:val="left" w:pos="360"/>
          <w:tab w:val="left" w:pos="720"/>
          <w:tab w:val="left" w:pos="1080"/>
          <w:tab w:val="left" w:pos="1440"/>
          <w:tab w:val="left" w:pos="180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ValueIncrement</w:t>
      </w:r>
      <w:proofErr w:type="spellEnd"/>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00473355" w:rsidRPr="007545E7">
        <w:rPr>
          <w:rStyle w:val="Emphasis"/>
          <w:rFonts w:ascii="Courier New" w:hAnsi="Courier New" w:cs="Courier New"/>
          <w:i w:val="0"/>
        </w:rPr>
        <w:tab/>
      </w:r>
    </w:p>
    <w:p w:rsidR="00CC60E1" w:rsidRPr="007545E7" w:rsidRDefault="00CC60E1" w:rsidP="00CC60E1">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DimensionIntersect</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w:t>
      </w:r>
      <w:r w:rsidR="003F05F6">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CC60E1" w:rsidRDefault="00CC60E1" w:rsidP="00CC60E1">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proofErr w:type="spellStart"/>
      <w:r w:rsidR="003F05F6">
        <w:rPr>
          <w:rStyle w:val="Emphasis"/>
          <w:rFonts w:ascii="Courier New" w:hAnsi="Courier New" w:cs="Courier New"/>
          <w:i w:val="0"/>
        </w:rPr>
        <w:t>Display</w:t>
      </w:r>
      <w:r>
        <w:rPr>
          <w:rStyle w:val="Emphasis"/>
          <w:rFonts w:ascii="Courier New" w:hAnsi="Courier New" w:cs="Courier New"/>
          <w:i w:val="0"/>
        </w:rPr>
        <w:t>Layout</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CC60E1" w:rsidRDefault="00CC60E1" w:rsidP="00CC60E1">
      <w:pPr>
        <w:tabs>
          <w:tab w:val="left" w:pos="360"/>
          <w:tab w:val="left" w:pos="720"/>
          <w:tab w:val="left" w:pos="5040"/>
        </w:tabs>
        <w:spacing w:after="0" w:line="240" w:lineRule="auto"/>
        <w:rPr>
          <w:rStyle w:val="Emphasis"/>
          <w:rFonts w:ascii="Courier New" w:hAnsi="Courier New" w:cs="Courier New"/>
          <w:i w:val="0"/>
        </w:rPr>
      </w:pPr>
    </w:p>
    <w:p w:rsidR="00CC60E1" w:rsidRDefault="00CC60E1" w:rsidP="00CC60E1">
      <w:pPr>
        <w:rPr>
          <w:rStyle w:val="Emphasis"/>
          <w:rFonts w:cs="Courier New"/>
          <w:i w:val="0"/>
        </w:rPr>
      </w:pPr>
      <w:r>
        <w:rPr>
          <w:rStyle w:val="Emphasis"/>
          <w:rFonts w:cs="Courier New"/>
          <w:i w:val="0"/>
        </w:rPr>
        <w:t xml:space="preserve">Scale layouts may affect the validity and comparability of the data captured. </w:t>
      </w:r>
      <w:proofErr w:type="spellStart"/>
      <w:r>
        <w:rPr>
          <w:rStyle w:val="Emphasis"/>
          <w:rFonts w:cs="Courier New"/>
          <w:i w:val="0"/>
        </w:rPr>
        <w:t>Scale</w:t>
      </w:r>
      <w:del w:id="1158" w:author="Wendy L Thomas" w:date="2013-09-20T13:45:00Z">
        <w:r w:rsidDel="007C38CC">
          <w:rPr>
            <w:rStyle w:val="Emphasis"/>
            <w:rFonts w:cs="Courier New"/>
            <w:i w:val="0"/>
          </w:rPr>
          <w:delText>Delineation</w:delText>
        </w:r>
      </w:del>
      <w:ins w:id="1159" w:author="Wendy L Thomas" w:date="2013-09-20T13:45:00Z">
        <w:r w:rsidR="007C38CC">
          <w:rPr>
            <w:rStyle w:val="Emphasis"/>
            <w:rFonts w:cs="Courier New"/>
            <w:i w:val="0"/>
          </w:rPr>
          <w:t>RepresentationBase</w:t>
        </w:r>
      </w:ins>
      <w:proofErr w:type="spellEnd"/>
      <w:r>
        <w:rPr>
          <w:rStyle w:val="Emphasis"/>
          <w:rFonts w:cs="Courier New"/>
          <w:i w:val="0"/>
        </w:rPr>
        <w:t xml:space="preserve"> allows a specific definition of each dimension of the scale, the DimensionIntersect for multi-dimensional scales, and the specific of the scale layout. The </w:t>
      </w:r>
      <w:proofErr w:type="spellStart"/>
      <w:r>
        <w:rPr>
          <w:rStyle w:val="Emphasis"/>
          <w:rFonts w:cs="Courier New"/>
          <w:i w:val="0"/>
        </w:rPr>
        <w:t>ScaleDimension</w:t>
      </w:r>
      <w:proofErr w:type="spellEnd"/>
      <w:r>
        <w:rPr>
          <w:rStyle w:val="Emphasis"/>
          <w:rFonts w:cs="Courier New"/>
          <w:i w:val="0"/>
        </w:rPr>
        <w:t xml:space="preserve"> indicate</w:t>
      </w:r>
      <w:r w:rsidR="003F05F6">
        <w:rPr>
          <w:rStyle w:val="Emphasis"/>
          <w:rFonts w:cs="Courier New"/>
          <w:i w:val="0"/>
        </w:rPr>
        <w:t>s the complete numeric range or textual range,</w:t>
      </w:r>
      <w:r>
        <w:rPr>
          <w:rStyle w:val="Emphasis"/>
          <w:rFonts w:cs="Courier New"/>
          <w:i w:val="0"/>
        </w:rPr>
        <w:t xml:space="preserve"> the anchor for the scale expressed as a category</w:t>
      </w:r>
      <w:r w:rsidR="003F05F6">
        <w:rPr>
          <w:rStyle w:val="Emphasis"/>
          <w:rFonts w:cs="Courier New"/>
          <w:i w:val="0"/>
        </w:rPr>
        <w:t xml:space="preserve"> and/or value</w:t>
      </w:r>
      <w:r>
        <w:rPr>
          <w:rStyle w:val="Emphasis"/>
          <w:rFonts w:cs="Courier New"/>
          <w:i w:val="0"/>
        </w:rPr>
        <w:t>, a label for the dimension, the marked increments of the scale, and the value increment.</w:t>
      </w:r>
      <w:r w:rsidRPr="00CC60E1">
        <w:rPr>
          <w:rStyle w:val="Emphasis"/>
          <w:rFonts w:cs="Courier New"/>
          <w:i w:val="0"/>
        </w:rPr>
        <w:t xml:space="preserve"> </w:t>
      </w:r>
      <w:r w:rsidR="003F05F6">
        <w:rPr>
          <w:rStyle w:val="Emphasis"/>
          <w:rFonts w:cs="Courier New"/>
          <w:i w:val="0"/>
        </w:rPr>
        <w:t xml:space="preserve"> Both </w:t>
      </w:r>
      <w:proofErr w:type="spellStart"/>
      <w:r w:rsidR="003F05F6">
        <w:rPr>
          <w:rStyle w:val="Emphasis"/>
          <w:rFonts w:cs="Courier New"/>
          <w:i w:val="0"/>
        </w:rPr>
        <w:t>MarkedIncrement</w:t>
      </w:r>
      <w:proofErr w:type="spellEnd"/>
      <w:r w:rsidR="003F05F6">
        <w:rPr>
          <w:rStyle w:val="Emphasis"/>
          <w:rFonts w:cs="Courier New"/>
          <w:i w:val="0"/>
        </w:rPr>
        <w:t xml:space="preserve"> and </w:t>
      </w:r>
      <w:proofErr w:type="spellStart"/>
      <w:r w:rsidR="003F05F6">
        <w:rPr>
          <w:rStyle w:val="Emphasis"/>
          <w:rFonts w:cs="Courier New"/>
          <w:i w:val="0"/>
        </w:rPr>
        <w:t>ValueIncrement</w:t>
      </w:r>
      <w:proofErr w:type="spellEnd"/>
      <w:r w:rsidR="003F05F6">
        <w:rPr>
          <w:rStyle w:val="Emphasis"/>
          <w:rFonts w:cs="Courier New"/>
          <w:i w:val="0"/>
        </w:rPr>
        <w:t xml:space="preserve"> are described by the attributes increment, </w:t>
      </w:r>
      <w:proofErr w:type="spellStart"/>
      <w:r w:rsidR="003F05F6">
        <w:rPr>
          <w:rStyle w:val="Emphasis"/>
          <w:rFonts w:cs="Courier New"/>
          <w:i w:val="0"/>
        </w:rPr>
        <w:t>startValue</w:t>
      </w:r>
      <w:proofErr w:type="spellEnd"/>
      <w:r w:rsidR="003F05F6">
        <w:rPr>
          <w:rStyle w:val="Emphasis"/>
          <w:rFonts w:cs="Courier New"/>
          <w:i w:val="0"/>
        </w:rPr>
        <w:t xml:space="preserve">, and </w:t>
      </w:r>
      <w:proofErr w:type="spellStart"/>
      <w:r w:rsidR="003F05F6">
        <w:rPr>
          <w:rStyle w:val="Emphasis"/>
          <w:rFonts w:cs="Courier New"/>
          <w:i w:val="0"/>
        </w:rPr>
        <w:t>endValue</w:t>
      </w:r>
      <w:proofErr w:type="spellEnd"/>
      <w:r w:rsidR="003F05F6">
        <w:rPr>
          <w:rStyle w:val="Emphasis"/>
          <w:rFonts w:cs="Courier New"/>
          <w:i w:val="0"/>
        </w:rPr>
        <w:t xml:space="preserve">. The DimensionIntersect is used when the scale contains more than one dimension. In its simplest form the attribute </w:t>
      </w:r>
      <w:proofErr w:type="spellStart"/>
      <w:r w:rsidR="003F05F6">
        <w:rPr>
          <w:rStyle w:val="Emphasis"/>
          <w:rFonts w:cs="Courier New"/>
          <w:i w:val="0"/>
        </w:rPr>
        <w:t>forAllDimensions</w:t>
      </w:r>
      <w:proofErr w:type="spellEnd"/>
      <w:r w:rsidR="003F05F6">
        <w:rPr>
          <w:rStyle w:val="Emphasis"/>
          <w:rFonts w:cs="Courier New"/>
          <w:i w:val="0"/>
        </w:rPr>
        <w:t xml:space="preserve"> is left at its default setting of “true” and the intersect point is defined by the attribute </w:t>
      </w:r>
      <w:proofErr w:type="spellStart"/>
      <w:r w:rsidR="003F05F6">
        <w:rPr>
          <w:rStyle w:val="Emphasis"/>
          <w:rFonts w:cs="Courier New"/>
          <w:i w:val="0"/>
        </w:rPr>
        <w:t>intersectValue</w:t>
      </w:r>
      <w:proofErr w:type="spellEnd"/>
      <w:r w:rsidR="003F05F6">
        <w:rPr>
          <w:rStyle w:val="Emphasis"/>
          <w:rFonts w:cs="Courier New"/>
          <w:i w:val="0"/>
        </w:rPr>
        <w:t xml:space="preserve">. </w:t>
      </w:r>
      <w:proofErr w:type="spellStart"/>
      <w:r w:rsidR="003F05F6">
        <w:rPr>
          <w:rStyle w:val="Emphasis"/>
          <w:rFonts w:cs="Courier New"/>
          <w:i w:val="0"/>
        </w:rPr>
        <w:t>DisplayLayout</w:t>
      </w:r>
      <w:proofErr w:type="spellEnd"/>
      <w:r w:rsidR="003F05F6">
        <w:rPr>
          <w:rStyle w:val="Emphasis"/>
          <w:rFonts w:cs="Courier New"/>
          <w:i w:val="0"/>
        </w:rPr>
        <w:t xml:space="preserve"> is of </w:t>
      </w:r>
      <w:proofErr w:type="spellStart"/>
      <w:r w:rsidR="003F05F6">
        <w:rPr>
          <w:rStyle w:val="Emphasis"/>
          <w:rFonts w:cs="Courier New"/>
          <w:i w:val="0"/>
        </w:rPr>
        <w:t>CodeValueType</w:t>
      </w:r>
      <w:proofErr w:type="spellEnd"/>
      <w:r w:rsidR="003F05F6">
        <w:rPr>
          <w:rStyle w:val="Emphasis"/>
          <w:rFonts w:cs="Courier New"/>
          <w:i w:val="0"/>
        </w:rPr>
        <w:t xml:space="preserve"> and contains a definition of the type of scale </w:t>
      </w:r>
      <w:r w:rsidR="00FD428C">
        <w:rPr>
          <w:rStyle w:val="Emphasis"/>
          <w:rFonts w:cs="Courier New"/>
          <w:i w:val="0"/>
        </w:rPr>
        <w:t>such as scale line, value list, outline, etc.</w:t>
      </w:r>
    </w:p>
    <w:p w:rsidR="00090F40" w:rsidRPr="00090F40" w:rsidRDefault="00090F40" w:rsidP="00CC60E1">
      <w:pPr>
        <w:rPr>
          <w:rStyle w:val="Emphasis"/>
          <w:rFonts w:ascii="Courier New" w:hAnsi="Courier New" w:cs="Courier New"/>
          <w:i w:val="0"/>
        </w:rPr>
      </w:pPr>
      <w:r w:rsidRPr="00090F40">
        <w:rPr>
          <w:rStyle w:val="Emphasis"/>
          <w:rFonts w:ascii="Courier New" w:hAnsi="Courier New" w:cs="Courier New"/>
          <w:i w:val="0"/>
        </w:rPr>
        <w:t>EXAMPLES:</w:t>
      </w:r>
    </w:p>
    <w:p w:rsidR="00FD12CF" w:rsidRDefault="00FD12CF" w:rsidP="00FD12CF">
      <w:pPr>
        <w:pStyle w:val="Quote"/>
      </w:pPr>
      <w:r>
        <w:rPr>
          <w:rStyle w:val="mw-headline"/>
        </w:rPr>
        <w:t>Sample question using the phrase completion method</w:t>
      </w:r>
    </w:p>
    <w:p w:rsidR="00FD12CF" w:rsidRDefault="00FD12CF" w:rsidP="00FD12CF">
      <w:pPr>
        <w:pStyle w:val="NormalWeb"/>
      </w:pPr>
      <w:r>
        <w:rPr>
          <w:b/>
          <w:bCs/>
        </w:rPr>
        <w:t>I am aware of the presence of God or the Divine</w:t>
      </w:r>
    </w:p>
    <w:p w:rsidR="00FD12CF" w:rsidRDefault="00FD12CF" w:rsidP="00FD12CF">
      <w:pPr>
        <w:pStyle w:val="HTMLPreformatted"/>
      </w:pPr>
      <w:r>
        <w:t xml:space="preserve">  </w:t>
      </w:r>
      <w:r>
        <w:rPr>
          <w:b/>
          <w:bCs/>
        </w:rPr>
        <w:t>Never</w:t>
      </w:r>
      <w:r>
        <w:t xml:space="preserve">                                                     </w:t>
      </w:r>
      <w:r>
        <w:rPr>
          <w:b/>
          <w:bCs/>
        </w:rPr>
        <w:t>Continually</w:t>
      </w:r>
      <w:r>
        <w:t xml:space="preserve">                                                                            </w:t>
      </w:r>
    </w:p>
    <w:p w:rsidR="00FD12CF" w:rsidRDefault="00FD12CF" w:rsidP="00FD12CF">
      <w:pPr>
        <w:pStyle w:val="HTMLPreformatted"/>
      </w:pPr>
      <w:r>
        <w:t xml:space="preserve">   0      1     2     3     4     5     6     7     8     9     10</w:t>
      </w:r>
    </w:p>
    <w:p w:rsidR="00FD12CF" w:rsidRDefault="00FD12CF" w:rsidP="00FD12CF"/>
    <w:p w:rsidR="00FD12CF" w:rsidRDefault="00FD12CF" w:rsidP="00FD12CF">
      <w:pPr>
        <w:pStyle w:val="NormalWeb"/>
        <w:spacing w:before="0" w:beforeAutospacing="0" w:after="0" w:afterAutospacing="0"/>
      </w:pPr>
      <w:r>
        <w:t>This display has labels at the terminal anchors only and each increment is a Value Increment</w:t>
      </w:r>
    </w:p>
    <w:p w:rsidR="00FD12CF" w:rsidRDefault="00FD12CF" w:rsidP="00FD12CF"/>
    <w:p w:rsidR="00FD12CF"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lastRenderedPageBreak/>
        <w:t xml:space="preserve">&lt;Scale </w:t>
      </w:r>
      <w:proofErr w:type="spellStart"/>
      <w:r>
        <w:rPr>
          <w:rFonts w:ascii="Courier New" w:hAnsi="Courier New" w:cs="Courier New"/>
          <w:sz w:val="20"/>
          <w:szCs w:val="20"/>
        </w:rPr>
        <w:t>isVersionable</w:t>
      </w:r>
      <w:proofErr w:type="spellEnd"/>
      <w:r>
        <w:rPr>
          <w:rFonts w:ascii="Courier New" w:hAnsi="Courier New" w:cs="Courier New"/>
          <w:sz w:val="20"/>
          <w:szCs w:val="20"/>
        </w:rPr>
        <w:t xml:space="preserve">=”true” typeOfIdentifier=”Canonical” </w:t>
      </w:r>
      <w:proofErr w:type="spellStart"/>
      <w:r>
        <w:rPr>
          <w:rFonts w:ascii="Courier New" w:hAnsi="Courier New" w:cs="Courier New"/>
          <w:sz w:val="20"/>
          <w:szCs w:val="20"/>
        </w:rPr>
        <w:t>scopeOfUniquenes</w:t>
      </w:r>
      <w:proofErr w:type="spellEnd"/>
      <w:r>
        <w:rPr>
          <w:rFonts w:ascii="Courier New" w:hAnsi="Courier New" w:cs="Courier New"/>
          <w:sz w:val="20"/>
          <w:szCs w:val="20"/>
        </w:rPr>
        <w:t>=”Maintainable”&gt;</w:t>
      </w:r>
    </w:p>
    <w:p w:rsidR="00FD12CF" w:rsidRPr="00903FF2"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  &lt;URN&gt;urn:ddi:us.mpc:ScaleScheme_1.Scale_1:1&lt;/URN&gt;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ScaleName</w:t>
      </w:r>
      <w:proofErr w:type="spellEnd"/>
      <w:r w:rsidRPr="00903FF2">
        <w:rPr>
          <w:rFonts w:ascii="Courier New" w:hAnsi="Courier New" w:cs="Courier New"/>
          <w:sz w:val="20"/>
          <w:szCs w:val="20"/>
        </w:rPr>
        <w:t>&gt;</w:t>
      </w:r>
      <w:r>
        <w:rPr>
          <w:rFonts w:ascii="Courier New" w:hAnsi="Courier New" w:cs="Courier New"/>
          <w:sz w:val="20"/>
          <w:szCs w:val="20"/>
        </w:rPr>
        <w:t>&lt;String xml</w:t>
      </w:r>
      <w:proofErr w:type="gramStart"/>
      <w:r>
        <w:rPr>
          <w:rFonts w:ascii="Courier New" w:hAnsi="Courier New" w:cs="Courier New"/>
          <w:sz w:val="20"/>
          <w:szCs w:val="20"/>
        </w:rPr>
        <w:t>:lang</w:t>
      </w:r>
      <w:proofErr w:type="gramEnd"/>
      <w:r>
        <w:rPr>
          <w:rFonts w:ascii="Courier New" w:hAnsi="Courier New" w:cs="Courier New"/>
          <w:sz w:val="20"/>
          <w:szCs w:val="20"/>
        </w:rPr>
        <w:t>=”en”&gt;Simple Scale&lt;/String&gt;&lt;/</w:t>
      </w:r>
      <w:proofErr w:type="spellStart"/>
      <w:r>
        <w:rPr>
          <w:rFonts w:ascii="Courier New" w:hAnsi="Courier New" w:cs="Courier New"/>
          <w:sz w:val="20"/>
          <w:szCs w:val="20"/>
        </w:rPr>
        <w:t>ScaleName</w:t>
      </w:r>
      <w:proofErr w:type="spellEnd"/>
      <w:r>
        <w:rPr>
          <w:rFonts w:ascii="Courier New" w:hAnsi="Courier New" w:cs="Courier New"/>
          <w:sz w:val="20"/>
          <w:szCs w:val="20"/>
        </w:rPr>
        <w:t>&gt;</w:t>
      </w:r>
      <w:r>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&lt;Label&gt;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Simple Scale</w:t>
      </w:r>
      <w:r>
        <w:rPr>
          <w:rFonts w:ascii="Courier New" w:hAnsi="Courier New" w:cs="Courier New"/>
          <w:sz w:val="20"/>
          <w:szCs w:val="20"/>
        </w:rPr>
        <w:t>&lt;/Content&gt;&lt;/Label&gt;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&lt;Description&gt;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Example 1</w:t>
      </w:r>
      <w:r>
        <w:rPr>
          <w:rFonts w:ascii="Courier New" w:hAnsi="Courier New" w:cs="Courier New"/>
          <w:sz w:val="20"/>
          <w:szCs w:val="20"/>
        </w:rPr>
        <w:t>&lt;/Content&gt;&lt;/Description&gt;</w:t>
      </w:r>
      <w:r>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Pr>
          <w:rFonts w:ascii="Courier New" w:hAnsi="Courier New" w:cs="Courier New"/>
          <w:sz w:val="20"/>
          <w:szCs w:val="20"/>
        </w:rPr>
        <w:t>ScaleDimension</w:t>
      </w:r>
      <w:proofErr w:type="spellEnd"/>
      <w:r w:rsidRPr="0089452B">
        <w:rPr>
          <w:rFonts w:ascii="Courier New" w:hAnsi="Courier New" w:cs="Courier New"/>
          <w:sz w:val="20"/>
          <w:szCs w:val="20"/>
        </w:rPr>
        <w:t xml:space="preserve"> </w:t>
      </w:r>
      <w:proofErr w:type="spellStart"/>
      <w:r w:rsidRPr="00F46E70">
        <w:rPr>
          <w:rFonts w:ascii="Courier New" w:hAnsi="Courier New" w:cs="Courier New"/>
          <w:sz w:val="20"/>
          <w:szCs w:val="20"/>
        </w:rPr>
        <w:t>dimensionNumber</w:t>
      </w:r>
      <w:proofErr w:type="spellEnd"/>
      <w:r w:rsidRPr="00F46E70">
        <w:rPr>
          <w:rFonts w:ascii="Courier New" w:hAnsi="Courier New" w:cs="Courier New"/>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degreeSlopeFromHorizontal</w:t>
      </w:r>
      <w:proofErr w:type="spellEnd"/>
      <w:r>
        <w:rPr>
          <w:rFonts w:ascii="Courier New" w:hAnsi="Courier New" w:cs="Courier New"/>
          <w:sz w:val="20"/>
          <w:szCs w:val="20"/>
        </w:rPr>
        <w:t>=”0”&gt;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NumberRange</w:t>
      </w:r>
      <w:proofErr w:type="spellEnd"/>
      <w:r w:rsidRPr="00903FF2">
        <w:rPr>
          <w:rFonts w:ascii="Courier New" w:hAnsi="Courier New" w:cs="Courier New"/>
          <w:sz w:val="20"/>
          <w:szCs w:val="20"/>
        </w:rPr>
        <w: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&lt;Low included="true"&gt;0&lt;/Low&gt;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&lt;High included="true"&gt;10&lt;/High&gt;</w:t>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NumberRange</w:t>
      </w:r>
      <w:proofErr w:type="spellEnd"/>
      <w:r w:rsidRPr="00903FF2">
        <w:rPr>
          <w:rFonts w:ascii="Courier New" w:hAnsi="Courier New" w:cs="Courier New"/>
          <w:sz w:val="20"/>
          <w:szCs w:val="20"/>
        </w:rPr>
        <w: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value="0"&gt;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Pr>
          <w:rFonts w:ascii="Courier New" w:hAnsi="Courier New" w:cs="Courier New"/>
          <w:sz w:val="20"/>
          <w:szCs w:val="20"/>
        </w:rPr>
        <w:t>urn:ddi:us.mpc:CatScheme_1.Never:1</w:t>
      </w:r>
      <w:r w:rsidRPr="00903FF2">
        <w:rPr>
          <w:rFonts w:ascii="Courier New" w:hAnsi="Courier New" w:cs="Courier New"/>
          <w:sz w:val="20"/>
          <w:szCs w:val="20"/>
        </w:rPr>
        <w:t>&lt;/URN&gt;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value="10"&gt;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urn:ddi:us.mpc:CatScheme_1.Continually:1</w:t>
      </w:r>
      <w:r w:rsidRPr="00903FF2">
        <w:rPr>
          <w:rFonts w:ascii="Courier New" w:hAnsi="Courier New" w:cs="Courier New"/>
          <w:sz w:val="20"/>
          <w:szCs w:val="20"/>
        </w:rPr>
        <w:t>&lt;/URN&gt;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ValueIncrement</w:t>
      </w:r>
      <w:proofErr w:type="spellEnd"/>
      <w:r w:rsidRPr="00903FF2">
        <w:rPr>
          <w:rFonts w:ascii="Courier New" w:hAnsi="Courier New" w:cs="Courier New"/>
          <w:sz w:val="20"/>
          <w:szCs w:val="20"/>
        </w:rPr>
        <w:t xml:space="preserve"> increment="1" </w:t>
      </w:r>
      <w:proofErr w:type="spellStart"/>
      <w:r w:rsidRPr="00903FF2">
        <w:rPr>
          <w:rFonts w:ascii="Courier New" w:hAnsi="Courier New" w:cs="Courier New"/>
          <w:sz w:val="20"/>
          <w:szCs w:val="20"/>
        </w:rPr>
        <w:t>startValue</w:t>
      </w:r>
      <w:proofErr w:type="spellEnd"/>
      <w:r w:rsidRPr="00903FF2">
        <w:rPr>
          <w:rFonts w:ascii="Courier New" w:hAnsi="Courier New" w:cs="Courier New"/>
          <w:sz w:val="20"/>
          <w:szCs w:val="20"/>
        </w:rPr>
        <w:t xml:space="preserve">="0" </w:t>
      </w:r>
      <w:proofErr w:type="spellStart"/>
      <w:r w:rsidRPr="00903FF2">
        <w:rPr>
          <w:rFonts w:ascii="Courier New" w:hAnsi="Courier New" w:cs="Courier New"/>
          <w:sz w:val="20"/>
          <w:szCs w:val="20"/>
        </w:rPr>
        <w:t>endValue</w:t>
      </w:r>
      <w:proofErr w:type="spellEnd"/>
      <w:r w:rsidRPr="00903FF2">
        <w:rPr>
          <w:rFonts w:ascii="Courier New" w:hAnsi="Courier New" w:cs="Courier New"/>
          <w:sz w:val="20"/>
          <w:szCs w:val="20"/>
        </w:rPr>
        <w:t>="10"/&gt;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&lt;/Dimension&gt;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DisplayLayout</w:t>
      </w:r>
      <w:proofErr w:type="spellEnd"/>
      <w:r w:rsidRPr="00903FF2">
        <w:rPr>
          <w:rFonts w:ascii="Courier New" w:hAnsi="Courier New" w:cs="Courier New"/>
          <w:sz w:val="20"/>
          <w:szCs w:val="20"/>
        </w:rPr>
        <w:t>&gt;</w:t>
      </w:r>
      <w:proofErr w:type="spellStart"/>
      <w:r w:rsidRPr="00903FF2">
        <w:rPr>
          <w:rFonts w:ascii="Courier New" w:hAnsi="Courier New" w:cs="Courier New"/>
          <w:sz w:val="20"/>
          <w:szCs w:val="20"/>
        </w:rPr>
        <w:t>ScaleLine</w:t>
      </w:r>
      <w:proofErr w:type="spellEnd"/>
      <w:r w:rsidRPr="00903FF2">
        <w:rPr>
          <w:rFonts w:ascii="Courier New" w:hAnsi="Courier New" w:cs="Courier New"/>
          <w:sz w:val="20"/>
          <w:szCs w:val="20"/>
        </w:rPr>
        <w:t>&lt;/</w:t>
      </w:r>
      <w:proofErr w:type="spellStart"/>
      <w:r w:rsidRPr="00903FF2">
        <w:rPr>
          <w:rFonts w:ascii="Courier New" w:hAnsi="Courier New" w:cs="Courier New"/>
          <w:sz w:val="20"/>
          <w:szCs w:val="20"/>
        </w:rPr>
        <w:t>DisplayLayout</w:t>
      </w:r>
      <w:proofErr w:type="spellEnd"/>
      <w:r w:rsidRPr="00903FF2">
        <w:rPr>
          <w:rFonts w:ascii="Courier New" w:hAnsi="Courier New" w:cs="Courier New"/>
          <w:sz w:val="20"/>
          <w:szCs w:val="20"/>
        </w:rPr>
        <w: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&lt;/Scale&gt;</w:t>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Default="00FD12CF" w:rsidP="00FD12CF">
      <w:pPr>
        <w:pStyle w:val="Quote"/>
      </w:pPr>
      <w:proofErr w:type="spellStart"/>
      <w:r>
        <w:t>Likert</w:t>
      </w:r>
      <w:proofErr w:type="spellEnd"/>
      <w:r>
        <w:t xml:space="preserve"> Item</w:t>
      </w:r>
    </w:p>
    <w:p w:rsidR="00FD12CF" w:rsidRDefault="00FD12CF" w:rsidP="00FD12CF">
      <w:pPr>
        <w:pStyle w:val="NormalWeb"/>
      </w:pPr>
      <w:r>
        <w:t xml:space="preserve">The format of a typical five-level </w:t>
      </w:r>
      <w:proofErr w:type="spellStart"/>
      <w:r>
        <w:t>Likert</w:t>
      </w:r>
      <w:proofErr w:type="spellEnd"/>
      <w:r>
        <w:t xml:space="preserve"> item is:</w:t>
      </w:r>
    </w:p>
    <w:p w:rsidR="00FD12CF" w:rsidRDefault="00FD12CF" w:rsidP="00FD12CF">
      <w:pPr>
        <w:numPr>
          <w:ilvl w:val="0"/>
          <w:numId w:val="2"/>
        </w:numPr>
        <w:spacing w:before="100" w:beforeAutospacing="1" w:after="100" w:afterAutospacing="1" w:line="240" w:lineRule="auto"/>
      </w:pPr>
      <w:r>
        <w:t>Strongly disagree</w:t>
      </w:r>
    </w:p>
    <w:p w:rsidR="00FD12CF" w:rsidRDefault="00FD12CF" w:rsidP="00FD12CF">
      <w:pPr>
        <w:numPr>
          <w:ilvl w:val="0"/>
          <w:numId w:val="2"/>
        </w:numPr>
        <w:spacing w:before="100" w:beforeAutospacing="1" w:after="100" w:afterAutospacing="1" w:line="240" w:lineRule="auto"/>
      </w:pPr>
      <w:r>
        <w:t>Disagree</w:t>
      </w:r>
    </w:p>
    <w:p w:rsidR="00FD12CF" w:rsidRDefault="00FD12CF" w:rsidP="00FD12CF">
      <w:pPr>
        <w:numPr>
          <w:ilvl w:val="0"/>
          <w:numId w:val="2"/>
        </w:numPr>
        <w:spacing w:before="100" w:beforeAutospacing="1" w:after="100" w:afterAutospacing="1" w:line="240" w:lineRule="auto"/>
      </w:pPr>
      <w:r>
        <w:t>Neither agree nor disagree</w:t>
      </w:r>
    </w:p>
    <w:p w:rsidR="00FD12CF" w:rsidRDefault="00FD12CF" w:rsidP="00FD12CF">
      <w:pPr>
        <w:numPr>
          <w:ilvl w:val="0"/>
          <w:numId w:val="2"/>
        </w:numPr>
        <w:spacing w:before="100" w:beforeAutospacing="1" w:after="100" w:afterAutospacing="1" w:line="240" w:lineRule="auto"/>
      </w:pPr>
      <w:r>
        <w:t>Agree</w:t>
      </w:r>
    </w:p>
    <w:p w:rsidR="00FD12CF" w:rsidRDefault="00FD12CF" w:rsidP="00FD12CF">
      <w:pPr>
        <w:numPr>
          <w:ilvl w:val="0"/>
          <w:numId w:val="2"/>
        </w:numPr>
        <w:spacing w:before="100" w:beforeAutospacing="1" w:after="100" w:afterAutospacing="1" w:line="240" w:lineRule="auto"/>
      </w:pPr>
      <w:r>
        <w:t>Strongly agree</w:t>
      </w:r>
    </w:p>
    <w:p w:rsidR="00FD12CF" w:rsidRDefault="00FD12CF" w:rsidP="00FD12CF">
      <w:pPr>
        <w:pStyle w:val="NormalWeb"/>
      </w:pPr>
      <w:r>
        <w:t xml:space="preserve">The above </w:t>
      </w:r>
      <w:proofErr w:type="spellStart"/>
      <w:r>
        <w:t>Likert</w:t>
      </w:r>
      <w:proofErr w:type="spellEnd"/>
      <w:r>
        <w:t xml:space="preserve"> Item is described and displayed as a CodeScheme. However if the display is scalar it could be described by a Scale. </w:t>
      </w:r>
    </w:p>
    <w:p w:rsidR="00FD12CF" w:rsidRDefault="00FD12CF" w:rsidP="00FD12CF">
      <w:pPr>
        <w:pStyle w:val="NormalWeb"/>
      </w:pPr>
    </w:p>
    <w:p w:rsidR="00FD12CF" w:rsidRDefault="00FD12CF" w:rsidP="00FD12CF">
      <w:pPr>
        <w:pStyle w:val="NormalWeb"/>
        <w:spacing w:before="0" w:beforeAutospacing="0" w:after="0" w:afterAutospacing="0"/>
      </w:pPr>
      <w:r>
        <w:t xml:space="preserve">    Strongly</w:t>
      </w:r>
      <w:r>
        <w:tab/>
      </w:r>
      <w:r>
        <w:tab/>
      </w:r>
      <w:r>
        <w:tab/>
      </w:r>
      <w:r>
        <w:tab/>
        <w:t>Neither Agree</w:t>
      </w:r>
      <w:r>
        <w:tab/>
      </w:r>
      <w:r>
        <w:tab/>
      </w:r>
      <w:r>
        <w:tab/>
      </w:r>
      <w:r>
        <w:tab/>
        <w:t>Strongly</w:t>
      </w:r>
    </w:p>
    <w:p w:rsidR="00FD12CF" w:rsidRDefault="00FD12CF" w:rsidP="00FD12CF">
      <w:pPr>
        <w:pStyle w:val="NormalWeb"/>
        <w:spacing w:before="0" w:beforeAutospacing="0" w:after="0" w:afterAutospacing="0"/>
      </w:pPr>
      <w:r>
        <w:t xml:space="preserve">    Disagree</w:t>
      </w:r>
      <w:r>
        <w:tab/>
      </w:r>
      <w:r>
        <w:tab/>
      </w:r>
      <w:proofErr w:type="spellStart"/>
      <w:r>
        <w:t>Disagree</w:t>
      </w:r>
      <w:proofErr w:type="spellEnd"/>
      <w:r>
        <w:tab/>
      </w:r>
      <w:proofErr w:type="gramStart"/>
      <w:r>
        <w:t>Nor</w:t>
      </w:r>
      <w:proofErr w:type="gramEnd"/>
      <w:r>
        <w:t xml:space="preserve"> Disagree</w:t>
      </w:r>
      <w:r>
        <w:tab/>
      </w:r>
      <w:r>
        <w:tab/>
        <w:t>Agree</w:t>
      </w:r>
      <w:r>
        <w:tab/>
      </w:r>
      <w:r>
        <w:tab/>
      </w:r>
      <w:proofErr w:type="spellStart"/>
      <w:r>
        <w:t>Agree</w:t>
      </w:r>
      <w:proofErr w:type="spellEnd"/>
    </w:p>
    <w:tbl>
      <w:tblPr>
        <w:tblW w:w="0" w:type="auto"/>
        <w:tblInd w:w="720" w:type="dxa"/>
        <w:tblBorders>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1728"/>
        <w:gridCol w:w="1848"/>
        <w:gridCol w:w="1728"/>
      </w:tblGrid>
      <w:tr w:rsidR="00FD12CF" w:rsidTr="00090F40">
        <w:tc>
          <w:tcPr>
            <w:tcW w:w="1848" w:type="dxa"/>
          </w:tcPr>
          <w:p w:rsidR="00FD12CF" w:rsidRDefault="00FD12CF" w:rsidP="00090F40">
            <w:pPr>
              <w:pStyle w:val="NormalWeb"/>
              <w:spacing w:before="0" w:beforeAutospacing="0" w:after="0" w:afterAutospacing="0"/>
            </w:pPr>
          </w:p>
        </w:tc>
        <w:tc>
          <w:tcPr>
            <w:tcW w:w="1728" w:type="dxa"/>
          </w:tcPr>
          <w:p w:rsidR="00FD12CF" w:rsidRDefault="00FD12CF" w:rsidP="00090F40">
            <w:pPr>
              <w:pStyle w:val="NormalWeb"/>
              <w:spacing w:before="0" w:beforeAutospacing="0" w:after="0" w:afterAutospacing="0"/>
            </w:pPr>
          </w:p>
        </w:tc>
        <w:tc>
          <w:tcPr>
            <w:tcW w:w="1848" w:type="dxa"/>
          </w:tcPr>
          <w:p w:rsidR="00FD12CF" w:rsidRDefault="00FD12CF" w:rsidP="00090F40">
            <w:pPr>
              <w:pStyle w:val="NormalWeb"/>
              <w:spacing w:before="0" w:beforeAutospacing="0" w:after="0" w:afterAutospacing="0"/>
            </w:pPr>
          </w:p>
        </w:tc>
        <w:tc>
          <w:tcPr>
            <w:tcW w:w="1728" w:type="dxa"/>
          </w:tcPr>
          <w:p w:rsidR="00FD12CF" w:rsidRDefault="00FD12CF" w:rsidP="00090F40">
            <w:pPr>
              <w:pStyle w:val="NormalWeb"/>
              <w:spacing w:before="0" w:beforeAutospacing="0" w:after="0" w:afterAutospacing="0"/>
            </w:pPr>
          </w:p>
        </w:tc>
      </w:tr>
      <w:tr w:rsidR="00FD12CF" w:rsidTr="00090F40">
        <w:tc>
          <w:tcPr>
            <w:tcW w:w="1848" w:type="dxa"/>
          </w:tcPr>
          <w:p w:rsidR="00FD12CF" w:rsidRDefault="00FD12CF" w:rsidP="00090F40">
            <w:pPr>
              <w:pStyle w:val="NormalWeb"/>
              <w:spacing w:before="0" w:beforeAutospacing="0" w:after="0" w:afterAutospacing="0"/>
            </w:pPr>
          </w:p>
        </w:tc>
        <w:tc>
          <w:tcPr>
            <w:tcW w:w="1728" w:type="dxa"/>
          </w:tcPr>
          <w:p w:rsidR="00FD12CF" w:rsidRDefault="00FD12CF" w:rsidP="00090F40">
            <w:pPr>
              <w:pStyle w:val="NormalWeb"/>
              <w:spacing w:before="0" w:beforeAutospacing="0" w:after="0" w:afterAutospacing="0"/>
            </w:pPr>
          </w:p>
        </w:tc>
        <w:tc>
          <w:tcPr>
            <w:tcW w:w="1848" w:type="dxa"/>
          </w:tcPr>
          <w:p w:rsidR="00FD12CF" w:rsidRDefault="00FD12CF" w:rsidP="00090F40">
            <w:pPr>
              <w:pStyle w:val="NormalWeb"/>
              <w:spacing w:before="0" w:beforeAutospacing="0" w:after="0" w:afterAutospacing="0"/>
            </w:pPr>
          </w:p>
        </w:tc>
        <w:tc>
          <w:tcPr>
            <w:tcW w:w="1728" w:type="dxa"/>
          </w:tcPr>
          <w:p w:rsidR="00FD12CF" w:rsidRDefault="00FD12CF" w:rsidP="00090F40">
            <w:pPr>
              <w:pStyle w:val="NormalWeb"/>
              <w:spacing w:before="0" w:beforeAutospacing="0" w:after="0" w:afterAutospacing="0"/>
            </w:pPr>
          </w:p>
        </w:tc>
      </w:tr>
    </w:tbl>
    <w:p w:rsidR="00FD12CF" w:rsidRDefault="00FD12CF" w:rsidP="00FD12CF">
      <w:pPr>
        <w:pStyle w:val="NormalWeb"/>
        <w:spacing w:before="0" w:beforeAutospacing="0" w:after="0" w:afterAutospacing="0"/>
      </w:pPr>
      <w:r>
        <w:t xml:space="preserve">          1                            2                           3                             4                          5</w:t>
      </w:r>
    </w:p>
    <w:p w:rsidR="00FD12CF" w:rsidRDefault="00FD12CF" w:rsidP="00FD12CF">
      <w:pPr>
        <w:pStyle w:val="NormalWeb"/>
        <w:spacing w:before="0" w:beforeAutospacing="0" w:after="0" w:afterAutospacing="0"/>
      </w:pPr>
    </w:p>
    <w:p w:rsidR="00FD12CF" w:rsidRDefault="00FD12CF" w:rsidP="00FD12CF">
      <w:pPr>
        <w:pStyle w:val="NormalWeb"/>
        <w:spacing w:before="0" w:beforeAutospacing="0" w:after="0" w:afterAutospacing="0"/>
      </w:pPr>
      <w:r>
        <w:t>This display has labels at all anchors and each increment is both a Marked Increment AND a Value Increment</w:t>
      </w:r>
    </w:p>
    <w:p w:rsidR="00FD12CF" w:rsidRDefault="00FD12CF" w:rsidP="00FD12CF"/>
    <w:p w:rsidR="00FD12CF" w:rsidRDefault="00FD12CF" w:rsidP="00FD12CF">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&lt;Scale </w:t>
      </w:r>
      <w:proofErr w:type="spellStart"/>
      <w:r>
        <w:rPr>
          <w:rFonts w:ascii="Courier New" w:hAnsi="Courier New" w:cs="Courier New"/>
          <w:sz w:val="20"/>
          <w:szCs w:val="20"/>
        </w:rPr>
        <w:t>isVersionable</w:t>
      </w:r>
      <w:proofErr w:type="spellEnd"/>
      <w:r>
        <w:rPr>
          <w:rFonts w:ascii="Courier New" w:hAnsi="Courier New" w:cs="Courier New"/>
          <w:sz w:val="20"/>
          <w:szCs w:val="20"/>
        </w:rPr>
        <w:t xml:space="preserve">=”true” typeOfIdentifier=”Canonical” </w:t>
      </w:r>
      <w:proofErr w:type="spellStart"/>
      <w:r>
        <w:rPr>
          <w:rFonts w:ascii="Courier New" w:hAnsi="Courier New" w:cs="Courier New"/>
          <w:sz w:val="20"/>
          <w:szCs w:val="20"/>
        </w:rPr>
        <w:t>scopeOfUniquenes</w:t>
      </w:r>
      <w:proofErr w:type="spellEnd"/>
      <w:r>
        <w:rPr>
          <w:rFonts w:ascii="Courier New" w:hAnsi="Courier New" w:cs="Courier New"/>
          <w:sz w:val="20"/>
          <w:szCs w:val="20"/>
        </w:rPr>
        <w:t>=”Maintainable”</w:t>
      </w:r>
      <w:r w:rsidRPr="00903FF2">
        <w:rPr>
          <w:rFonts w:ascii="Courier New" w:hAnsi="Courier New" w:cs="Courier New"/>
          <w:sz w:val="20"/>
          <w:szCs w:val="20"/>
        </w:rPr>
        <w:t>&gt;</w:t>
      </w:r>
    </w:p>
    <w:p w:rsidR="00FD12CF" w:rsidRPr="00903FF2"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  &lt;URN&gt;urn:ddi:us.mpc:ScaleScheme_1.Scale_2:1&lt;/URN&gt;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ScaleName</w:t>
      </w:r>
      <w:proofErr w:type="spellEnd"/>
      <w:r w:rsidRPr="00903FF2">
        <w:rPr>
          <w:rFonts w:ascii="Courier New" w:hAnsi="Courier New" w:cs="Courier New"/>
          <w:sz w:val="20"/>
          <w:szCs w:val="20"/>
        </w:rPr>
        <w:t>&gt;</w:t>
      </w:r>
      <w:r>
        <w:rPr>
          <w:rFonts w:ascii="Courier New" w:hAnsi="Courier New" w:cs="Courier New"/>
          <w:sz w:val="20"/>
          <w:szCs w:val="20"/>
        </w:rPr>
        <w:t>&lt;String xml</w:t>
      </w:r>
      <w:proofErr w:type="gramStart"/>
      <w:r>
        <w:rPr>
          <w:rFonts w:ascii="Courier New" w:hAnsi="Courier New" w:cs="Courier New"/>
          <w:sz w:val="20"/>
          <w:szCs w:val="20"/>
        </w:rPr>
        <w:t>:lang</w:t>
      </w:r>
      <w:proofErr w:type="gramEnd"/>
      <w:r>
        <w:rPr>
          <w:rFonts w:ascii="Courier New" w:hAnsi="Courier New" w:cs="Courier New"/>
          <w:sz w:val="20"/>
          <w:szCs w:val="20"/>
        </w:rPr>
        <w:t>=”en”&gt;</w:t>
      </w:r>
      <w:proofErr w:type="spellStart"/>
      <w:r w:rsidRPr="00903FF2">
        <w:rPr>
          <w:rFonts w:ascii="Courier New" w:hAnsi="Courier New" w:cs="Courier New"/>
          <w:sz w:val="20"/>
          <w:szCs w:val="20"/>
        </w:rPr>
        <w:t>Likert</w:t>
      </w:r>
      <w:proofErr w:type="spellEnd"/>
      <w:r w:rsidRPr="00903FF2">
        <w:rPr>
          <w:rFonts w:ascii="Courier New" w:hAnsi="Courier New" w:cs="Courier New"/>
          <w:sz w:val="20"/>
          <w:szCs w:val="20"/>
        </w:rPr>
        <w:t xml:space="preserve"> Scale</w:t>
      </w:r>
      <w:r>
        <w:rPr>
          <w:rFonts w:ascii="Courier New" w:hAnsi="Courier New" w:cs="Courier New"/>
          <w:sz w:val="20"/>
          <w:szCs w:val="20"/>
        </w:rPr>
        <w:t>&lt;/String&gt;&lt;/</w:t>
      </w:r>
      <w:proofErr w:type="spellStart"/>
      <w:r>
        <w:rPr>
          <w:rFonts w:ascii="Courier New" w:hAnsi="Courier New" w:cs="Courier New"/>
          <w:sz w:val="20"/>
          <w:szCs w:val="20"/>
        </w:rPr>
        <w:t>ScaleName</w:t>
      </w:r>
      <w:proofErr w:type="spellEnd"/>
      <w:r>
        <w:rPr>
          <w:rFonts w:ascii="Courier New" w:hAnsi="Courier New" w:cs="Courier New"/>
          <w:sz w:val="20"/>
          <w:szCs w:val="20"/>
        </w:rPr>
        <w:t>&gt;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&lt;Label&gt;&gt;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proofErr w:type="spellStart"/>
      <w:r w:rsidRPr="00903FF2">
        <w:rPr>
          <w:rFonts w:ascii="Courier New" w:hAnsi="Courier New" w:cs="Courier New"/>
          <w:sz w:val="20"/>
          <w:szCs w:val="20"/>
        </w:rPr>
        <w:t>Likert</w:t>
      </w:r>
      <w:proofErr w:type="spellEnd"/>
      <w:r w:rsidRPr="00903FF2">
        <w:rPr>
          <w:rFonts w:ascii="Courier New" w:hAnsi="Courier New" w:cs="Courier New"/>
          <w:sz w:val="20"/>
          <w:szCs w:val="20"/>
        </w:rPr>
        <w:t xml:space="preserve"> Scale as scale</w:t>
      </w:r>
      <w:r>
        <w:rPr>
          <w:rFonts w:ascii="Courier New" w:hAnsi="Courier New" w:cs="Courier New"/>
          <w:sz w:val="20"/>
          <w:szCs w:val="20"/>
        </w:rPr>
        <w:t>&lt;/Content&gt;&lt;/Label&gt;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&lt;Description&gt;&gt;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903FF2">
        <w:rPr>
          <w:rFonts w:ascii="Courier New" w:hAnsi="Courier New" w:cs="Courier New"/>
          <w:sz w:val="20"/>
          <w:szCs w:val="20"/>
        </w:rPr>
        <w:t>Example 2</w:t>
      </w:r>
      <w:r>
        <w:rPr>
          <w:rFonts w:ascii="Courier New" w:hAnsi="Courier New" w:cs="Courier New"/>
          <w:sz w:val="20"/>
          <w:szCs w:val="20"/>
        </w:rPr>
        <w:t>&lt;/Content&gt;&lt;/Description&gt;</w:t>
      </w:r>
    </w:p>
    <w:p w:rsidR="00FD12CF" w:rsidRPr="00903FF2"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ScaleDimension</w:t>
      </w:r>
      <w:proofErr w:type="spellEnd"/>
      <w:r w:rsidRPr="00404BEC">
        <w:rPr>
          <w:rFonts w:ascii="Courier New" w:hAnsi="Courier New" w:cs="Courier New"/>
          <w:sz w:val="20"/>
          <w:szCs w:val="20"/>
        </w:rPr>
        <w:t xml:space="preserve"> </w:t>
      </w:r>
      <w:proofErr w:type="spellStart"/>
      <w:r w:rsidRPr="00F46E70">
        <w:rPr>
          <w:rFonts w:ascii="Courier New" w:hAnsi="Courier New" w:cs="Courier New"/>
          <w:sz w:val="20"/>
          <w:szCs w:val="20"/>
        </w:rPr>
        <w:t>dimensionNumber</w:t>
      </w:r>
      <w:proofErr w:type="spellEnd"/>
      <w:r w:rsidRPr="00F46E70">
        <w:rPr>
          <w:rFonts w:ascii="Courier New" w:hAnsi="Courier New" w:cs="Courier New"/>
          <w:sz w:val="20"/>
          <w:szCs w:val="20"/>
        </w:rPr>
        <w:t xml:space="preserve">="1" </w:t>
      </w:r>
      <w:proofErr w:type="spellStart"/>
      <w:r w:rsidRPr="00F46E70">
        <w:rPr>
          <w:rFonts w:ascii="Courier New" w:hAnsi="Courier New" w:cs="Courier New"/>
          <w:sz w:val="20"/>
          <w:szCs w:val="20"/>
        </w:rPr>
        <w:t>degreeSlopeFromHorizontal</w:t>
      </w:r>
      <w:proofErr w:type="spellEnd"/>
      <w:r w:rsidRPr="00F46E70">
        <w:rPr>
          <w:rFonts w:ascii="Courier New" w:hAnsi="Courier New" w:cs="Courier New"/>
          <w:sz w:val="20"/>
          <w:szCs w:val="20"/>
        </w:rPr>
        <w:t>="</w:t>
      </w:r>
      <w:r>
        <w:rPr>
          <w:rFonts w:ascii="Courier New" w:hAnsi="Courier New" w:cs="Courier New"/>
          <w:sz w:val="20"/>
          <w:szCs w:val="20"/>
        </w:rPr>
        <w:t>0"&gt;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NumberRange</w:t>
      </w:r>
      <w:proofErr w:type="spellEnd"/>
      <w:r w:rsidRPr="00903FF2">
        <w:rPr>
          <w:rFonts w:ascii="Courier New" w:hAnsi="Courier New" w:cs="Courier New"/>
          <w:sz w:val="20"/>
          <w:szCs w:val="20"/>
        </w:rPr>
        <w: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&lt;Low included="true"&gt;1&lt;/Low&gt;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&lt;High included="true"&gt;5&lt;/High&gt;</w:t>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NumberRange</w:t>
      </w:r>
      <w:proofErr w:type="spellEnd"/>
      <w:r w:rsidRPr="00903FF2">
        <w:rPr>
          <w:rFonts w:ascii="Courier New" w:hAnsi="Courier New" w:cs="Courier New"/>
          <w:sz w:val="20"/>
          <w:szCs w:val="20"/>
        </w:rPr>
        <w: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value="1"&gt;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urn:ddi:us.mpc:CatScheme_1.Strongly</w:t>
      </w:r>
      <w:r w:rsidRPr="00903FF2">
        <w:rPr>
          <w:rFonts w:ascii="Courier New" w:hAnsi="Courier New" w:cs="Courier New"/>
          <w:sz w:val="20"/>
          <w:szCs w:val="20"/>
        </w:rPr>
        <w:t>Disagree</w:t>
      </w:r>
      <w:r>
        <w:rPr>
          <w:rFonts w:ascii="Courier New" w:hAnsi="Courier New" w:cs="Courier New"/>
          <w:sz w:val="20"/>
          <w:szCs w:val="20"/>
        </w:rPr>
        <w:t>:1</w:t>
      </w:r>
      <w:r w:rsidRPr="00903FF2">
        <w:rPr>
          <w:rFonts w:ascii="Courier New" w:hAnsi="Courier New" w:cs="Courier New"/>
          <w:sz w:val="20"/>
          <w:szCs w:val="20"/>
        </w:rPr>
        <w:t>&lt;/URN&gt;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 value="2"&gt;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w:t>
      </w:r>
      <w:r w:rsidRPr="00903FF2">
        <w:rPr>
          <w:rFonts w:ascii="Courier New" w:hAnsi="Courier New" w:cs="Courier New"/>
          <w:sz w:val="20"/>
          <w:szCs w:val="20"/>
        </w:rPr>
        <w:t>Disagree</w:t>
      </w:r>
      <w:r>
        <w:rPr>
          <w:rFonts w:ascii="Courier New" w:hAnsi="Courier New" w:cs="Courier New"/>
          <w:sz w:val="20"/>
          <w:szCs w:val="20"/>
        </w:rPr>
        <w:t>:1</w:t>
      </w:r>
      <w:r w:rsidRPr="00903FF2">
        <w:rPr>
          <w:rFonts w:ascii="Courier New" w:hAnsi="Courier New" w:cs="Courier New"/>
          <w:sz w:val="20"/>
          <w:szCs w:val="20"/>
        </w:rPr>
        <w:t>&lt;/URN&gt;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    &lt;Anchor value="3</w:t>
      </w:r>
      <w:r w:rsidRPr="00903FF2">
        <w:rPr>
          <w:rFonts w:ascii="Courier New" w:hAnsi="Courier New" w:cs="Courier New"/>
          <w:sz w:val="20"/>
          <w:szCs w:val="20"/>
        </w:rPr>
        <w:t xml:space="preserve">"&gt;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urn:ddi:us.mpc:CatScheme_1.NeitherAgreeNor</w:t>
      </w:r>
      <w:r w:rsidRPr="00903FF2">
        <w:rPr>
          <w:rFonts w:ascii="Courier New" w:hAnsi="Courier New" w:cs="Courier New"/>
          <w:sz w:val="20"/>
          <w:szCs w:val="20"/>
        </w:rPr>
        <w:t>Disagree</w:t>
      </w:r>
      <w:r>
        <w:rPr>
          <w:rFonts w:ascii="Courier New" w:hAnsi="Courier New" w:cs="Courier New"/>
          <w:sz w:val="20"/>
          <w:szCs w:val="20"/>
        </w:rPr>
        <w:t>:1</w:t>
      </w:r>
      <w:r w:rsidRPr="00903FF2">
        <w:rPr>
          <w:rFonts w:ascii="Courier New" w:hAnsi="Courier New" w:cs="Courier New"/>
          <w:sz w:val="20"/>
          <w:szCs w:val="20"/>
        </w:rPr>
        <w:t>&lt;/URN&gt;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    &lt;Anchor value="4</w:t>
      </w:r>
      <w:r w:rsidRPr="00903FF2">
        <w:rPr>
          <w:rFonts w:ascii="Courier New" w:hAnsi="Courier New" w:cs="Courier New"/>
          <w:sz w:val="20"/>
          <w:szCs w:val="20"/>
        </w:rPr>
        <w:t xml:space="preserve">"&gt;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w:t>
      </w:r>
      <w:r w:rsidRPr="00903FF2">
        <w:rPr>
          <w:rFonts w:ascii="Courier New" w:hAnsi="Courier New" w:cs="Courier New"/>
          <w:sz w:val="20"/>
          <w:szCs w:val="20"/>
        </w:rPr>
        <w:t>Agree</w:t>
      </w:r>
      <w:r>
        <w:rPr>
          <w:rFonts w:ascii="Courier New" w:hAnsi="Courier New" w:cs="Courier New"/>
          <w:sz w:val="20"/>
          <w:szCs w:val="20"/>
        </w:rPr>
        <w:t>:1</w:t>
      </w:r>
      <w:r w:rsidRPr="00903FF2">
        <w:rPr>
          <w:rFonts w:ascii="Courier New" w:hAnsi="Courier New" w:cs="Courier New"/>
          <w:sz w:val="20"/>
          <w:szCs w:val="20"/>
        </w:rPr>
        <w:t>&lt;/URN&gt;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    &lt;Anchor value="5</w:t>
      </w:r>
      <w:r w:rsidRPr="00903FF2">
        <w:rPr>
          <w:rFonts w:ascii="Courier New" w:hAnsi="Courier New" w:cs="Courier New"/>
          <w:sz w:val="20"/>
          <w:szCs w:val="20"/>
        </w:rPr>
        <w:t xml:space="preserve">"&gt;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&lt;URN&gt;</w:t>
      </w:r>
      <w:r w:rsidRPr="00DA6173">
        <w:rPr>
          <w:rFonts w:ascii="Courier New" w:hAnsi="Courier New" w:cs="Courier New"/>
          <w:sz w:val="20"/>
          <w:szCs w:val="20"/>
        </w:rPr>
        <w:t xml:space="preserve"> </w:t>
      </w:r>
      <w:r>
        <w:rPr>
          <w:rFonts w:ascii="Courier New" w:hAnsi="Courier New" w:cs="Courier New"/>
          <w:sz w:val="20"/>
          <w:szCs w:val="20"/>
        </w:rPr>
        <w:t>urn:ddi:us.mpc:CatScheme_1.Strongly</w:t>
      </w:r>
      <w:r w:rsidRPr="00903FF2">
        <w:rPr>
          <w:rFonts w:ascii="Courier New" w:hAnsi="Courier New" w:cs="Courier New"/>
          <w:sz w:val="20"/>
          <w:szCs w:val="20"/>
        </w:rPr>
        <w:t>Agree</w:t>
      </w:r>
      <w:r>
        <w:rPr>
          <w:rFonts w:ascii="Courier New" w:hAnsi="Courier New" w:cs="Courier New"/>
          <w:sz w:val="20"/>
          <w:szCs w:val="20"/>
        </w:rPr>
        <w:t>:1</w:t>
      </w:r>
      <w:r w:rsidRPr="00903FF2">
        <w:rPr>
          <w:rFonts w:ascii="Courier New" w:hAnsi="Courier New" w:cs="Courier New"/>
          <w:sz w:val="20"/>
          <w:szCs w:val="20"/>
        </w:rPr>
        <w:t>&lt;/URN&gt;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&lt;CategoryReference&gt;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&lt;/Anchor&gt; </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MarkedIncrement</w:t>
      </w:r>
      <w:proofErr w:type="spellEnd"/>
      <w:r w:rsidRPr="00903FF2">
        <w:rPr>
          <w:rFonts w:ascii="Courier New" w:hAnsi="Courier New" w:cs="Courier New"/>
          <w:sz w:val="20"/>
          <w:szCs w:val="20"/>
        </w:rPr>
        <w:t xml:space="preserve"> increment="1" </w:t>
      </w:r>
      <w:proofErr w:type="spellStart"/>
      <w:r w:rsidRPr="00903FF2">
        <w:rPr>
          <w:rFonts w:ascii="Courier New" w:hAnsi="Courier New" w:cs="Courier New"/>
          <w:sz w:val="20"/>
          <w:szCs w:val="20"/>
        </w:rPr>
        <w:t>startValue</w:t>
      </w:r>
      <w:proofErr w:type="spellEnd"/>
      <w:r w:rsidRPr="00903FF2">
        <w:rPr>
          <w:rFonts w:ascii="Courier New" w:hAnsi="Courier New" w:cs="Courier New"/>
          <w:sz w:val="20"/>
          <w:szCs w:val="20"/>
        </w:rPr>
        <w:t xml:space="preserve">="1" </w:t>
      </w:r>
      <w:proofErr w:type="spellStart"/>
      <w:r w:rsidRPr="00903FF2">
        <w:rPr>
          <w:rFonts w:ascii="Courier New" w:hAnsi="Courier New" w:cs="Courier New"/>
          <w:sz w:val="20"/>
          <w:szCs w:val="20"/>
        </w:rPr>
        <w:t>endValue</w:t>
      </w:r>
      <w:proofErr w:type="spellEnd"/>
      <w:r w:rsidRPr="00903FF2">
        <w:rPr>
          <w:rFonts w:ascii="Courier New" w:hAnsi="Courier New" w:cs="Courier New"/>
          <w:sz w:val="20"/>
          <w:szCs w:val="20"/>
        </w:rPr>
        <w:t>="5"/&gt;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ValueIncrement</w:t>
      </w:r>
      <w:proofErr w:type="spellEnd"/>
      <w:r w:rsidRPr="00903FF2">
        <w:rPr>
          <w:rFonts w:ascii="Courier New" w:hAnsi="Courier New" w:cs="Courier New"/>
          <w:sz w:val="20"/>
          <w:szCs w:val="20"/>
        </w:rPr>
        <w:t xml:space="preserve"> increment="1" </w:t>
      </w:r>
      <w:proofErr w:type="spellStart"/>
      <w:r w:rsidRPr="00903FF2">
        <w:rPr>
          <w:rFonts w:ascii="Courier New" w:hAnsi="Courier New" w:cs="Courier New"/>
          <w:sz w:val="20"/>
          <w:szCs w:val="20"/>
        </w:rPr>
        <w:t>startValue</w:t>
      </w:r>
      <w:proofErr w:type="spellEnd"/>
      <w:r w:rsidRPr="00903FF2">
        <w:rPr>
          <w:rFonts w:ascii="Courier New" w:hAnsi="Courier New" w:cs="Courier New"/>
          <w:sz w:val="20"/>
          <w:szCs w:val="20"/>
        </w:rPr>
        <w:t xml:space="preserve">="1" </w:t>
      </w:r>
      <w:proofErr w:type="spellStart"/>
      <w:r w:rsidRPr="00903FF2">
        <w:rPr>
          <w:rFonts w:ascii="Courier New" w:hAnsi="Courier New" w:cs="Courier New"/>
          <w:sz w:val="20"/>
          <w:szCs w:val="20"/>
        </w:rPr>
        <w:t>endValue</w:t>
      </w:r>
      <w:proofErr w:type="spellEnd"/>
      <w:r w:rsidRPr="00903FF2">
        <w:rPr>
          <w:rFonts w:ascii="Courier New" w:hAnsi="Courier New" w:cs="Courier New"/>
          <w:sz w:val="20"/>
          <w:szCs w:val="20"/>
        </w:rPr>
        <w:t>="5"/&gt;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Pr>
          <w:rFonts w:ascii="Courier New" w:hAnsi="Courier New" w:cs="Courier New"/>
          <w:sz w:val="20"/>
          <w:szCs w:val="20"/>
        </w:rPr>
        <w:t>Scale</w:t>
      </w:r>
      <w:r w:rsidRPr="00903FF2">
        <w:rPr>
          <w:rFonts w:ascii="Courier New" w:hAnsi="Courier New" w:cs="Courier New"/>
          <w:sz w:val="20"/>
          <w:szCs w:val="20"/>
        </w:rPr>
        <w:t>Dimension</w:t>
      </w:r>
      <w:proofErr w:type="spellEnd"/>
      <w:r w:rsidRPr="00903FF2">
        <w:rPr>
          <w:rFonts w:ascii="Courier New" w:hAnsi="Courier New" w:cs="Courier New"/>
          <w:sz w:val="20"/>
          <w:szCs w:val="20"/>
        </w:rPr>
        <w:t>&gt;</w:t>
      </w:r>
    </w:p>
    <w:p w:rsidR="00FD12CF" w:rsidRPr="00903FF2" w:rsidRDefault="00FD12CF" w:rsidP="00FD12CF">
      <w:pPr>
        <w:spacing w:after="0" w:line="240" w:lineRule="auto"/>
        <w:rPr>
          <w:rFonts w:ascii="Courier New" w:hAnsi="Courier New" w:cs="Courier New"/>
          <w:sz w:val="20"/>
          <w:szCs w:val="20"/>
        </w:rPr>
      </w:pPr>
      <w:r w:rsidRPr="00903FF2">
        <w:rPr>
          <w:rFonts w:ascii="Courier New" w:hAnsi="Courier New" w:cs="Courier New"/>
          <w:sz w:val="20"/>
          <w:szCs w:val="20"/>
        </w:rPr>
        <w:t xml:space="preserve">  &lt;</w:t>
      </w:r>
      <w:proofErr w:type="spellStart"/>
      <w:r w:rsidRPr="00903FF2">
        <w:rPr>
          <w:rFonts w:ascii="Courier New" w:hAnsi="Courier New" w:cs="Courier New"/>
          <w:sz w:val="20"/>
          <w:szCs w:val="20"/>
        </w:rPr>
        <w:t>DisplayLayout</w:t>
      </w:r>
      <w:proofErr w:type="spellEnd"/>
      <w:r w:rsidRPr="00903FF2">
        <w:rPr>
          <w:rFonts w:ascii="Courier New" w:hAnsi="Courier New" w:cs="Courier New"/>
          <w:sz w:val="20"/>
          <w:szCs w:val="20"/>
        </w:rPr>
        <w:t>&gt;</w:t>
      </w:r>
      <w:proofErr w:type="spellStart"/>
      <w:r w:rsidRPr="00903FF2">
        <w:rPr>
          <w:rFonts w:ascii="Courier New" w:hAnsi="Courier New" w:cs="Courier New"/>
          <w:sz w:val="20"/>
          <w:szCs w:val="20"/>
        </w:rPr>
        <w:t>ScaleLine</w:t>
      </w:r>
      <w:proofErr w:type="spellEnd"/>
      <w:r w:rsidRPr="00903FF2">
        <w:rPr>
          <w:rFonts w:ascii="Courier New" w:hAnsi="Courier New" w:cs="Courier New"/>
          <w:sz w:val="20"/>
          <w:szCs w:val="20"/>
        </w:rPr>
        <w:t>&lt;/</w:t>
      </w:r>
      <w:proofErr w:type="spellStart"/>
      <w:r w:rsidRPr="00903FF2">
        <w:rPr>
          <w:rFonts w:ascii="Courier New" w:hAnsi="Courier New" w:cs="Courier New"/>
          <w:sz w:val="20"/>
          <w:szCs w:val="20"/>
        </w:rPr>
        <w:t>DisplayLayout</w:t>
      </w:r>
      <w:proofErr w:type="spellEnd"/>
      <w:r w:rsidRPr="00903FF2">
        <w:rPr>
          <w:rFonts w:ascii="Courier New" w:hAnsi="Courier New" w:cs="Courier New"/>
          <w:sz w:val="20"/>
          <w:szCs w:val="20"/>
        </w:rPr>
        <w:t>&gt;</w:t>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r w:rsidRPr="00903FF2">
        <w:rPr>
          <w:rFonts w:ascii="Courier New" w:hAnsi="Courier New" w:cs="Courier New"/>
          <w:sz w:val="20"/>
          <w:szCs w:val="20"/>
        </w:rPr>
        <w:tab/>
      </w:r>
    </w:p>
    <w:p w:rsidR="00FD12CF" w:rsidRDefault="00FD12CF" w:rsidP="00FD12CF">
      <w:pPr>
        <w:spacing w:after="0" w:line="240" w:lineRule="auto"/>
      </w:pPr>
      <w:r w:rsidRPr="00903FF2">
        <w:rPr>
          <w:rFonts w:ascii="Courier New" w:hAnsi="Courier New" w:cs="Courier New"/>
          <w:sz w:val="20"/>
          <w:szCs w:val="20"/>
        </w:rPr>
        <w:t>&lt;/Scale&gt;</w:t>
      </w:r>
      <w:r w:rsidRPr="00903FF2">
        <w:rPr>
          <w:rFonts w:ascii="Courier New" w:hAnsi="Courier New" w:cs="Courier New"/>
          <w:sz w:val="20"/>
          <w:szCs w:val="20"/>
        </w:rPr>
        <w:tab/>
      </w:r>
      <w:r>
        <w:tab/>
      </w:r>
      <w:r>
        <w:tab/>
      </w:r>
      <w:r>
        <w:tab/>
      </w:r>
      <w:r>
        <w:tab/>
      </w:r>
      <w:r>
        <w:tab/>
      </w:r>
      <w:r>
        <w:tab/>
      </w:r>
    </w:p>
    <w:p w:rsidR="00FD12CF" w:rsidRDefault="00FD12CF" w:rsidP="00FD12CF">
      <w:pPr>
        <w:spacing w:after="0" w:line="240" w:lineRule="auto"/>
        <w:rPr>
          <w:rFonts w:asciiTheme="majorHAnsi" w:eastAsiaTheme="majorEastAsia" w:hAnsiTheme="majorHAnsi" w:cstheme="majorBidi"/>
          <w:b/>
          <w:bCs/>
          <w:color w:val="365F91" w:themeColor="accent1" w:themeShade="BF"/>
          <w:sz w:val="28"/>
          <w:szCs w:val="28"/>
        </w:rPr>
      </w:pPr>
      <w:r>
        <w:br w:type="page"/>
      </w:r>
    </w:p>
    <w:p w:rsidR="00FD12CF" w:rsidRPr="00834B98" w:rsidRDefault="00FD12CF" w:rsidP="00FD12CF">
      <w:pPr>
        <w:pStyle w:val="Quote"/>
        <w:rPr>
          <w:rStyle w:val="Strong"/>
        </w:rPr>
      </w:pPr>
      <w:r w:rsidRPr="00834B98">
        <w:rPr>
          <w:rStyle w:val="Strong"/>
        </w:rPr>
        <w:lastRenderedPageBreak/>
        <w:t>Diamond of Opposites</w:t>
      </w:r>
    </w:p>
    <w:p w:rsidR="00FD12CF" w:rsidRDefault="00FD12CF" w:rsidP="00FD12CF"/>
    <w:p w:rsidR="00FD12CF" w:rsidRDefault="00FD12CF" w:rsidP="00FD12CF">
      <w:r w:rsidRPr="005F0A46">
        <w:rPr>
          <w:noProof/>
        </w:rPr>
        <w:drawing>
          <wp:inline distT="0" distB="0" distL="0" distR="0" wp14:anchorId="2A17A93F" wp14:editId="68C4B139">
            <wp:extent cx="3048000" cy="2918460"/>
            <wp:effectExtent l="19050" t="0" r="0" b="0"/>
            <wp:docPr id="1" name="Picture 1" descr="http://upload.wikimedia.org/wikipedia/commons/thumb/1/1b/Diamondofopposites.JPG/320px-Diamondofopposite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1/1b/Diamondofopposites.JPG/320px-Diamondofopposites.JPG">
                      <a:hlinkClick r:id="rId7"/>
                    </pic:cNvPr>
                    <pic:cNvPicPr>
                      <a:picLocks noChangeAspect="1" noChangeArrowheads="1"/>
                    </pic:cNvPicPr>
                  </pic:nvPicPr>
                  <pic:blipFill>
                    <a:blip r:embed="rId8" cstate="print"/>
                    <a:srcRect/>
                    <a:stretch>
                      <a:fillRect/>
                    </a:stretch>
                  </pic:blipFill>
                  <pic:spPr bwMode="auto">
                    <a:xfrm>
                      <a:off x="0" y="0"/>
                      <a:ext cx="3048000" cy="2918460"/>
                    </a:xfrm>
                    <a:prstGeom prst="rect">
                      <a:avLst/>
                    </a:prstGeom>
                    <a:noFill/>
                    <a:ln w="9525">
                      <a:noFill/>
                      <a:miter lim="800000"/>
                      <a:headEnd/>
                      <a:tailEnd/>
                    </a:ln>
                  </pic:spPr>
                </pic:pic>
              </a:graphicData>
            </a:graphic>
          </wp:inline>
        </w:drawing>
      </w:r>
    </w:p>
    <w:p w:rsidR="00FD12CF" w:rsidRDefault="00FD12CF" w:rsidP="00FD12CF">
      <w:r>
        <w:t xml:space="preserve">This particular display is an outline where the ends of the two intersecting scales form the corner points of the outline. </w:t>
      </w:r>
    </w:p>
    <w:p w:rsidR="00FD12CF"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&lt;Scale </w:t>
      </w:r>
      <w:proofErr w:type="spellStart"/>
      <w:r>
        <w:rPr>
          <w:rFonts w:ascii="Courier New" w:hAnsi="Courier New" w:cs="Courier New"/>
          <w:sz w:val="20"/>
          <w:szCs w:val="20"/>
        </w:rPr>
        <w:t>isVersionable</w:t>
      </w:r>
      <w:proofErr w:type="spellEnd"/>
      <w:r>
        <w:rPr>
          <w:rFonts w:ascii="Courier New" w:hAnsi="Courier New" w:cs="Courier New"/>
          <w:sz w:val="20"/>
          <w:szCs w:val="20"/>
        </w:rPr>
        <w:t xml:space="preserve">=”true” typeOfIdentifier=”Canonical” </w:t>
      </w:r>
      <w:proofErr w:type="spellStart"/>
      <w:r>
        <w:rPr>
          <w:rFonts w:ascii="Courier New" w:hAnsi="Courier New" w:cs="Courier New"/>
          <w:sz w:val="20"/>
          <w:szCs w:val="20"/>
        </w:rPr>
        <w:t>scopeOfUniquenes</w:t>
      </w:r>
      <w:proofErr w:type="spellEnd"/>
      <w:r>
        <w:rPr>
          <w:rFonts w:ascii="Courier New" w:hAnsi="Courier New" w:cs="Courier New"/>
          <w:sz w:val="20"/>
          <w:szCs w:val="20"/>
        </w:rPr>
        <w:t>=”Maintainable”</w:t>
      </w:r>
      <w:r w:rsidRPr="00903FF2">
        <w:rPr>
          <w:rFonts w:ascii="Courier New" w:hAnsi="Courier New" w:cs="Courier New"/>
          <w:sz w:val="20"/>
          <w:szCs w:val="20"/>
        </w:rPr>
        <w:t>&gt;</w:t>
      </w:r>
    </w:p>
    <w:p w:rsidR="00FD12CF" w:rsidRPr="00903FF2" w:rsidRDefault="00FD12CF" w:rsidP="00FD12CF">
      <w:pPr>
        <w:spacing w:after="0" w:line="240" w:lineRule="auto"/>
        <w:rPr>
          <w:rFonts w:ascii="Courier New" w:hAnsi="Courier New" w:cs="Courier New"/>
          <w:sz w:val="20"/>
          <w:szCs w:val="20"/>
        </w:rPr>
      </w:pPr>
      <w:r>
        <w:rPr>
          <w:rFonts w:ascii="Courier New" w:hAnsi="Courier New" w:cs="Courier New"/>
          <w:sz w:val="20"/>
          <w:szCs w:val="20"/>
        </w:rPr>
        <w:t xml:space="preserve">  &lt;URN&gt;urn:ddi:us.mpc:ScaleScheme_1.Scale_3:1&lt;/URN&gt;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ScaleName</w:t>
      </w:r>
      <w:proofErr w:type="spellEnd"/>
      <w:r w:rsidRPr="00F46E70">
        <w:rPr>
          <w:rFonts w:ascii="Courier New" w:hAnsi="Courier New" w:cs="Courier New"/>
          <w:sz w:val="20"/>
          <w:szCs w:val="20"/>
        </w:rPr>
        <w:t>&gt;</w:t>
      </w:r>
      <w:r>
        <w:rPr>
          <w:rFonts w:ascii="Courier New" w:hAnsi="Courier New" w:cs="Courier New"/>
          <w:sz w:val="20"/>
          <w:szCs w:val="20"/>
        </w:rPr>
        <w:t>&lt;String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F46E70">
        <w:rPr>
          <w:rFonts w:ascii="Courier New" w:hAnsi="Courier New" w:cs="Courier New"/>
          <w:sz w:val="20"/>
          <w:szCs w:val="20"/>
        </w:rPr>
        <w:t>Diamond</w:t>
      </w:r>
      <w:r>
        <w:rPr>
          <w:rFonts w:ascii="Courier New" w:hAnsi="Courier New" w:cs="Courier New"/>
          <w:sz w:val="20"/>
          <w:szCs w:val="20"/>
        </w:rPr>
        <w:t>&lt;/String&gt;&lt;/</w:t>
      </w:r>
      <w:proofErr w:type="spellStart"/>
      <w:r>
        <w:rPr>
          <w:rFonts w:ascii="Courier New" w:hAnsi="Courier New" w:cs="Courier New"/>
          <w:sz w:val="20"/>
          <w:szCs w:val="20"/>
        </w:rPr>
        <w:t>ScaleName</w:t>
      </w:r>
      <w:proofErr w:type="spellEnd"/>
      <w:r>
        <w:rPr>
          <w:rFonts w:ascii="Courier New" w:hAnsi="Courier New" w:cs="Courier New"/>
          <w:sz w:val="20"/>
          <w:szCs w:val="20"/>
        </w:rPr>
        <w:t>&gt;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&lt;Label&gt;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proofErr w:type="spellStart"/>
      <w:r w:rsidRPr="00F46E70">
        <w:rPr>
          <w:rFonts w:ascii="Courier New" w:hAnsi="Courier New" w:cs="Courier New"/>
          <w:sz w:val="20"/>
          <w:szCs w:val="20"/>
        </w:rPr>
        <w:t>Dimond</w:t>
      </w:r>
      <w:proofErr w:type="spellEnd"/>
      <w:r w:rsidRPr="00F46E70">
        <w:rPr>
          <w:rFonts w:ascii="Courier New" w:hAnsi="Courier New" w:cs="Courier New"/>
          <w:sz w:val="20"/>
          <w:szCs w:val="20"/>
        </w:rPr>
        <w:t xml:space="preserve"> of Opposites</w:t>
      </w:r>
      <w:r>
        <w:rPr>
          <w:rFonts w:ascii="Courier New" w:hAnsi="Courier New" w:cs="Courier New"/>
          <w:sz w:val="20"/>
          <w:szCs w:val="20"/>
        </w:rPr>
        <w:t>&lt;/Content&gt;&lt;/Label&gt;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&lt;Description&gt;</w:t>
      </w:r>
      <w:r>
        <w:rPr>
          <w:rFonts w:ascii="Courier New" w:hAnsi="Courier New" w:cs="Courier New"/>
          <w:sz w:val="20"/>
          <w:szCs w:val="20"/>
        </w:rPr>
        <w:t>&lt;Content xml</w:t>
      </w:r>
      <w:proofErr w:type="gramStart"/>
      <w:r>
        <w:rPr>
          <w:rFonts w:ascii="Courier New" w:hAnsi="Courier New" w:cs="Courier New"/>
          <w:sz w:val="20"/>
          <w:szCs w:val="20"/>
        </w:rPr>
        <w:t>:lang</w:t>
      </w:r>
      <w:proofErr w:type="gramEnd"/>
      <w:r>
        <w:rPr>
          <w:rFonts w:ascii="Courier New" w:hAnsi="Courier New" w:cs="Courier New"/>
          <w:sz w:val="20"/>
          <w:szCs w:val="20"/>
        </w:rPr>
        <w:t>=”en”&gt;</w:t>
      </w:r>
      <w:r w:rsidRPr="00F46E70">
        <w:rPr>
          <w:rFonts w:ascii="Courier New" w:hAnsi="Courier New" w:cs="Courier New"/>
          <w:sz w:val="20"/>
          <w:szCs w:val="20"/>
        </w:rPr>
        <w:t>Describes an area within which response is collected against opposing scales.</w:t>
      </w:r>
      <w:r w:rsidRPr="0089452B">
        <w:rPr>
          <w:rFonts w:ascii="Courier New" w:hAnsi="Courier New" w:cs="Courier New"/>
          <w:sz w:val="20"/>
          <w:szCs w:val="20"/>
        </w:rPr>
        <w:t xml:space="preserve"> </w:t>
      </w:r>
      <w:r>
        <w:rPr>
          <w:rFonts w:ascii="Courier New" w:hAnsi="Courier New" w:cs="Courier New"/>
          <w:sz w:val="20"/>
          <w:szCs w:val="20"/>
        </w:rPr>
        <w:t>&lt;/Content&gt;&lt;/Description&gt;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ScaleType</w:t>
      </w:r>
      <w:proofErr w:type="spellEnd"/>
      <w:r w:rsidRPr="00F46E70">
        <w:rPr>
          <w:rFonts w:ascii="Courier New" w:hAnsi="Courier New" w:cs="Courier New"/>
          <w:sz w:val="20"/>
          <w:szCs w:val="20"/>
        </w:rPr>
        <w:t>&gt;</w:t>
      </w:r>
      <w:proofErr w:type="spellStart"/>
      <w:r w:rsidRPr="00F46E70">
        <w:rPr>
          <w:rFonts w:ascii="Courier New" w:hAnsi="Courier New" w:cs="Courier New"/>
          <w:sz w:val="20"/>
          <w:szCs w:val="20"/>
        </w:rPr>
        <w:t>AnchoredScale</w:t>
      </w:r>
      <w:proofErr w:type="spellEnd"/>
      <w:r w:rsidRPr="00F46E70">
        <w:rPr>
          <w:rFonts w:ascii="Courier New" w:hAnsi="Courier New" w:cs="Courier New"/>
          <w:sz w:val="20"/>
          <w:szCs w:val="20"/>
        </w:rPr>
        <w:t>&lt;/</w:t>
      </w:r>
      <w:proofErr w:type="spellStart"/>
      <w:r w:rsidRPr="00F46E70">
        <w:rPr>
          <w:rFonts w:ascii="Courier New" w:hAnsi="Courier New" w:cs="Courier New"/>
          <w:sz w:val="20"/>
          <w:szCs w:val="20"/>
        </w:rPr>
        <w:t>ScaleType</w:t>
      </w:r>
      <w:proofErr w:type="spellEnd"/>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Pr>
          <w:rFonts w:ascii="Courier New" w:hAnsi="Courier New" w:cs="Courier New"/>
          <w:sz w:val="20"/>
          <w:szCs w:val="20"/>
        </w:rPr>
        <w:t>Scale</w:t>
      </w:r>
      <w:r w:rsidRPr="00F46E70">
        <w:rPr>
          <w:rFonts w:ascii="Courier New" w:hAnsi="Courier New" w:cs="Courier New"/>
          <w:sz w:val="20"/>
          <w:szCs w:val="20"/>
        </w:rPr>
        <w:t>Dimension</w:t>
      </w:r>
      <w:proofErr w:type="spellEnd"/>
      <w:r w:rsidRPr="00F46E70">
        <w:rPr>
          <w:rFonts w:ascii="Courier New" w:hAnsi="Courier New" w:cs="Courier New"/>
          <w:sz w:val="20"/>
          <w:szCs w:val="20"/>
        </w:rPr>
        <w:t xml:space="preserve"> </w:t>
      </w:r>
      <w:proofErr w:type="spellStart"/>
      <w:r w:rsidRPr="00F46E70">
        <w:rPr>
          <w:rFonts w:ascii="Courier New" w:hAnsi="Courier New" w:cs="Courier New"/>
          <w:sz w:val="20"/>
          <w:szCs w:val="20"/>
        </w:rPr>
        <w:t>dimensionNumber</w:t>
      </w:r>
      <w:proofErr w:type="spellEnd"/>
      <w:r w:rsidRPr="00F46E70">
        <w:rPr>
          <w:rFonts w:ascii="Courier New" w:hAnsi="Courier New" w:cs="Courier New"/>
          <w:sz w:val="20"/>
          <w:szCs w:val="20"/>
        </w:rPr>
        <w:t xml:space="preserve">="1" </w:t>
      </w:r>
      <w:proofErr w:type="spellStart"/>
      <w:r w:rsidRPr="00F46E70">
        <w:rPr>
          <w:rFonts w:ascii="Courier New" w:hAnsi="Courier New" w:cs="Courier New"/>
          <w:sz w:val="20"/>
          <w:szCs w:val="20"/>
        </w:rPr>
        <w:t>degreeSlopeFromHorizontal</w:t>
      </w:r>
      <w:proofErr w:type="spellEnd"/>
      <w:r w:rsidRPr="00F46E70">
        <w:rPr>
          <w:rFonts w:ascii="Courier New" w:hAnsi="Courier New" w:cs="Courier New"/>
          <w:sz w:val="20"/>
          <w:szCs w:val="20"/>
        </w:rPr>
        <w:t>="45"</w:t>
      </w:r>
      <w:r>
        <w:rPr>
          <w:rFonts w:ascii="Courier New" w:hAnsi="Courier New" w:cs="Courier New"/>
          <w:sz w:val="20"/>
          <w:szCs w:val="20"/>
        </w:rPr>
        <w:t>&gt;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&lt;Label&gt;Repulsion&lt;/Label</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NumberRange</w:t>
      </w:r>
      <w:proofErr w:type="spellEnd"/>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&lt;Low included="true"&gt;0&lt;/Low&gt;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&lt;High included="true"&gt;10&lt;/High&gt;</w:t>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NumberRange</w:t>
      </w:r>
      <w:proofErr w:type="spellEnd"/>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MarkedIncrement</w:t>
      </w:r>
      <w:proofErr w:type="spellEnd"/>
      <w:r w:rsidRPr="00F46E70">
        <w:rPr>
          <w:rFonts w:ascii="Courier New" w:hAnsi="Courier New" w:cs="Courier New"/>
          <w:sz w:val="20"/>
          <w:szCs w:val="20"/>
        </w:rPr>
        <w:t xml:space="preserve"> increment="10" </w:t>
      </w:r>
      <w:proofErr w:type="spellStart"/>
      <w:r w:rsidRPr="00F46E70">
        <w:rPr>
          <w:rFonts w:ascii="Courier New" w:hAnsi="Courier New" w:cs="Courier New"/>
          <w:sz w:val="20"/>
          <w:szCs w:val="20"/>
        </w:rPr>
        <w:t>startValue</w:t>
      </w:r>
      <w:proofErr w:type="spellEnd"/>
      <w:r w:rsidRPr="00F46E70">
        <w:rPr>
          <w:rFonts w:ascii="Courier New" w:hAnsi="Courier New" w:cs="Courier New"/>
          <w:sz w:val="20"/>
          <w:szCs w:val="20"/>
        </w:rPr>
        <w:t xml:space="preserve">="0" </w:t>
      </w:r>
      <w:proofErr w:type="spellStart"/>
      <w:r w:rsidRPr="00F46E70">
        <w:rPr>
          <w:rFonts w:ascii="Courier New" w:hAnsi="Courier New" w:cs="Courier New"/>
          <w:sz w:val="20"/>
          <w:szCs w:val="20"/>
        </w:rPr>
        <w:t>endValue</w:t>
      </w:r>
      <w:proofErr w:type="spellEnd"/>
      <w:r w:rsidRPr="00F46E70">
        <w:rPr>
          <w:rFonts w:ascii="Courier New" w:hAnsi="Courier New" w:cs="Courier New"/>
          <w:sz w:val="20"/>
          <w:szCs w:val="20"/>
        </w:rPr>
        <w:t>="10"/&gt;</w:t>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ValueIncrement</w:t>
      </w:r>
      <w:proofErr w:type="spellEnd"/>
      <w:r w:rsidRPr="00F46E70">
        <w:rPr>
          <w:rFonts w:ascii="Courier New" w:hAnsi="Courier New" w:cs="Courier New"/>
          <w:sz w:val="20"/>
          <w:szCs w:val="20"/>
        </w:rPr>
        <w:t xml:space="preserve"> increment="10" </w:t>
      </w:r>
      <w:proofErr w:type="spellStart"/>
      <w:r w:rsidRPr="00F46E70">
        <w:rPr>
          <w:rFonts w:ascii="Courier New" w:hAnsi="Courier New" w:cs="Courier New"/>
          <w:sz w:val="20"/>
          <w:szCs w:val="20"/>
        </w:rPr>
        <w:t>startValue</w:t>
      </w:r>
      <w:proofErr w:type="spellEnd"/>
      <w:r w:rsidRPr="00F46E70">
        <w:rPr>
          <w:rFonts w:ascii="Courier New" w:hAnsi="Courier New" w:cs="Courier New"/>
          <w:sz w:val="20"/>
          <w:szCs w:val="20"/>
        </w:rPr>
        <w:t xml:space="preserve">="0" </w:t>
      </w:r>
      <w:proofErr w:type="spellStart"/>
      <w:r w:rsidRPr="00F46E70">
        <w:rPr>
          <w:rFonts w:ascii="Courier New" w:hAnsi="Courier New" w:cs="Courier New"/>
          <w:sz w:val="20"/>
          <w:szCs w:val="20"/>
        </w:rPr>
        <w:t>endValue</w:t>
      </w:r>
      <w:proofErr w:type="spellEnd"/>
      <w:r w:rsidRPr="00F46E70">
        <w:rPr>
          <w:rFonts w:ascii="Courier New" w:hAnsi="Courier New" w:cs="Courier New"/>
          <w:sz w:val="20"/>
          <w:szCs w:val="20"/>
        </w:rPr>
        <w:t>="10"/&gt;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Pr>
          <w:rFonts w:ascii="Courier New" w:hAnsi="Courier New" w:cs="Courier New"/>
          <w:sz w:val="20"/>
          <w:szCs w:val="20"/>
        </w:rPr>
        <w:t>Scale</w:t>
      </w:r>
      <w:r w:rsidRPr="00F46E70">
        <w:rPr>
          <w:rFonts w:ascii="Courier New" w:hAnsi="Courier New" w:cs="Courier New"/>
          <w:sz w:val="20"/>
          <w:szCs w:val="20"/>
        </w:rPr>
        <w:t>Dimension</w:t>
      </w:r>
      <w:proofErr w:type="spellEnd"/>
      <w:r w:rsidRPr="00F46E70">
        <w:rPr>
          <w:rFonts w:ascii="Courier New" w:hAnsi="Courier New" w:cs="Courier New"/>
          <w:sz w:val="20"/>
          <w:szCs w:val="20"/>
        </w:rPr>
        <w:t>&gt;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Pr>
          <w:rFonts w:ascii="Courier New" w:hAnsi="Courier New" w:cs="Courier New"/>
          <w:sz w:val="20"/>
          <w:szCs w:val="20"/>
        </w:rPr>
        <w:t>Scale</w:t>
      </w:r>
      <w:r w:rsidRPr="00F46E70">
        <w:rPr>
          <w:rFonts w:ascii="Courier New" w:hAnsi="Courier New" w:cs="Courier New"/>
          <w:sz w:val="20"/>
          <w:szCs w:val="20"/>
        </w:rPr>
        <w:t>Dimension</w:t>
      </w:r>
      <w:proofErr w:type="spellEnd"/>
      <w:r w:rsidRPr="00F46E70">
        <w:rPr>
          <w:rFonts w:ascii="Courier New" w:hAnsi="Courier New" w:cs="Courier New"/>
          <w:sz w:val="20"/>
          <w:szCs w:val="20"/>
        </w:rPr>
        <w:t xml:space="preserve"> </w:t>
      </w:r>
      <w:proofErr w:type="spellStart"/>
      <w:r w:rsidRPr="00F46E70">
        <w:rPr>
          <w:rFonts w:ascii="Courier New" w:hAnsi="Courier New" w:cs="Courier New"/>
          <w:sz w:val="20"/>
          <w:szCs w:val="20"/>
        </w:rPr>
        <w:t>dimensionNumber</w:t>
      </w:r>
      <w:proofErr w:type="spellEnd"/>
      <w:r w:rsidRPr="00F46E70">
        <w:rPr>
          <w:rFonts w:ascii="Courier New" w:hAnsi="Courier New" w:cs="Courier New"/>
          <w:sz w:val="20"/>
          <w:szCs w:val="20"/>
        </w:rPr>
        <w:t xml:space="preserve">="2" </w:t>
      </w:r>
      <w:proofErr w:type="spellStart"/>
      <w:r w:rsidRPr="00F46E70">
        <w:rPr>
          <w:rFonts w:ascii="Courier New" w:hAnsi="Courier New" w:cs="Courier New"/>
          <w:sz w:val="20"/>
          <w:szCs w:val="20"/>
        </w:rPr>
        <w:t>degreeSlopeFromHorizontal</w:t>
      </w:r>
      <w:proofErr w:type="spellEnd"/>
      <w:r w:rsidRPr="00F46E70">
        <w:rPr>
          <w:rFonts w:ascii="Courier New" w:hAnsi="Courier New" w:cs="Courier New"/>
          <w:sz w:val="20"/>
          <w:szCs w:val="20"/>
        </w:rPr>
        <w:t>=</w:t>
      </w:r>
      <w:r>
        <w:rPr>
          <w:rFonts w:ascii="Courier New" w:hAnsi="Courier New" w:cs="Courier New"/>
          <w:sz w:val="20"/>
          <w:szCs w:val="20"/>
        </w:rPr>
        <w:t>"135"</w:t>
      </w:r>
      <w:r w:rsidRPr="00F46E70">
        <w:rPr>
          <w:rFonts w:ascii="Courier New" w:hAnsi="Courier New" w:cs="Courier New"/>
          <w:sz w:val="20"/>
          <w:szCs w:val="20"/>
        </w:rPr>
        <w:t>&gt;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&lt;Label&gt;Attraction&lt;/Label</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NumberRange</w:t>
      </w:r>
      <w:proofErr w:type="spellEnd"/>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&lt;Low included="true"&gt;0&lt;/Low&gt;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&lt;High included="true"&gt;10&lt;/High&gt;</w:t>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NumberRange</w:t>
      </w:r>
      <w:proofErr w:type="spellEnd"/>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MarkedIncrement</w:t>
      </w:r>
      <w:proofErr w:type="spellEnd"/>
      <w:r w:rsidRPr="00F46E70">
        <w:rPr>
          <w:rFonts w:ascii="Courier New" w:hAnsi="Courier New" w:cs="Courier New"/>
          <w:sz w:val="20"/>
          <w:szCs w:val="20"/>
        </w:rPr>
        <w:t xml:space="preserve"> increment="10" </w:t>
      </w:r>
      <w:proofErr w:type="spellStart"/>
      <w:r w:rsidRPr="00F46E70">
        <w:rPr>
          <w:rFonts w:ascii="Courier New" w:hAnsi="Courier New" w:cs="Courier New"/>
          <w:sz w:val="20"/>
          <w:szCs w:val="20"/>
        </w:rPr>
        <w:t>startValue</w:t>
      </w:r>
      <w:proofErr w:type="spellEnd"/>
      <w:r w:rsidRPr="00F46E70">
        <w:rPr>
          <w:rFonts w:ascii="Courier New" w:hAnsi="Courier New" w:cs="Courier New"/>
          <w:sz w:val="20"/>
          <w:szCs w:val="20"/>
        </w:rPr>
        <w:t xml:space="preserve">="0" </w:t>
      </w:r>
      <w:proofErr w:type="spellStart"/>
      <w:r w:rsidRPr="00F46E70">
        <w:rPr>
          <w:rFonts w:ascii="Courier New" w:hAnsi="Courier New" w:cs="Courier New"/>
          <w:sz w:val="20"/>
          <w:szCs w:val="20"/>
        </w:rPr>
        <w:t>endValue</w:t>
      </w:r>
      <w:proofErr w:type="spellEnd"/>
      <w:r w:rsidRPr="00F46E70">
        <w:rPr>
          <w:rFonts w:ascii="Courier New" w:hAnsi="Courier New" w:cs="Courier New"/>
          <w:sz w:val="20"/>
          <w:szCs w:val="20"/>
        </w:rPr>
        <w:t>="10"/&gt;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ValueIncrement</w:t>
      </w:r>
      <w:proofErr w:type="spellEnd"/>
      <w:r w:rsidRPr="00F46E70">
        <w:rPr>
          <w:rFonts w:ascii="Courier New" w:hAnsi="Courier New" w:cs="Courier New"/>
          <w:sz w:val="20"/>
          <w:szCs w:val="20"/>
        </w:rPr>
        <w:t xml:space="preserve"> increment="10" </w:t>
      </w:r>
      <w:proofErr w:type="spellStart"/>
      <w:r w:rsidRPr="00F46E70">
        <w:rPr>
          <w:rFonts w:ascii="Courier New" w:hAnsi="Courier New" w:cs="Courier New"/>
          <w:sz w:val="20"/>
          <w:szCs w:val="20"/>
        </w:rPr>
        <w:t>startValue</w:t>
      </w:r>
      <w:proofErr w:type="spellEnd"/>
      <w:r w:rsidRPr="00F46E70">
        <w:rPr>
          <w:rFonts w:ascii="Courier New" w:hAnsi="Courier New" w:cs="Courier New"/>
          <w:sz w:val="20"/>
          <w:szCs w:val="20"/>
        </w:rPr>
        <w:t xml:space="preserve">="0" </w:t>
      </w:r>
      <w:proofErr w:type="spellStart"/>
      <w:r w:rsidRPr="00F46E70">
        <w:rPr>
          <w:rFonts w:ascii="Courier New" w:hAnsi="Courier New" w:cs="Courier New"/>
          <w:sz w:val="20"/>
          <w:szCs w:val="20"/>
        </w:rPr>
        <w:t>endValue</w:t>
      </w:r>
      <w:proofErr w:type="spellEnd"/>
      <w:r w:rsidRPr="00F46E70">
        <w:rPr>
          <w:rFonts w:ascii="Courier New" w:hAnsi="Courier New" w:cs="Courier New"/>
          <w:sz w:val="20"/>
          <w:szCs w:val="20"/>
        </w:rPr>
        <w:t>="10"/&gt;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lastRenderedPageBreak/>
        <w:t xml:space="preserve">  &lt;/</w:t>
      </w:r>
      <w:proofErr w:type="spellStart"/>
      <w:r>
        <w:rPr>
          <w:rFonts w:ascii="Courier New" w:hAnsi="Courier New" w:cs="Courier New"/>
          <w:sz w:val="20"/>
          <w:szCs w:val="20"/>
        </w:rPr>
        <w:t>Scale</w:t>
      </w:r>
      <w:r w:rsidRPr="00F46E70">
        <w:rPr>
          <w:rFonts w:ascii="Courier New" w:hAnsi="Courier New" w:cs="Courier New"/>
          <w:sz w:val="20"/>
          <w:szCs w:val="20"/>
        </w:rPr>
        <w:t>Dimension</w:t>
      </w:r>
      <w:proofErr w:type="spellEnd"/>
      <w:r w:rsidRPr="00F46E70">
        <w:rPr>
          <w:rFonts w:ascii="Courier New" w:hAnsi="Courier New" w:cs="Courier New"/>
          <w:sz w:val="20"/>
          <w:szCs w:val="20"/>
        </w:rPr>
        <w:t>&gt;</w:t>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&lt;DimensionIntersect </w:t>
      </w:r>
      <w:proofErr w:type="spellStart"/>
      <w:r w:rsidRPr="00F46E70">
        <w:rPr>
          <w:rFonts w:ascii="Courier New" w:hAnsi="Courier New" w:cs="Courier New"/>
          <w:sz w:val="20"/>
          <w:szCs w:val="20"/>
        </w:rPr>
        <w:t>forAllDimensions</w:t>
      </w:r>
      <w:proofErr w:type="spellEnd"/>
      <w:r w:rsidRPr="00F46E70">
        <w:rPr>
          <w:rFonts w:ascii="Courier New" w:hAnsi="Courier New" w:cs="Courier New"/>
          <w:sz w:val="20"/>
          <w:szCs w:val="20"/>
        </w:rPr>
        <w:t>="</w:t>
      </w:r>
      <w:r>
        <w:rPr>
          <w:rFonts w:ascii="Courier New" w:hAnsi="Courier New" w:cs="Courier New"/>
          <w:sz w:val="20"/>
          <w:szCs w:val="20"/>
        </w:rPr>
        <w:t>true</w:t>
      </w:r>
      <w:r w:rsidRPr="00F46E70">
        <w:rPr>
          <w:rFonts w:ascii="Courier New" w:hAnsi="Courier New" w:cs="Courier New"/>
          <w:sz w:val="20"/>
          <w:szCs w:val="20"/>
        </w:rPr>
        <w:t xml:space="preserve">" </w:t>
      </w:r>
      <w:proofErr w:type="spellStart"/>
      <w:r w:rsidRPr="00F46E70">
        <w:rPr>
          <w:rFonts w:ascii="Courier New" w:hAnsi="Courier New" w:cs="Courier New"/>
          <w:sz w:val="20"/>
          <w:szCs w:val="20"/>
        </w:rPr>
        <w:t>IntersectValue</w:t>
      </w:r>
      <w:proofErr w:type="spellEnd"/>
      <w:r w:rsidRPr="00F46E70">
        <w:rPr>
          <w:rFonts w:ascii="Courier New" w:hAnsi="Courier New" w:cs="Courier New"/>
          <w:sz w:val="20"/>
          <w:szCs w:val="20"/>
        </w:rPr>
        <w:t>="</w:t>
      </w:r>
      <w:r>
        <w:rPr>
          <w:rFonts w:ascii="Courier New" w:hAnsi="Courier New" w:cs="Courier New"/>
          <w:sz w:val="20"/>
          <w:szCs w:val="20"/>
        </w:rPr>
        <w:t>0</w:t>
      </w:r>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&lt;IncludeDimension&gt;1&lt;/IncludeDimension&gt;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&lt;IncludeDimension&gt;2&lt;/IncludeDimension&gt;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&lt;/DimensionIntersect&gt;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 xml:space="preserve">  &lt;</w:t>
      </w:r>
      <w:proofErr w:type="spellStart"/>
      <w:r w:rsidRPr="00F46E70">
        <w:rPr>
          <w:rFonts w:ascii="Courier New" w:hAnsi="Courier New" w:cs="Courier New"/>
          <w:sz w:val="20"/>
          <w:szCs w:val="20"/>
        </w:rPr>
        <w:t>DisplayLayout</w:t>
      </w:r>
      <w:proofErr w:type="spellEnd"/>
      <w:r w:rsidRPr="00F46E70">
        <w:rPr>
          <w:rFonts w:ascii="Courier New" w:hAnsi="Courier New" w:cs="Courier New"/>
          <w:sz w:val="20"/>
          <w:szCs w:val="20"/>
        </w:rPr>
        <w:t>&gt;</w:t>
      </w:r>
      <w:r>
        <w:rPr>
          <w:rFonts w:ascii="Courier New" w:hAnsi="Courier New" w:cs="Courier New"/>
          <w:sz w:val="20"/>
          <w:szCs w:val="20"/>
        </w:rPr>
        <w:t>Outline</w:t>
      </w:r>
      <w:r w:rsidRPr="00F46E70">
        <w:rPr>
          <w:rFonts w:ascii="Courier New" w:hAnsi="Courier New" w:cs="Courier New"/>
          <w:sz w:val="20"/>
          <w:szCs w:val="20"/>
        </w:rPr>
        <w:t>&lt;/</w:t>
      </w:r>
      <w:proofErr w:type="spellStart"/>
      <w:r w:rsidRPr="00F46E70">
        <w:rPr>
          <w:rFonts w:ascii="Courier New" w:hAnsi="Courier New" w:cs="Courier New"/>
          <w:sz w:val="20"/>
          <w:szCs w:val="20"/>
        </w:rPr>
        <w:t>DisplayLayout</w:t>
      </w:r>
      <w:proofErr w:type="spellEnd"/>
      <w:r w:rsidRPr="00F46E70">
        <w:rPr>
          <w:rFonts w:ascii="Courier New" w:hAnsi="Courier New" w:cs="Courier New"/>
          <w:sz w:val="20"/>
          <w:szCs w:val="20"/>
        </w:rPr>
        <w:t>&gt;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FD12CF" w:rsidRPr="00F46E70" w:rsidRDefault="00FD12CF" w:rsidP="00FD12CF">
      <w:pPr>
        <w:spacing w:after="0" w:line="240" w:lineRule="auto"/>
        <w:rPr>
          <w:rFonts w:ascii="Courier New" w:hAnsi="Courier New" w:cs="Courier New"/>
          <w:sz w:val="20"/>
          <w:szCs w:val="20"/>
        </w:rPr>
      </w:pPr>
      <w:r w:rsidRPr="00F46E70">
        <w:rPr>
          <w:rFonts w:ascii="Courier New" w:hAnsi="Courier New" w:cs="Courier New"/>
          <w:sz w:val="20"/>
          <w:szCs w:val="20"/>
        </w:rPr>
        <w:t>&lt;/Scale&gt;</w:t>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r w:rsidRPr="00F46E70">
        <w:rPr>
          <w:rFonts w:ascii="Courier New" w:hAnsi="Courier New" w:cs="Courier New"/>
          <w:sz w:val="20"/>
          <w:szCs w:val="20"/>
        </w:rPr>
        <w:tab/>
      </w:r>
    </w:p>
    <w:p w:rsidR="00CC60E1" w:rsidRPr="007545E7" w:rsidRDefault="00CC60E1" w:rsidP="00CC60E1">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p>
    <w:p w:rsidR="00013EDE" w:rsidDel="00BE7B7F" w:rsidRDefault="00013EDE" w:rsidP="00013EDE">
      <w:pPr>
        <w:rPr>
          <w:del w:id="1160" w:author="Wendy L Thomas" w:date="2013-09-20T15:02:00Z"/>
          <w:rStyle w:val="Emphasis"/>
          <w:b/>
        </w:rPr>
      </w:pPr>
      <w:del w:id="1161" w:author="Wendy L Thomas" w:date="2013-09-20T15:02:00Z">
        <w:r w:rsidRPr="00013EDE" w:rsidDel="00BE7B7F">
          <w:rPr>
            <w:rStyle w:val="Emphasis"/>
            <w:b/>
          </w:rPr>
          <w:delText>Location</w:delText>
        </w:r>
      </w:del>
      <w:del w:id="1162" w:author="Wendy L Thomas" w:date="2013-09-20T13:45:00Z">
        <w:r w:rsidRPr="00013EDE" w:rsidDel="007C38CC">
          <w:rPr>
            <w:rStyle w:val="Emphasis"/>
            <w:b/>
          </w:rPr>
          <w:delText>Delineation</w:delText>
        </w:r>
      </w:del>
    </w:p>
    <w:p w:rsidR="00C35733" w:rsidDel="00BE7B7F" w:rsidRDefault="00C35733" w:rsidP="00C35733">
      <w:pPr>
        <w:rPr>
          <w:del w:id="1163" w:author="Wendy L Thomas" w:date="2013-09-20T15:02:00Z"/>
          <w:rStyle w:val="Emphasis"/>
          <w:i w:val="0"/>
        </w:rPr>
      </w:pPr>
      <w:del w:id="1164" w:author="Wendy L Thomas" w:date="2013-09-20T15:02:00Z">
        <w:r w:rsidDel="00BE7B7F">
          <w:rPr>
            <w:rStyle w:val="Emphasis"/>
            <w:i w:val="0"/>
          </w:rPr>
          <w:delText>Defines a mark and the region within an object (i.e., image, text, etc.) where the mark should occur. Primarily used as a response domain within a QuestionBlock.</w:delText>
        </w:r>
      </w:del>
    </w:p>
    <w:p w:rsidR="00473355" w:rsidRPr="007545E7" w:rsidDel="00BE7B7F" w:rsidRDefault="00473355" w:rsidP="00473355">
      <w:pPr>
        <w:tabs>
          <w:tab w:val="left" w:pos="360"/>
          <w:tab w:val="left" w:pos="720"/>
          <w:tab w:val="left" w:pos="5040"/>
        </w:tabs>
        <w:spacing w:after="0" w:line="240" w:lineRule="auto"/>
        <w:rPr>
          <w:del w:id="1165" w:author="Wendy L Thomas" w:date="2013-09-20T15:02:00Z"/>
          <w:rStyle w:val="Emphasis"/>
          <w:rFonts w:ascii="Courier New" w:hAnsi="Courier New" w:cs="Courier New"/>
          <w:i w:val="0"/>
        </w:rPr>
      </w:pPr>
      <w:del w:id="1166" w:author="Wendy L Thomas" w:date="2013-09-20T15:02:00Z">
        <w:r w:rsidDel="00BE7B7F">
          <w:rPr>
            <w:rStyle w:val="Emphasis"/>
            <w:rFonts w:ascii="Courier New" w:hAnsi="Courier New" w:cs="Courier New"/>
            <w:i w:val="0"/>
          </w:rPr>
          <w:delText>Location</w:delText>
        </w:r>
      </w:del>
      <w:del w:id="1167" w:author="Wendy L Thomas" w:date="2013-09-20T13:45:00Z">
        <w:r w:rsidDel="007C38CC">
          <w:rPr>
            <w:rStyle w:val="Emphasis"/>
            <w:rFonts w:ascii="Courier New" w:hAnsi="Courier New" w:cs="Courier New"/>
            <w:i w:val="0"/>
          </w:rPr>
          <w:delText>Delineation</w:delText>
        </w:r>
      </w:del>
    </w:p>
    <w:p w:rsidR="00473355" w:rsidRPr="007545E7" w:rsidDel="00BE7B7F" w:rsidRDefault="00473355" w:rsidP="00473355">
      <w:pPr>
        <w:tabs>
          <w:tab w:val="left" w:pos="360"/>
          <w:tab w:val="left" w:pos="720"/>
          <w:tab w:val="left" w:pos="5040"/>
        </w:tabs>
        <w:spacing w:after="0" w:line="240" w:lineRule="auto"/>
        <w:rPr>
          <w:del w:id="1168" w:author="Wendy L Thomas" w:date="2013-09-20T15:02:00Z"/>
          <w:rStyle w:val="Emphasis"/>
          <w:rFonts w:ascii="Courier New" w:hAnsi="Courier New" w:cs="Courier New"/>
          <w:i w:val="0"/>
        </w:rPr>
      </w:pPr>
      <w:del w:id="1169" w:author="Wendy L Thomas" w:date="2013-09-20T15:02:00Z">
        <w:r w:rsidRPr="007545E7" w:rsidDel="00BE7B7F">
          <w:rPr>
            <w:rStyle w:val="Emphasis"/>
            <w:rFonts w:ascii="Courier New" w:hAnsi="Courier New" w:cs="Courier New"/>
            <w:i w:val="0"/>
          </w:rPr>
          <w:tab/>
          <w:delText>Extension base: VersionableType</w:delText>
        </w:r>
      </w:del>
    </w:p>
    <w:p w:rsidR="00473355" w:rsidRPr="007545E7" w:rsidDel="00BE7B7F" w:rsidRDefault="00473355" w:rsidP="00473355">
      <w:pPr>
        <w:tabs>
          <w:tab w:val="left" w:pos="360"/>
          <w:tab w:val="left" w:pos="720"/>
          <w:tab w:val="left" w:pos="5040"/>
        </w:tabs>
        <w:spacing w:after="0" w:line="240" w:lineRule="auto"/>
        <w:rPr>
          <w:del w:id="1170" w:author="Wendy L Thomas" w:date="2013-09-20T15:02:00Z"/>
          <w:rStyle w:val="Emphasis"/>
          <w:rFonts w:ascii="Courier New" w:hAnsi="Courier New" w:cs="Courier New"/>
          <w:i w:val="0"/>
        </w:rPr>
      </w:pPr>
      <w:del w:id="1171" w:author="Wendy L Thomas" w:date="2013-09-20T15:02:00Z">
        <w:r w:rsidDel="00BE7B7F">
          <w:rPr>
            <w:rStyle w:val="Emphasis"/>
            <w:rFonts w:ascii="Courier New" w:hAnsi="Courier New" w:cs="Courier New"/>
            <w:i w:val="0"/>
          </w:rPr>
          <w:tab/>
          <w:delText>Location</w:delText>
        </w:r>
      </w:del>
      <w:del w:id="1172" w:author="Wendy L Thomas" w:date="2013-09-20T13:45:00Z">
        <w:r w:rsidRPr="007545E7" w:rsidDel="007C38CC">
          <w:rPr>
            <w:rStyle w:val="Emphasis"/>
            <w:rFonts w:ascii="Courier New" w:hAnsi="Courier New" w:cs="Courier New"/>
            <w:i w:val="0"/>
          </w:rPr>
          <w:delText>Delineation</w:delText>
        </w:r>
      </w:del>
      <w:del w:id="1173" w:author="Wendy L Thomas" w:date="2013-09-20T15:02:00Z">
        <w:r w:rsidRPr="007545E7" w:rsidDel="00BE7B7F">
          <w:rPr>
            <w:rStyle w:val="Emphasis"/>
            <w:rFonts w:ascii="Courier New" w:hAnsi="Courier New" w:cs="Courier New"/>
            <w:i w:val="0"/>
          </w:rPr>
          <w:delText>Name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1174" w:author="Wendy L Thomas" w:date="2013-09-20T15:02:00Z"/>
          <w:rStyle w:val="Emphasis"/>
          <w:rFonts w:ascii="Courier New" w:hAnsi="Courier New" w:cs="Courier New"/>
          <w:i w:val="0"/>
        </w:rPr>
      </w:pPr>
      <w:del w:id="1175" w:author="Wendy L Thomas" w:date="2013-09-20T15:02:00Z">
        <w:r w:rsidRPr="007545E7" w:rsidDel="00BE7B7F">
          <w:rPr>
            <w:rStyle w:val="Emphasis"/>
            <w:rFonts w:ascii="Courier New" w:hAnsi="Courier New" w:cs="Courier New"/>
            <w:i w:val="0"/>
          </w:rPr>
          <w:tab/>
          <w:delText>Label</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1176" w:author="Wendy L Thomas" w:date="2013-09-20T15:02:00Z"/>
          <w:rStyle w:val="Emphasis"/>
          <w:rFonts w:ascii="Courier New" w:hAnsi="Courier New" w:cs="Courier New"/>
          <w:i w:val="0"/>
        </w:rPr>
      </w:pPr>
      <w:del w:id="1177" w:author="Wendy L Thomas" w:date="2013-09-20T15:02:00Z">
        <w:r w:rsidRPr="007545E7" w:rsidDel="00BE7B7F">
          <w:rPr>
            <w:rStyle w:val="Emphasis"/>
            <w:rFonts w:ascii="Courier New" w:hAnsi="Courier New" w:cs="Courier New"/>
            <w:i w:val="0"/>
          </w:rPr>
          <w:tab/>
          <w:delText>Description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1178" w:author="Wendy L Thomas" w:date="2013-09-20T15:02:00Z"/>
          <w:rStyle w:val="Emphasis"/>
          <w:rFonts w:ascii="Courier New" w:hAnsi="Courier New" w:cs="Courier New"/>
          <w:i w:val="0"/>
        </w:rPr>
      </w:pPr>
      <w:del w:id="1179" w:author="Wendy L Thomas" w:date="2013-09-20T15:02:00Z">
        <w:r w:rsidRPr="007545E7" w:rsidDel="00BE7B7F">
          <w:rPr>
            <w:rStyle w:val="Emphasis"/>
            <w:rFonts w:ascii="Courier New" w:hAnsi="Courier New" w:cs="Courier New"/>
            <w:i w:val="0"/>
          </w:rPr>
          <w:tab/>
        </w:r>
        <w:r w:rsidR="004F1CC0" w:rsidDel="00BE7B7F">
          <w:rPr>
            <w:rStyle w:val="Emphasis"/>
            <w:rFonts w:ascii="Courier New" w:hAnsi="Courier New" w:cs="Courier New"/>
            <w:i w:val="0"/>
          </w:rPr>
          <w:delText>Object</w:delText>
        </w:r>
        <w:r w:rsidRPr="007545E7" w:rsidDel="00BE7B7F">
          <w:rPr>
            <w:rStyle w:val="Emphasis"/>
            <w:rFonts w:ascii="Courier New" w:hAnsi="Courier New" w:cs="Courier New"/>
            <w:i w:val="0"/>
          </w:rPr>
          <w:tab/>
        </w:r>
        <w:r w:rsidR="004F1CC0" w:rsidDel="00BE7B7F">
          <w:rPr>
            <w:rStyle w:val="Emphasis"/>
            <w:rFonts w:ascii="Courier New" w:hAnsi="Courier New" w:cs="Courier New"/>
            <w:i w:val="0"/>
          </w:rPr>
          <w:delText>(0</w:delText>
        </w:r>
        <w:r w:rsidDel="00BE7B7F">
          <w:rPr>
            <w:rStyle w:val="Emphasis"/>
            <w:rFonts w:ascii="Courier New" w:hAnsi="Courier New" w:cs="Courier New"/>
            <w:i w:val="0"/>
          </w:rPr>
          <w:delText>..1)</w:delText>
        </w:r>
        <w:r w:rsidRPr="007545E7" w:rsidDel="00BE7B7F">
          <w:rPr>
            <w:rStyle w:val="Emphasis"/>
            <w:rFonts w:ascii="Courier New" w:hAnsi="Courier New" w:cs="Courier New"/>
            <w:i w:val="0"/>
          </w:rPr>
          <w:tab/>
        </w:r>
      </w:del>
    </w:p>
    <w:p w:rsidR="004F1CC0" w:rsidDel="00BE7B7F" w:rsidRDefault="004F1CC0" w:rsidP="004F1CC0">
      <w:pPr>
        <w:tabs>
          <w:tab w:val="left" w:pos="360"/>
          <w:tab w:val="left" w:pos="720"/>
          <w:tab w:val="left" w:pos="5040"/>
        </w:tabs>
        <w:spacing w:after="0" w:line="240" w:lineRule="auto"/>
        <w:rPr>
          <w:del w:id="1180" w:author="Wendy L Thomas" w:date="2013-09-20T15:02:00Z"/>
          <w:rStyle w:val="Emphasis"/>
          <w:rFonts w:ascii="Courier New" w:hAnsi="Courier New" w:cs="Courier New"/>
          <w:i w:val="0"/>
        </w:rPr>
      </w:pPr>
      <w:del w:id="1181" w:author="Wendy L Thomas" w:date="2013-09-20T15:02:00Z">
        <w:r w:rsidRPr="007545E7" w:rsidDel="00BE7B7F">
          <w:rPr>
            <w:rStyle w:val="Emphasis"/>
            <w:rFonts w:ascii="Courier New" w:hAnsi="Courier New" w:cs="Courier New"/>
            <w:i w:val="0"/>
          </w:rPr>
          <w:tab/>
        </w:r>
        <w:r w:rsidDel="00BE7B7F">
          <w:rPr>
            <w:rStyle w:val="Emphasis"/>
            <w:rFonts w:ascii="Courier New" w:hAnsi="Courier New" w:cs="Courier New"/>
            <w:i w:val="0"/>
          </w:rPr>
          <w:delText>Action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del>
    </w:p>
    <w:p w:rsidR="00581465" w:rsidDel="00BE7B7F" w:rsidRDefault="00581465" w:rsidP="004F1CC0">
      <w:pPr>
        <w:tabs>
          <w:tab w:val="left" w:pos="360"/>
          <w:tab w:val="left" w:pos="720"/>
          <w:tab w:val="left" w:pos="5040"/>
        </w:tabs>
        <w:spacing w:after="0" w:line="240" w:lineRule="auto"/>
        <w:rPr>
          <w:del w:id="1182" w:author="Wendy L Thomas" w:date="2013-09-20T15:02:00Z"/>
          <w:rStyle w:val="Emphasis"/>
          <w:rFonts w:ascii="Courier New" w:hAnsi="Courier New" w:cs="Courier New"/>
          <w:i w:val="0"/>
        </w:rPr>
      </w:pPr>
      <w:del w:id="1183"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delText>RegionOfAction</w:delText>
        </w:r>
        <w:r w:rsidDel="00BE7B7F">
          <w:rPr>
            <w:rStyle w:val="Emphasis"/>
            <w:rFonts w:ascii="Courier New" w:hAnsi="Courier New" w:cs="Courier New"/>
            <w:i w:val="0"/>
          </w:rPr>
          <w:tab/>
          <w:delText>(0..1)</w:delText>
        </w:r>
      </w:del>
    </w:p>
    <w:p w:rsidR="00581465" w:rsidDel="00BE7B7F" w:rsidRDefault="00581465" w:rsidP="00581465">
      <w:pPr>
        <w:tabs>
          <w:tab w:val="left" w:pos="360"/>
          <w:tab w:val="left" w:pos="720"/>
          <w:tab w:val="left" w:pos="1080"/>
          <w:tab w:val="left" w:pos="1440"/>
          <w:tab w:val="left" w:pos="5040"/>
        </w:tabs>
        <w:spacing w:after="0" w:line="240" w:lineRule="auto"/>
        <w:rPr>
          <w:del w:id="1184" w:author="Wendy L Thomas" w:date="2013-09-20T15:02:00Z"/>
          <w:rStyle w:val="Emphasis"/>
          <w:rFonts w:ascii="Courier New" w:hAnsi="Courier New" w:cs="Courier New"/>
          <w:i w:val="0"/>
        </w:rPr>
      </w:pPr>
      <w:del w:id="1185"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Texutal</w:delText>
        </w:r>
        <w:r w:rsidDel="00BE7B7F">
          <w:rPr>
            <w:rStyle w:val="Emphasis"/>
            <w:rFonts w:ascii="Courier New" w:hAnsi="Courier New" w:cs="Courier New"/>
            <w:i w:val="0"/>
          </w:rPr>
          <w:tab/>
          <w:delText>(0..n)</w:delText>
        </w:r>
      </w:del>
    </w:p>
    <w:p w:rsidR="00581465" w:rsidDel="00BE7B7F" w:rsidRDefault="00581465" w:rsidP="00581465">
      <w:pPr>
        <w:tabs>
          <w:tab w:val="left" w:pos="360"/>
          <w:tab w:val="left" w:pos="720"/>
          <w:tab w:val="left" w:pos="1080"/>
          <w:tab w:val="left" w:pos="1440"/>
          <w:tab w:val="left" w:pos="5040"/>
        </w:tabs>
        <w:spacing w:after="0" w:line="240" w:lineRule="auto"/>
        <w:rPr>
          <w:del w:id="1186" w:author="Wendy L Thomas" w:date="2013-09-20T15:02:00Z"/>
          <w:rStyle w:val="Emphasis"/>
          <w:rFonts w:ascii="Courier New" w:hAnsi="Courier New" w:cs="Courier New"/>
          <w:i w:val="0"/>
        </w:rPr>
      </w:pPr>
      <w:del w:id="1187"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Audio</w:delText>
        </w:r>
        <w:r w:rsidDel="00BE7B7F">
          <w:rPr>
            <w:rStyle w:val="Emphasis"/>
            <w:rFonts w:ascii="Courier New" w:hAnsi="Courier New" w:cs="Courier New"/>
            <w:i w:val="0"/>
          </w:rPr>
          <w:tab/>
          <w:delText>(0..n)</w:delText>
        </w:r>
      </w:del>
    </w:p>
    <w:p w:rsidR="00581465" w:rsidDel="00BE7B7F" w:rsidRDefault="00581465" w:rsidP="00581465">
      <w:pPr>
        <w:tabs>
          <w:tab w:val="left" w:pos="360"/>
          <w:tab w:val="left" w:pos="720"/>
          <w:tab w:val="left" w:pos="1080"/>
          <w:tab w:val="left" w:pos="1440"/>
          <w:tab w:val="left" w:pos="5040"/>
        </w:tabs>
        <w:spacing w:after="0" w:line="240" w:lineRule="auto"/>
        <w:rPr>
          <w:del w:id="1188" w:author="Wendy L Thomas" w:date="2013-09-20T15:02:00Z"/>
          <w:rStyle w:val="Emphasis"/>
          <w:rFonts w:ascii="Courier New" w:hAnsi="Courier New" w:cs="Courier New"/>
          <w:i w:val="0"/>
        </w:rPr>
      </w:pPr>
      <w:del w:id="1189"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Video</w:delText>
        </w:r>
        <w:r w:rsidDel="00BE7B7F">
          <w:rPr>
            <w:rStyle w:val="Emphasis"/>
            <w:rFonts w:ascii="Courier New" w:hAnsi="Courier New" w:cs="Courier New"/>
            <w:i w:val="0"/>
          </w:rPr>
          <w:tab/>
          <w:delText>(0..n)</w:delText>
        </w:r>
      </w:del>
    </w:p>
    <w:p w:rsidR="00581465" w:rsidDel="00BE7B7F" w:rsidRDefault="00581465" w:rsidP="00581465">
      <w:pPr>
        <w:tabs>
          <w:tab w:val="left" w:pos="360"/>
          <w:tab w:val="left" w:pos="720"/>
          <w:tab w:val="left" w:pos="1080"/>
          <w:tab w:val="left" w:pos="1440"/>
          <w:tab w:val="left" w:pos="5040"/>
        </w:tabs>
        <w:spacing w:after="0" w:line="240" w:lineRule="auto"/>
        <w:rPr>
          <w:del w:id="1190" w:author="Wendy L Thomas" w:date="2013-09-20T15:02:00Z"/>
          <w:rStyle w:val="Emphasis"/>
          <w:rFonts w:ascii="Courier New" w:hAnsi="Courier New" w:cs="Courier New"/>
          <w:i w:val="0"/>
        </w:rPr>
      </w:pPr>
      <w:del w:id="1191"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XML</w:delText>
        </w:r>
        <w:r w:rsidDel="00BE7B7F">
          <w:rPr>
            <w:rStyle w:val="Emphasis"/>
            <w:rFonts w:ascii="Courier New" w:hAnsi="Courier New" w:cs="Courier New"/>
            <w:i w:val="0"/>
          </w:rPr>
          <w:tab/>
          <w:delText>(0..n)</w:delText>
        </w:r>
      </w:del>
    </w:p>
    <w:p w:rsidR="00581465" w:rsidDel="00BE7B7F" w:rsidRDefault="00581465" w:rsidP="00581465">
      <w:pPr>
        <w:tabs>
          <w:tab w:val="left" w:pos="360"/>
          <w:tab w:val="left" w:pos="720"/>
          <w:tab w:val="left" w:pos="1080"/>
          <w:tab w:val="left" w:pos="1440"/>
          <w:tab w:val="left" w:pos="5040"/>
        </w:tabs>
        <w:spacing w:after="0" w:line="240" w:lineRule="auto"/>
        <w:rPr>
          <w:del w:id="1192" w:author="Wendy L Thomas" w:date="2013-09-20T15:02:00Z"/>
          <w:rStyle w:val="Emphasis"/>
          <w:rFonts w:ascii="Courier New" w:hAnsi="Courier New" w:cs="Courier New"/>
          <w:i w:val="0"/>
        </w:rPr>
      </w:pPr>
      <w:del w:id="1193"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r>
        <w:r w:rsidDel="00BE7B7F">
          <w:rPr>
            <w:rStyle w:val="Emphasis"/>
            <w:rFonts w:ascii="Courier New" w:hAnsi="Courier New" w:cs="Courier New"/>
            <w:i w:val="0"/>
          </w:rPr>
          <w:tab/>
          <w:delText>ImageArea</w:delText>
        </w:r>
        <w:r w:rsidDel="00BE7B7F">
          <w:rPr>
            <w:rStyle w:val="Emphasis"/>
            <w:rFonts w:ascii="Courier New" w:hAnsi="Courier New" w:cs="Courier New"/>
            <w:i w:val="0"/>
          </w:rPr>
          <w:tab/>
          <w:delText>(0..n)</w:delText>
        </w:r>
      </w:del>
    </w:p>
    <w:p w:rsidR="00581465" w:rsidDel="00BE7B7F" w:rsidRDefault="00581465" w:rsidP="004F1CC0">
      <w:pPr>
        <w:tabs>
          <w:tab w:val="left" w:pos="360"/>
          <w:tab w:val="left" w:pos="720"/>
          <w:tab w:val="left" w:pos="5040"/>
        </w:tabs>
        <w:spacing w:after="0" w:line="240" w:lineRule="auto"/>
        <w:rPr>
          <w:del w:id="1194" w:author="Wendy L Thomas" w:date="2013-09-20T15:02:00Z"/>
          <w:rStyle w:val="Emphasis"/>
          <w:rFonts w:ascii="Courier New" w:hAnsi="Courier New" w:cs="Courier New"/>
          <w:i w:val="0"/>
        </w:rPr>
      </w:pPr>
      <w:del w:id="1195"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delText>Description</w:delText>
        </w:r>
        <w:r w:rsidDel="00BE7B7F">
          <w:rPr>
            <w:rStyle w:val="Emphasis"/>
            <w:rFonts w:ascii="Courier New" w:hAnsi="Courier New" w:cs="Courier New"/>
            <w:i w:val="0"/>
          </w:rPr>
          <w:tab/>
          <w:delText>(0..1)</w:delText>
        </w:r>
      </w:del>
    </w:p>
    <w:p w:rsidR="004F1CC0" w:rsidDel="00BE7B7F" w:rsidRDefault="004F1CC0" w:rsidP="004F1CC0">
      <w:pPr>
        <w:tabs>
          <w:tab w:val="left" w:pos="360"/>
          <w:tab w:val="left" w:pos="720"/>
          <w:tab w:val="left" w:pos="5040"/>
        </w:tabs>
        <w:spacing w:after="0" w:line="240" w:lineRule="auto"/>
        <w:rPr>
          <w:del w:id="1196" w:author="Wendy L Thomas" w:date="2013-09-20T15:02:00Z"/>
          <w:rStyle w:val="Emphasis"/>
          <w:rFonts w:ascii="Courier New" w:hAnsi="Courier New" w:cs="Courier New"/>
          <w:i w:val="0"/>
        </w:rPr>
      </w:pPr>
    </w:p>
    <w:p w:rsidR="00473355" w:rsidDel="00BE7B7F" w:rsidRDefault="004F1CC0" w:rsidP="00C645C9">
      <w:pPr>
        <w:rPr>
          <w:del w:id="1197" w:author="Wendy L Thomas" w:date="2013-09-20T15:02:00Z"/>
          <w:rStyle w:val="Emphasis"/>
          <w:rFonts w:cs="Courier New"/>
          <w:i w:val="0"/>
        </w:rPr>
      </w:pPr>
      <w:del w:id="1198" w:author="Wendy L Thomas" w:date="2013-09-20T15:02:00Z">
        <w:r w:rsidRPr="00C645C9" w:rsidDel="00BE7B7F">
          <w:rPr>
            <w:rStyle w:val="Emphasis"/>
            <w:rFonts w:cs="Courier New"/>
            <w:i w:val="0"/>
          </w:rPr>
          <w:delText xml:space="preserve">Object specifies the object upon which the action takes place. Action describes the action(s) which take place. Action specifies the region within which the action takes place </w:delText>
        </w:r>
        <w:r w:rsidR="00581465" w:rsidDel="00BE7B7F">
          <w:rPr>
            <w:rStyle w:val="Emphasis"/>
            <w:rFonts w:cs="Courier New"/>
            <w:i w:val="0"/>
          </w:rPr>
          <w:delText>described in terms of a start, stop, or region definition appropriate to each type as well as a description of the action itself.</w:delText>
        </w:r>
      </w:del>
    </w:p>
    <w:p w:rsidR="00090F40" w:rsidDel="00BE7B7F" w:rsidRDefault="00090F40" w:rsidP="00C645C9">
      <w:pPr>
        <w:rPr>
          <w:del w:id="1199" w:author="Wendy L Thomas" w:date="2013-09-20T15:02:00Z"/>
          <w:rStyle w:val="Emphasis"/>
          <w:rFonts w:ascii="Courier New" w:hAnsi="Courier New" w:cs="Courier New"/>
          <w:i w:val="0"/>
        </w:rPr>
      </w:pPr>
      <w:del w:id="1200" w:author="Wendy L Thomas" w:date="2013-09-20T15:02:00Z">
        <w:r w:rsidDel="00BE7B7F">
          <w:rPr>
            <w:rStyle w:val="Emphasis"/>
            <w:rFonts w:ascii="Courier New" w:hAnsi="Courier New" w:cs="Courier New"/>
            <w:i w:val="0"/>
          </w:rPr>
          <w:delText>EXAMPLE:</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01" w:author="Wendy L Thomas" w:date="2013-09-20T15:02:00Z"/>
          <w:rStyle w:val="Emphasis"/>
          <w:rFonts w:ascii="Courier New" w:hAnsi="Courier New" w:cs="Courier New"/>
          <w:i w:val="0"/>
        </w:rPr>
      </w:pPr>
      <w:del w:id="1202" w:author="Wendy L Thomas" w:date="2013-09-20T15:02:00Z">
        <w:r w:rsidRPr="00090F40" w:rsidDel="00BE7B7F">
          <w:rPr>
            <w:rStyle w:val="Emphasis"/>
            <w:rFonts w:ascii="Courier New" w:hAnsi="Courier New" w:cs="Courier New"/>
            <w:i w:val="0"/>
          </w:rPr>
          <w:delText>&lt;r:Location</w:delText>
        </w:r>
      </w:del>
      <w:del w:id="1203" w:author="Wendy L Thomas" w:date="2013-09-20T13:45:00Z">
        <w:r w:rsidRPr="00090F40" w:rsidDel="007C38CC">
          <w:rPr>
            <w:rStyle w:val="Emphasis"/>
            <w:rFonts w:ascii="Courier New" w:hAnsi="Courier New" w:cs="Courier New"/>
            <w:i w:val="0"/>
          </w:rPr>
          <w:delText>Delineation</w:delText>
        </w:r>
      </w:del>
      <w:del w:id="1204" w:author="Wendy L Thomas" w:date="2013-09-20T15:02:00Z">
        <w:r w:rsidRPr="00090F40" w:rsidDel="00BE7B7F">
          <w:rPr>
            <w:rStyle w:val="Emphasis"/>
            <w:rFonts w:ascii="Courier New" w:hAnsi="Courier New" w:cs="Courier New"/>
            <w:i w:val="0"/>
          </w:rPr>
          <w:delText xml:space="preserve"> isVersionable="true" typeOfIdentifier="Canonical" scopeOfUniqueness="Agency"&gt;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05" w:author="Wendy L Thomas" w:date="2013-09-20T15:02:00Z"/>
          <w:rStyle w:val="Emphasis"/>
          <w:rFonts w:ascii="Courier New" w:hAnsi="Courier New" w:cs="Courier New"/>
          <w:i w:val="0"/>
        </w:rPr>
      </w:pPr>
      <w:del w:id="1206" w:author="Wendy L Thomas" w:date="2013-09-20T15:02:00Z">
        <w:r w:rsidRPr="00090F40" w:rsidDel="00BE7B7F">
          <w:rPr>
            <w:rStyle w:val="Emphasis"/>
            <w:rFonts w:ascii="Courier New" w:hAnsi="Courier New" w:cs="Courier New"/>
            <w:i w:val="0"/>
          </w:rPr>
          <w:tab/>
          <w:delText>&lt;r:URN&gt;urn:ddi:us.mpc:LocDel_1:2&lt;/r:URN&gt;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07" w:author="Wendy L Thomas" w:date="2013-09-20T15:02:00Z"/>
          <w:rStyle w:val="Emphasis"/>
          <w:rFonts w:ascii="Courier New" w:hAnsi="Courier New" w:cs="Courier New"/>
          <w:i w:val="0"/>
        </w:rPr>
      </w:pPr>
      <w:del w:id="1208" w:author="Wendy L Thomas" w:date="2013-09-20T15:02:00Z">
        <w:r w:rsidRPr="00090F40" w:rsidDel="00BE7B7F">
          <w:rPr>
            <w:rStyle w:val="Emphasis"/>
            <w:rFonts w:ascii="Courier New" w:hAnsi="Courier New" w:cs="Courier New"/>
            <w:i w:val="0"/>
          </w:rPr>
          <w:tab/>
          <w:delText>&lt;r:Location</w:delText>
        </w:r>
      </w:del>
      <w:del w:id="1209" w:author="Wendy L Thomas" w:date="2013-09-20T13:45:00Z">
        <w:r w:rsidRPr="00090F40" w:rsidDel="007C38CC">
          <w:rPr>
            <w:rStyle w:val="Emphasis"/>
            <w:rFonts w:ascii="Courier New" w:hAnsi="Courier New" w:cs="Courier New"/>
            <w:i w:val="0"/>
          </w:rPr>
          <w:delText>Delineation</w:delText>
        </w:r>
      </w:del>
      <w:del w:id="1210" w:author="Wendy L Thomas" w:date="2013-09-20T15:02:00Z">
        <w:r w:rsidRPr="00090F40" w:rsidDel="00BE7B7F">
          <w:rPr>
            <w:rStyle w:val="Emphasis"/>
            <w:rFonts w:ascii="Courier New" w:hAnsi="Courier New" w:cs="Courier New"/>
            <w:i w:val="0"/>
          </w:rPr>
          <w:delText>Name&gt;&lt;r:String xml:lang="en"&gt;Location on Image_1&lt;/r:String&gt;&lt;/r:Location</w:delText>
        </w:r>
      </w:del>
      <w:del w:id="1211" w:author="Wendy L Thomas" w:date="2013-09-20T13:45:00Z">
        <w:r w:rsidRPr="00090F40" w:rsidDel="007C38CC">
          <w:rPr>
            <w:rStyle w:val="Emphasis"/>
            <w:rFonts w:ascii="Courier New" w:hAnsi="Courier New" w:cs="Courier New"/>
            <w:i w:val="0"/>
          </w:rPr>
          <w:delText>Delineation</w:delText>
        </w:r>
      </w:del>
      <w:del w:id="1212" w:author="Wendy L Thomas" w:date="2013-09-20T15:02:00Z">
        <w:r w:rsidRPr="00090F40" w:rsidDel="00BE7B7F">
          <w:rPr>
            <w:rStyle w:val="Emphasis"/>
            <w:rFonts w:ascii="Courier New" w:hAnsi="Courier New" w:cs="Courier New"/>
            <w:i w:val="0"/>
          </w:rPr>
          <w:delText>Name&gt;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13" w:author="Wendy L Thomas" w:date="2013-09-20T15:02:00Z"/>
          <w:rStyle w:val="Emphasis"/>
          <w:rFonts w:ascii="Courier New" w:hAnsi="Courier New" w:cs="Courier New"/>
          <w:i w:val="0"/>
        </w:rPr>
      </w:pPr>
      <w:del w:id="1214" w:author="Wendy L Thomas" w:date="2013-09-20T15:02:00Z">
        <w:r w:rsidRPr="00090F40" w:rsidDel="00BE7B7F">
          <w:rPr>
            <w:rStyle w:val="Emphasis"/>
            <w:rFonts w:ascii="Courier New" w:hAnsi="Courier New" w:cs="Courier New"/>
            <w:i w:val="0"/>
          </w:rPr>
          <w:tab/>
          <w:delText>&lt;r:Label&gt;&lt;r:String xml:lang="en"&gt;Location on Image&lt;/r:String&gt;&lt;/r:Label&gt;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15" w:author="Wendy L Thomas" w:date="2013-09-20T15:02:00Z"/>
          <w:rStyle w:val="Emphasis"/>
          <w:rFonts w:ascii="Courier New" w:hAnsi="Courier New" w:cs="Courier New"/>
          <w:i w:val="0"/>
        </w:rPr>
      </w:pPr>
      <w:del w:id="1216" w:author="Wendy L Thomas" w:date="2013-09-20T15:02:00Z">
        <w:r w:rsidRPr="00090F40" w:rsidDel="00BE7B7F">
          <w:rPr>
            <w:rStyle w:val="Emphasis"/>
            <w:rFonts w:ascii="Courier New" w:hAnsi="Courier New" w:cs="Courier New"/>
            <w:i w:val="0"/>
          </w:rPr>
          <w:tab/>
          <w:delText>&lt;r:Description&gt;&lt;r:Content xml:lang="en"&gt;A location response that requires the letter "D" to be marked on an image.&lt;/r:Content&gt;&lt;/r:Description&gt;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17" w:author="Wendy L Thomas" w:date="2013-09-20T15:02:00Z"/>
          <w:rStyle w:val="Emphasis"/>
          <w:rFonts w:ascii="Courier New" w:hAnsi="Courier New" w:cs="Courier New"/>
          <w:i w:val="0"/>
        </w:rPr>
      </w:pPr>
      <w:del w:id="1218" w:author="Wendy L Thomas" w:date="2013-09-20T15:02:00Z">
        <w:r w:rsidRPr="00090F40" w:rsidDel="00BE7B7F">
          <w:rPr>
            <w:rStyle w:val="Emphasis"/>
            <w:rFonts w:ascii="Courier New" w:hAnsi="Courier New" w:cs="Courier New"/>
            <w:i w:val="0"/>
          </w:rPr>
          <w:tab/>
          <w:delText>&lt;r:Object&gt;Image&lt;/r:Object&gt;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19" w:author="Wendy L Thomas" w:date="2013-09-20T15:02:00Z"/>
          <w:rStyle w:val="Emphasis"/>
          <w:rFonts w:ascii="Courier New" w:hAnsi="Courier New" w:cs="Courier New"/>
          <w:i w:val="0"/>
        </w:rPr>
      </w:pPr>
      <w:del w:id="1220" w:author="Wendy L Thomas" w:date="2013-09-20T15:02:00Z">
        <w:r w:rsidRPr="00090F40" w:rsidDel="00BE7B7F">
          <w:rPr>
            <w:rStyle w:val="Emphasis"/>
            <w:rFonts w:ascii="Courier New" w:hAnsi="Courier New" w:cs="Courier New"/>
            <w:i w:val="0"/>
          </w:rPr>
          <w:tab/>
          <w:delText>&lt;r:Action regExp="[Dd]"&gt;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21" w:author="Wendy L Thomas" w:date="2013-09-20T15:02:00Z"/>
          <w:rStyle w:val="Emphasis"/>
          <w:rFonts w:ascii="Courier New" w:hAnsi="Courier New" w:cs="Courier New"/>
          <w:i w:val="0"/>
        </w:rPr>
      </w:pPr>
      <w:del w:id="1222" w:author="Wendy L Thomas" w:date="2013-09-20T15:02: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&lt;r:RegionOfAction&gt;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23" w:author="Wendy L Thomas" w:date="2013-09-20T15:02:00Z"/>
          <w:rStyle w:val="Emphasis"/>
          <w:rFonts w:ascii="Courier New" w:hAnsi="Courier New" w:cs="Courier New"/>
          <w:i w:val="0"/>
        </w:rPr>
      </w:pPr>
      <w:del w:id="1224" w:author="Wendy L Thomas" w:date="2013-09-20T15:02: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&lt;r:ImageArea&gt;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25" w:author="Wendy L Thomas" w:date="2013-09-20T15:02:00Z"/>
          <w:rStyle w:val="Emphasis"/>
          <w:rFonts w:ascii="Courier New" w:hAnsi="Courier New" w:cs="Courier New"/>
          <w:i w:val="0"/>
        </w:rPr>
      </w:pPr>
      <w:del w:id="1226" w:author="Wendy L Thomas" w:date="2013-09-20T15:02: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&lt;r:Shape&gt;Rectangle&lt;/r:Shape&gt;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27" w:author="Wendy L Thomas" w:date="2013-09-20T15:02:00Z"/>
          <w:rStyle w:val="Emphasis"/>
          <w:rFonts w:ascii="Courier New" w:hAnsi="Courier New" w:cs="Courier New"/>
          <w:i w:val="0"/>
        </w:rPr>
      </w:pPr>
      <w:del w:id="1228" w:author="Wendy L Thomas" w:date="2013-09-20T15:02: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&lt;r:Coordinates&gt;5,-5 5,-2 2,-2 2,-5&lt;/r:Coordinates&gt;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29" w:author="Wendy L Thomas" w:date="2013-09-20T15:02:00Z"/>
          <w:rStyle w:val="Emphasis"/>
          <w:rFonts w:ascii="Courier New" w:hAnsi="Courier New" w:cs="Courier New"/>
          <w:i w:val="0"/>
        </w:rPr>
      </w:pPr>
      <w:del w:id="1230" w:author="Wendy L Thomas" w:date="2013-09-20T15:02: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&lt;/r:ImageArea&gt;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31" w:author="Wendy L Thomas" w:date="2013-09-20T15:02:00Z"/>
          <w:rStyle w:val="Emphasis"/>
          <w:rFonts w:ascii="Courier New" w:hAnsi="Courier New" w:cs="Courier New"/>
          <w:i w:val="0"/>
        </w:rPr>
      </w:pPr>
      <w:del w:id="1232" w:author="Wendy L Thomas" w:date="2013-09-20T15:02:00Z">
        <w:r w:rsidRPr="00090F40" w:rsidDel="00BE7B7F">
          <w:rPr>
            <w:rStyle w:val="Emphasis"/>
            <w:rFonts w:ascii="Courier New" w:hAnsi="Courier New" w:cs="Courier New"/>
            <w:i w:val="0"/>
          </w:rPr>
          <w:lastRenderedPageBreak/>
          <w:tab/>
        </w:r>
        <w:r w:rsidRPr="00090F40" w:rsidDel="00BE7B7F">
          <w:rPr>
            <w:rStyle w:val="Emphasis"/>
            <w:rFonts w:ascii="Courier New" w:hAnsi="Courier New" w:cs="Courier New"/>
            <w:i w:val="0"/>
          </w:rPr>
          <w:tab/>
          <w:delText>&lt;/r:RegionOfAction&gt;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33" w:author="Wendy L Thomas" w:date="2013-09-20T15:02:00Z"/>
          <w:rStyle w:val="Emphasis"/>
          <w:rFonts w:ascii="Courier New" w:hAnsi="Courier New" w:cs="Courier New"/>
          <w:i w:val="0"/>
        </w:rPr>
      </w:pPr>
      <w:del w:id="1234" w:author="Wendy L Thomas" w:date="2013-09-20T15:02:00Z">
        <w:r w:rsidRPr="00090F40" w:rsidDel="00BE7B7F">
          <w:rPr>
            <w:rStyle w:val="Emphasis"/>
            <w:rFonts w:ascii="Courier New" w:hAnsi="Courier New" w:cs="Courier New"/>
            <w:i w:val="0"/>
          </w:rPr>
          <w:tab/>
        </w:r>
        <w:r w:rsidRPr="00090F40" w:rsidDel="00BE7B7F">
          <w:rPr>
            <w:rStyle w:val="Emphasis"/>
            <w:rFonts w:ascii="Courier New" w:hAnsi="Courier New" w:cs="Courier New"/>
            <w:i w:val="0"/>
          </w:rPr>
          <w:tab/>
          <w:delText>&lt;r:Description&gt;&lt;r:Content xml:lang="en"&gt;Mark the letter D (upper or lower case accepted) in the upper left (3x3) section of the 10x10 gridded image.&lt;/r:Content&gt;&lt;/r:Description&gt;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35" w:author="Wendy L Thomas" w:date="2013-09-20T15:02:00Z"/>
          <w:rStyle w:val="Emphasis"/>
          <w:rFonts w:ascii="Courier New" w:hAnsi="Courier New" w:cs="Courier New"/>
          <w:i w:val="0"/>
        </w:rPr>
      </w:pPr>
      <w:del w:id="1236" w:author="Wendy L Thomas" w:date="2013-09-20T15:02:00Z">
        <w:r w:rsidRPr="00090F40" w:rsidDel="00BE7B7F">
          <w:rPr>
            <w:rStyle w:val="Emphasis"/>
            <w:rFonts w:ascii="Courier New" w:hAnsi="Courier New" w:cs="Courier New"/>
            <w:i w:val="0"/>
          </w:rPr>
          <w:tab/>
          <w:delText>&lt;/r:Action&gt;</w:delText>
        </w:r>
      </w:del>
    </w:p>
    <w:p w:rsid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37" w:author="Wendy L Thomas" w:date="2013-09-20T15:02:00Z"/>
          <w:rStyle w:val="Emphasis"/>
          <w:rFonts w:ascii="Courier New" w:hAnsi="Courier New" w:cs="Courier New"/>
          <w:i w:val="0"/>
        </w:rPr>
      </w:pPr>
      <w:del w:id="1238" w:author="Wendy L Thomas" w:date="2013-09-20T15:02:00Z">
        <w:r w:rsidRPr="00090F40" w:rsidDel="00BE7B7F">
          <w:rPr>
            <w:rStyle w:val="Emphasis"/>
            <w:rFonts w:ascii="Courier New" w:hAnsi="Courier New" w:cs="Courier New"/>
            <w:i w:val="0"/>
          </w:rPr>
          <w:delText>&lt;/r:Location</w:delText>
        </w:r>
      </w:del>
      <w:del w:id="1239" w:author="Wendy L Thomas" w:date="2013-09-20T13:45:00Z">
        <w:r w:rsidRPr="00090F40" w:rsidDel="007C38CC">
          <w:rPr>
            <w:rStyle w:val="Emphasis"/>
            <w:rFonts w:ascii="Courier New" w:hAnsi="Courier New" w:cs="Courier New"/>
            <w:i w:val="0"/>
          </w:rPr>
          <w:delText>Delineation</w:delText>
        </w:r>
      </w:del>
      <w:del w:id="1240" w:author="Wendy L Thomas" w:date="2013-09-20T15:02:00Z">
        <w:r w:rsidRPr="00090F40" w:rsidDel="00BE7B7F">
          <w:rPr>
            <w:rStyle w:val="Emphasis"/>
            <w:rFonts w:ascii="Courier New" w:hAnsi="Courier New" w:cs="Courier New"/>
            <w:i w:val="0"/>
          </w:rPr>
          <w:delText>&gt;</w:delText>
        </w:r>
      </w:del>
    </w:p>
    <w:p w:rsidR="00090F40" w:rsidRPr="00090F40" w:rsidDel="00BE7B7F" w:rsidRDefault="00090F40" w:rsidP="00090F40">
      <w:pPr>
        <w:tabs>
          <w:tab w:val="left" w:pos="360"/>
          <w:tab w:val="left" w:pos="720"/>
          <w:tab w:val="left" w:pos="1080"/>
          <w:tab w:val="left" w:pos="1440"/>
          <w:tab w:val="left" w:pos="1800"/>
          <w:tab w:val="left" w:pos="2160"/>
          <w:tab w:val="left" w:pos="2520"/>
          <w:tab w:val="left" w:pos="2880"/>
        </w:tabs>
        <w:spacing w:after="0" w:line="240" w:lineRule="auto"/>
        <w:rPr>
          <w:del w:id="1241" w:author="Wendy L Thomas" w:date="2013-09-20T15:02:00Z"/>
          <w:rStyle w:val="Emphasis"/>
          <w:rFonts w:ascii="Courier New" w:hAnsi="Courier New" w:cs="Courier New"/>
          <w:i w:val="0"/>
        </w:rPr>
      </w:pPr>
    </w:p>
    <w:p w:rsidR="00013EDE" w:rsidDel="00BE7B7F" w:rsidRDefault="00013EDE" w:rsidP="00013EDE">
      <w:pPr>
        <w:rPr>
          <w:del w:id="1242" w:author="Wendy L Thomas" w:date="2013-09-20T15:02:00Z"/>
          <w:rStyle w:val="Emphasis"/>
          <w:b/>
        </w:rPr>
      </w:pPr>
      <w:del w:id="1243" w:author="Wendy L Thomas" w:date="2013-09-20T15:02:00Z">
        <w:r w:rsidRPr="00013EDE" w:rsidDel="00BE7B7F">
          <w:rPr>
            <w:rStyle w:val="Emphasis"/>
            <w:b/>
          </w:rPr>
          <w:delText>Ranking</w:delText>
        </w:r>
      </w:del>
      <w:del w:id="1244" w:author="Wendy L Thomas" w:date="2013-09-20T13:45:00Z">
        <w:r w:rsidRPr="00013EDE" w:rsidDel="007C38CC">
          <w:rPr>
            <w:rStyle w:val="Emphasis"/>
            <w:b/>
          </w:rPr>
          <w:delText>Delineation</w:delText>
        </w:r>
      </w:del>
    </w:p>
    <w:p w:rsidR="006965F5" w:rsidDel="00BE7B7F" w:rsidRDefault="006965F5" w:rsidP="006965F5">
      <w:pPr>
        <w:rPr>
          <w:del w:id="1245" w:author="Wendy L Thomas" w:date="2013-09-20T15:02:00Z"/>
          <w:rStyle w:val="Emphasis"/>
          <w:i w:val="0"/>
        </w:rPr>
      </w:pPr>
      <w:del w:id="1246" w:author="Wendy L Thomas" w:date="2013-09-20T15:02:00Z">
        <w:r w:rsidDel="00BE7B7F">
          <w:rPr>
            <w:rStyle w:val="Emphasis"/>
            <w:i w:val="0"/>
          </w:rPr>
          <w:delText>Defines a ranking structure used as a response domain, indicating the ordering options for the res</w:delText>
        </w:r>
        <w:r w:rsidR="00473355" w:rsidDel="00BE7B7F">
          <w:rPr>
            <w:rStyle w:val="Emphasis"/>
            <w:i w:val="0"/>
          </w:rPr>
          <w:delText>p</w:delText>
        </w:r>
        <w:r w:rsidDel="00BE7B7F">
          <w:rPr>
            <w:rStyle w:val="Emphasis"/>
            <w:i w:val="0"/>
          </w:rPr>
          <w:delText>onse.</w:delText>
        </w:r>
      </w:del>
    </w:p>
    <w:p w:rsidR="00473355" w:rsidRPr="007545E7" w:rsidDel="00BE7B7F" w:rsidRDefault="00473355" w:rsidP="00473355">
      <w:pPr>
        <w:tabs>
          <w:tab w:val="left" w:pos="360"/>
          <w:tab w:val="left" w:pos="720"/>
          <w:tab w:val="left" w:pos="5040"/>
        </w:tabs>
        <w:spacing w:after="0" w:line="240" w:lineRule="auto"/>
        <w:rPr>
          <w:del w:id="1247" w:author="Wendy L Thomas" w:date="2013-09-20T15:02:00Z"/>
          <w:rStyle w:val="Emphasis"/>
          <w:rFonts w:ascii="Courier New" w:hAnsi="Courier New" w:cs="Courier New"/>
          <w:i w:val="0"/>
        </w:rPr>
      </w:pPr>
      <w:del w:id="1248" w:author="Wendy L Thomas" w:date="2013-09-20T15:02:00Z">
        <w:r w:rsidDel="00BE7B7F">
          <w:rPr>
            <w:rStyle w:val="Emphasis"/>
            <w:rFonts w:ascii="Courier New" w:hAnsi="Courier New" w:cs="Courier New"/>
            <w:i w:val="0"/>
          </w:rPr>
          <w:delText>Ranking</w:delText>
        </w:r>
      </w:del>
      <w:del w:id="1249" w:author="Wendy L Thomas" w:date="2013-09-20T13:45:00Z">
        <w:r w:rsidDel="007C38CC">
          <w:rPr>
            <w:rStyle w:val="Emphasis"/>
            <w:rFonts w:ascii="Courier New" w:hAnsi="Courier New" w:cs="Courier New"/>
            <w:i w:val="0"/>
          </w:rPr>
          <w:delText>Delineation</w:delText>
        </w:r>
      </w:del>
    </w:p>
    <w:p w:rsidR="00473355" w:rsidRPr="007545E7" w:rsidDel="00BE7B7F" w:rsidRDefault="00473355" w:rsidP="00473355">
      <w:pPr>
        <w:tabs>
          <w:tab w:val="left" w:pos="360"/>
          <w:tab w:val="left" w:pos="720"/>
          <w:tab w:val="left" w:pos="5040"/>
        </w:tabs>
        <w:spacing w:after="0" w:line="240" w:lineRule="auto"/>
        <w:rPr>
          <w:del w:id="1250" w:author="Wendy L Thomas" w:date="2013-09-20T15:02:00Z"/>
          <w:rStyle w:val="Emphasis"/>
          <w:rFonts w:ascii="Courier New" w:hAnsi="Courier New" w:cs="Courier New"/>
          <w:i w:val="0"/>
        </w:rPr>
      </w:pPr>
      <w:del w:id="1251" w:author="Wendy L Thomas" w:date="2013-09-20T15:02:00Z">
        <w:r w:rsidRPr="007545E7" w:rsidDel="00BE7B7F">
          <w:rPr>
            <w:rStyle w:val="Emphasis"/>
            <w:rFonts w:ascii="Courier New" w:hAnsi="Courier New" w:cs="Courier New"/>
            <w:i w:val="0"/>
          </w:rPr>
          <w:tab/>
          <w:delText>Extension base: VersionableType</w:delText>
        </w:r>
      </w:del>
    </w:p>
    <w:p w:rsidR="00473355" w:rsidRPr="007545E7" w:rsidDel="00BE7B7F" w:rsidRDefault="00473355" w:rsidP="00473355">
      <w:pPr>
        <w:tabs>
          <w:tab w:val="left" w:pos="360"/>
          <w:tab w:val="left" w:pos="720"/>
          <w:tab w:val="left" w:pos="5040"/>
        </w:tabs>
        <w:spacing w:after="0" w:line="240" w:lineRule="auto"/>
        <w:rPr>
          <w:del w:id="1252" w:author="Wendy L Thomas" w:date="2013-09-20T15:02:00Z"/>
          <w:rStyle w:val="Emphasis"/>
          <w:rFonts w:ascii="Courier New" w:hAnsi="Courier New" w:cs="Courier New"/>
          <w:i w:val="0"/>
        </w:rPr>
      </w:pPr>
      <w:del w:id="1253" w:author="Wendy L Thomas" w:date="2013-09-20T15:02:00Z">
        <w:r w:rsidDel="00BE7B7F">
          <w:rPr>
            <w:rStyle w:val="Emphasis"/>
            <w:rFonts w:ascii="Courier New" w:hAnsi="Courier New" w:cs="Courier New"/>
            <w:i w:val="0"/>
          </w:rPr>
          <w:tab/>
          <w:delText>Ranking</w:delText>
        </w:r>
      </w:del>
      <w:del w:id="1254" w:author="Wendy L Thomas" w:date="2013-09-20T13:45:00Z">
        <w:r w:rsidRPr="007545E7" w:rsidDel="007C38CC">
          <w:rPr>
            <w:rStyle w:val="Emphasis"/>
            <w:rFonts w:ascii="Courier New" w:hAnsi="Courier New" w:cs="Courier New"/>
            <w:i w:val="0"/>
          </w:rPr>
          <w:delText>Delineation</w:delText>
        </w:r>
      </w:del>
      <w:del w:id="1255" w:author="Wendy L Thomas" w:date="2013-09-20T15:02:00Z">
        <w:r w:rsidRPr="007545E7" w:rsidDel="00BE7B7F">
          <w:rPr>
            <w:rStyle w:val="Emphasis"/>
            <w:rFonts w:ascii="Courier New" w:hAnsi="Courier New" w:cs="Courier New"/>
            <w:i w:val="0"/>
          </w:rPr>
          <w:delText>Name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1256" w:author="Wendy L Thomas" w:date="2013-09-20T15:02:00Z"/>
          <w:rStyle w:val="Emphasis"/>
          <w:rFonts w:ascii="Courier New" w:hAnsi="Courier New" w:cs="Courier New"/>
          <w:i w:val="0"/>
        </w:rPr>
      </w:pPr>
      <w:del w:id="1257" w:author="Wendy L Thomas" w:date="2013-09-20T15:02:00Z">
        <w:r w:rsidRPr="007545E7" w:rsidDel="00BE7B7F">
          <w:rPr>
            <w:rStyle w:val="Emphasis"/>
            <w:rFonts w:ascii="Courier New" w:hAnsi="Courier New" w:cs="Courier New"/>
            <w:i w:val="0"/>
          </w:rPr>
          <w:tab/>
          <w:delText>Label</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1258" w:author="Wendy L Thomas" w:date="2013-09-20T15:02:00Z"/>
          <w:rStyle w:val="Emphasis"/>
          <w:rFonts w:ascii="Courier New" w:hAnsi="Courier New" w:cs="Courier New"/>
          <w:i w:val="0"/>
        </w:rPr>
      </w:pPr>
      <w:del w:id="1259" w:author="Wendy L Thomas" w:date="2013-09-20T15:02:00Z">
        <w:r w:rsidRPr="007545E7" w:rsidDel="00BE7B7F">
          <w:rPr>
            <w:rStyle w:val="Emphasis"/>
            <w:rFonts w:ascii="Courier New" w:hAnsi="Courier New" w:cs="Courier New"/>
            <w:i w:val="0"/>
          </w:rPr>
          <w:tab/>
          <w:delText>Description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C645C9" w:rsidDel="00BE7B7F" w:rsidRDefault="00473355" w:rsidP="00473355">
      <w:pPr>
        <w:tabs>
          <w:tab w:val="left" w:pos="360"/>
          <w:tab w:val="left" w:pos="720"/>
          <w:tab w:val="left" w:pos="5040"/>
        </w:tabs>
        <w:spacing w:after="0" w:line="240" w:lineRule="auto"/>
        <w:rPr>
          <w:del w:id="1260" w:author="Wendy L Thomas" w:date="2013-09-20T15:02:00Z"/>
          <w:rStyle w:val="Emphasis"/>
          <w:rFonts w:ascii="Courier New" w:hAnsi="Courier New" w:cs="Courier New"/>
          <w:i w:val="0"/>
        </w:rPr>
      </w:pPr>
      <w:del w:id="1261" w:author="Wendy L Thomas" w:date="2013-09-20T15:02:00Z">
        <w:r w:rsidRPr="007545E7" w:rsidDel="00BE7B7F">
          <w:rPr>
            <w:rStyle w:val="Emphasis"/>
            <w:rFonts w:ascii="Courier New" w:hAnsi="Courier New" w:cs="Courier New"/>
            <w:i w:val="0"/>
          </w:rPr>
          <w:tab/>
        </w:r>
        <w:r w:rsidR="00C645C9" w:rsidDel="00BE7B7F">
          <w:rPr>
            <w:rStyle w:val="Emphasis"/>
            <w:rFonts w:ascii="Courier New" w:hAnsi="Courier New" w:cs="Courier New"/>
            <w:i w:val="0"/>
          </w:rPr>
          <w:delText>RankingRange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(1..1)</w:delText>
        </w:r>
      </w:del>
    </w:p>
    <w:p w:rsidR="00C645C9" w:rsidDel="00BE7B7F" w:rsidRDefault="00C645C9" w:rsidP="00473355">
      <w:pPr>
        <w:tabs>
          <w:tab w:val="left" w:pos="360"/>
          <w:tab w:val="left" w:pos="720"/>
          <w:tab w:val="left" w:pos="5040"/>
        </w:tabs>
        <w:spacing w:after="0" w:line="240" w:lineRule="auto"/>
        <w:rPr>
          <w:del w:id="1262" w:author="Wendy L Thomas" w:date="2013-09-20T15:02:00Z"/>
          <w:rStyle w:val="Emphasis"/>
          <w:rFonts w:ascii="Courier New" w:hAnsi="Courier New" w:cs="Courier New"/>
          <w:i w:val="0"/>
        </w:rPr>
      </w:pPr>
      <w:del w:id="1263"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delText>RangeUnit</w:delText>
        </w:r>
        <w:r w:rsidDel="00BE7B7F">
          <w:rPr>
            <w:rStyle w:val="Emphasis"/>
            <w:rFonts w:ascii="Courier New" w:hAnsi="Courier New" w:cs="Courier New"/>
            <w:i w:val="0"/>
          </w:rPr>
          <w:tab/>
          <w:delText>(0..1)</w:delText>
        </w:r>
      </w:del>
    </w:p>
    <w:p w:rsidR="00C645C9" w:rsidDel="00BE7B7F" w:rsidRDefault="00C645C9" w:rsidP="00473355">
      <w:pPr>
        <w:tabs>
          <w:tab w:val="left" w:pos="360"/>
          <w:tab w:val="left" w:pos="720"/>
          <w:tab w:val="left" w:pos="5040"/>
        </w:tabs>
        <w:spacing w:after="0" w:line="240" w:lineRule="auto"/>
        <w:rPr>
          <w:del w:id="1264" w:author="Wendy L Thomas" w:date="2013-09-20T15:02:00Z"/>
          <w:rStyle w:val="Emphasis"/>
          <w:rFonts w:ascii="Courier New" w:hAnsi="Courier New" w:cs="Courier New"/>
          <w:i w:val="0"/>
        </w:rPr>
      </w:pPr>
      <w:del w:id="1265"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delText>MinimumValue</w:delText>
        </w:r>
        <w:r w:rsidDel="00BE7B7F">
          <w:rPr>
            <w:rStyle w:val="Emphasis"/>
            <w:rFonts w:ascii="Courier New" w:hAnsi="Courier New" w:cs="Courier New"/>
            <w:i w:val="0"/>
          </w:rPr>
          <w:tab/>
          <w:delText>(0..1)</w:delText>
        </w:r>
      </w:del>
    </w:p>
    <w:p w:rsidR="00C645C9" w:rsidDel="00BE7B7F" w:rsidRDefault="00C645C9" w:rsidP="00473355">
      <w:pPr>
        <w:tabs>
          <w:tab w:val="left" w:pos="360"/>
          <w:tab w:val="left" w:pos="720"/>
          <w:tab w:val="left" w:pos="5040"/>
        </w:tabs>
        <w:spacing w:after="0" w:line="240" w:lineRule="auto"/>
        <w:rPr>
          <w:del w:id="1266" w:author="Wendy L Thomas" w:date="2013-09-20T15:02:00Z"/>
          <w:rStyle w:val="Emphasis"/>
          <w:rFonts w:ascii="Courier New" w:hAnsi="Courier New" w:cs="Courier New"/>
          <w:i w:val="0"/>
        </w:rPr>
      </w:pPr>
      <w:del w:id="1267"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delText>MaximumValue</w:delText>
        </w:r>
        <w:r w:rsidDel="00BE7B7F">
          <w:rPr>
            <w:rStyle w:val="Emphasis"/>
            <w:rFonts w:ascii="Courier New" w:hAnsi="Courier New" w:cs="Courier New"/>
            <w:i w:val="0"/>
          </w:rPr>
          <w:tab/>
          <w:delText>(0..1)</w:delText>
        </w:r>
      </w:del>
    </w:p>
    <w:p w:rsidR="00473355" w:rsidDel="00BE7B7F" w:rsidRDefault="00C645C9" w:rsidP="00473355">
      <w:pPr>
        <w:tabs>
          <w:tab w:val="left" w:pos="360"/>
          <w:tab w:val="left" w:pos="720"/>
          <w:tab w:val="left" w:pos="5040"/>
        </w:tabs>
        <w:spacing w:after="0" w:line="240" w:lineRule="auto"/>
        <w:rPr>
          <w:del w:id="1268" w:author="Wendy L Thomas" w:date="2013-09-20T15:02:00Z"/>
          <w:rStyle w:val="Emphasis"/>
          <w:rFonts w:ascii="Courier New" w:hAnsi="Courier New" w:cs="Courier New"/>
          <w:i w:val="0"/>
        </w:rPr>
      </w:pPr>
      <w:del w:id="1269" w:author="Wendy L Thomas" w:date="2013-09-20T15:02:00Z">
        <w:r w:rsidDel="00BE7B7F">
          <w:rPr>
            <w:rStyle w:val="Emphasis"/>
            <w:rFonts w:ascii="Courier New" w:hAnsi="Courier New" w:cs="Courier New"/>
            <w:i w:val="0"/>
          </w:rPr>
          <w:tab/>
        </w:r>
        <w:r w:rsidDel="00BE7B7F">
          <w:rPr>
            <w:rStyle w:val="Emphasis"/>
            <w:rFonts w:ascii="Courier New" w:hAnsi="Courier New" w:cs="Courier New"/>
            <w:i w:val="0"/>
          </w:rPr>
          <w:tab/>
          <w:delText>@maximumRepetitionOfSingleValue</w:delText>
        </w:r>
        <w:r w:rsidDel="00BE7B7F">
          <w:rPr>
            <w:rStyle w:val="Emphasis"/>
            <w:rFonts w:ascii="Courier New" w:hAnsi="Courier New" w:cs="Courier New"/>
            <w:i w:val="0"/>
          </w:rPr>
          <w:tab/>
          <w:delText>(default=”1”)</w:delText>
        </w:r>
        <w:r w:rsidR="00473355" w:rsidRPr="007545E7" w:rsidDel="00BE7B7F">
          <w:rPr>
            <w:rStyle w:val="Emphasis"/>
            <w:rFonts w:ascii="Courier New" w:hAnsi="Courier New" w:cs="Courier New"/>
            <w:i w:val="0"/>
          </w:rPr>
          <w:tab/>
        </w:r>
      </w:del>
    </w:p>
    <w:p w:rsidR="00FA1B36" w:rsidDel="00BE7B7F" w:rsidRDefault="00FA1B36" w:rsidP="00473355">
      <w:pPr>
        <w:tabs>
          <w:tab w:val="left" w:pos="360"/>
          <w:tab w:val="left" w:pos="720"/>
          <w:tab w:val="left" w:pos="5040"/>
        </w:tabs>
        <w:spacing w:after="0" w:line="240" w:lineRule="auto"/>
        <w:rPr>
          <w:del w:id="1270" w:author="Wendy L Thomas" w:date="2013-09-20T15:02:00Z"/>
          <w:rStyle w:val="Emphasis"/>
          <w:rFonts w:ascii="Courier New" w:hAnsi="Courier New" w:cs="Courier New"/>
          <w:i w:val="0"/>
        </w:rPr>
      </w:pPr>
    </w:p>
    <w:p w:rsidR="00473355" w:rsidDel="00BE7B7F" w:rsidRDefault="00C645C9" w:rsidP="006965F5">
      <w:pPr>
        <w:rPr>
          <w:del w:id="1271" w:author="Wendy L Thomas" w:date="2013-09-20T15:02:00Z"/>
          <w:rStyle w:val="Emphasis"/>
          <w:i w:val="0"/>
        </w:rPr>
      </w:pPr>
      <w:del w:id="1272" w:author="Wendy L Thomas" w:date="2013-09-20T15:02:00Z">
        <w:r w:rsidDel="00BE7B7F">
          <w:rPr>
            <w:rStyle w:val="Emphasis"/>
            <w:rFonts w:cs="Courier New"/>
            <w:i w:val="0"/>
          </w:rPr>
          <w:delText>The RankingRange is an extension of Range adding the attribute maximumRepetitionOfSingleValue. The RankingRange specified the unit used for expressing the rank, provides a minimum and maximum value for the rank, and specifies how many items may have the same rank (default=”1”).</w:delText>
        </w:r>
        <w:r w:rsidR="00FA1B36" w:rsidDel="00BE7B7F">
          <w:rPr>
            <w:rStyle w:val="Emphasis"/>
            <w:rFonts w:cs="Courier New"/>
            <w:i w:val="0"/>
          </w:rPr>
          <w:delText xml:space="preserve"> </w:delText>
        </w:r>
        <w:r w:rsidR="00FA1B36" w:rsidDel="00BE7B7F">
          <w:rPr>
            <w:rStyle w:val="Emphasis"/>
            <w:i w:val="0"/>
          </w:rPr>
          <w:delText>The Range specifies the unit of the range specification as well as a minimum and maximum value. Note that these values use and extended form of Value which allows for the declaration of significant leading or trailing white space within the value as well an attribute noting if the value is inclusive (i.e., included as a valid value in the range specification).</w:delText>
        </w:r>
      </w:del>
    </w:p>
    <w:p w:rsidR="00090F40" w:rsidDel="00BE7B7F" w:rsidRDefault="00BA235A" w:rsidP="006965F5">
      <w:pPr>
        <w:rPr>
          <w:del w:id="1273" w:author="Wendy L Thomas" w:date="2013-09-20T15:02:00Z"/>
          <w:rStyle w:val="Emphasis"/>
          <w:rFonts w:ascii="Courier New" w:hAnsi="Courier New" w:cs="Courier New"/>
          <w:i w:val="0"/>
        </w:rPr>
      </w:pPr>
      <w:del w:id="1274" w:author="Wendy L Thomas" w:date="2013-09-20T15:02:00Z">
        <w:r w:rsidDel="00BE7B7F">
          <w:rPr>
            <w:rStyle w:val="Emphasis"/>
            <w:rFonts w:ascii="Courier New" w:hAnsi="Courier New" w:cs="Courier New"/>
            <w:i w:val="0"/>
          </w:rPr>
          <w:delText>EXAMPLE:</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75" w:author="Wendy L Thomas" w:date="2013-09-20T15:02:00Z"/>
          <w:rStyle w:val="Emphasis"/>
          <w:rFonts w:ascii="Courier New" w:hAnsi="Courier New" w:cs="Courier New"/>
          <w:i w:val="0"/>
        </w:rPr>
      </w:pPr>
      <w:del w:id="1276" w:author="Wendy L Thomas" w:date="2013-09-20T15:02:00Z">
        <w:r w:rsidRPr="00BA235A" w:rsidDel="00BE7B7F">
          <w:rPr>
            <w:rStyle w:val="Emphasis"/>
            <w:rFonts w:ascii="Courier New" w:hAnsi="Courier New" w:cs="Courier New"/>
            <w:i w:val="0"/>
          </w:rPr>
          <w:delText>&lt;r:Ranking</w:delText>
        </w:r>
      </w:del>
      <w:del w:id="1277" w:author="Wendy L Thomas" w:date="2013-09-20T13:45:00Z">
        <w:r w:rsidRPr="00BA235A" w:rsidDel="007C38CC">
          <w:rPr>
            <w:rStyle w:val="Emphasis"/>
            <w:rFonts w:ascii="Courier New" w:hAnsi="Courier New" w:cs="Courier New"/>
            <w:i w:val="0"/>
          </w:rPr>
          <w:delText>Delineation</w:delText>
        </w:r>
      </w:del>
      <w:del w:id="1278" w:author="Wendy L Thomas" w:date="2013-09-20T15:02:00Z">
        <w:r w:rsidRPr="00BA235A" w:rsidDel="00BE7B7F">
          <w:rPr>
            <w:rStyle w:val="Emphasis"/>
            <w:rFonts w:ascii="Courier New" w:hAnsi="Courier New" w:cs="Courier New"/>
            <w:i w:val="0"/>
          </w:rPr>
          <w:delText xml:space="preserve"> isVersionable="true" typeOfIdentifier="Canonical" scopeOfUniqueness="Agency"&gt;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79" w:author="Wendy L Thomas" w:date="2013-09-20T15:02:00Z"/>
          <w:rStyle w:val="Emphasis"/>
          <w:rFonts w:ascii="Courier New" w:hAnsi="Courier New" w:cs="Courier New"/>
          <w:i w:val="0"/>
        </w:rPr>
      </w:pPr>
      <w:del w:id="1280" w:author="Wendy L Thomas" w:date="2013-09-20T15:02:00Z">
        <w:r w:rsidRPr="00BA235A" w:rsidDel="00BE7B7F">
          <w:rPr>
            <w:rStyle w:val="Emphasis"/>
            <w:rFonts w:ascii="Courier New" w:hAnsi="Courier New" w:cs="Courier New"/>
            <w:i w:val="0"/>
          </w:rPr>
          <w:tab/>
          <w:delText>&lt;r:URN&gt;urn:ddi:us.mpc:RankDel_1:1&lt;/r:URN&gt;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81" w:author="Wendy L Thomas" w:date="2013-09-20T15:02:00Z"/>
          <w:rStyle w:val="Emphasis"/>
          <w:rFonts w:ascii="Courier New" w:hAnsi="Courier New" w:cs="Courier New"/>
          <w:i w:val="0"/>
        </w:rPr>
      </w:pPr>
      <w:del w:id="1282" w:author="Wendy L Thomas" w:date="2013-09-20T15:02:00Z">
        <w:r w:rsidRPr="00BA235A" w:rsidDel="00BE7B7F">
          <w:rPr>
            <w:rStyle w:val="Emphasis"/>
            <w:rFonts w:ascii="Courier New" w:hAnsi="Courier New" w:cs="Courier New"/>
            <w:i w:val="0"/>
          </w:rPr>
          <w:tab/>
          <w:delText>&lt;r:Ranking</w:delText>
        </w:r>
      </w:del>
      <w:del w:id="1283" w:author="Wendy L Thomas" w:date="2013-09-20T13:45:00Z">
        <w:r w:rsidRPr="00BA235A" w:rsidDel="007C38CC">
          <w:rPr>
            <w:rStyle w:val="Emphasis"/>
            <w:rFonts w:ascii="Courier New" w:hAnsi="Courier New" w:cs="Courier New"/>
            <w:i w:val="0"/>
          </w:rPr>
          <w:delText>Delineation</w:delText>
        </w:r>
      </w:del>
      <w:del w:id="1284" w:author="Wendy L Thomas" w:date="2013-09-20T15:02:00Z">
        <w:r w:rsidRPr="00BA235A" w:rsidDel="00BE7B7F">
          <w:rPr>
            <w:rStyle w:val="Emphasis"/>
            <w:rFonts w:ascii="Courier New" w:hAnsi="Courier New" w:cs="Courier New"/>
            <w:i w:val="0"/>
          </w:rPr>
          <w:delText>Name&gt;&lt;r:String xml:lang="en"&gt;Unique Five Point Ranking&lt;/r:String&gt;&lt;/r:Ranking</w:delText>
        </w:r>
      </w:del>
      <w:del w:id="1285" w:author="Wendy L Thomas" w:date="2013-09-20T13:45:00Z">
        <w:r w:rsidRPr="00BA235A" w:rsidDel="007C38CC">
          <w:rPr>
            <w:rStyle w:val="Emphasis"/>
            <w:rFonts w:ascii="Courier New" w:hAnsi="Courier New" w:cs="Courier New"/>
            <w:i w:val="0"/>
          </w:rPr>
          <w:delText>Delineation</w:delText>
        </w:r>
      </w:del>
      <w:del w:id="1286" w:author="Wendy L Thomas" w:date="2013-09-20T15:02:00Z">
        <w:r w:rsidRPr="00BA235A" w:rsidDel="00BE7B7F">
          <w:rPr>
            <w:rStyle w:val="Emphasis"/>
            <w:rFonts w:ascii="Courier New" w:hAnsi="Courier New" w:cs="Courier New"/>
            <w:i w:val="0"/>
          </w:rPr>
          <w:delText>Name&gt;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87" w:author="Wendy L Thomas" w:date="2013-09-20T15:02:00Z"/>
          <w:rStyle w:val="Emphasis"/>
          <w:rFonts w:ascii="Courier New" w:hAnsi="Courier New" w:cs="Courier New"/>
          <w:i w:val="0"/>
        </w:rPr>
      </w:pPr>
      <w:del w:id="1288" w:author="Wendy L Thomas" w:date="2013-09-20T15:02:00Z">
        <w:r w:rsidRPr="00BA235A" w:rsidDel="00BE7B7F">
          <w:rPr>
            <w:rStyle w:val="Emphasis"/>
            <w:rFonts w:ascii="Courier New" w:hAnsi="Courier New" w:cs="Courier New"/>
            <w:i w:val="0"/>
          </w:rPr>
          <w:tab/>
          <w:delText>&lt;r:Label&gt;&lt;r:String xml:lang="en"&gt;Five Point Ranking with no repetition&lt;/r:String&gt;&lt;/r:Label&gt;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89" w:author="Wendy L Thomas" w:date="2013-09-20T15:02:00Z"/>
          <w:rStyle w:val="Emphasis"/>
          <w:rFonts w:ascii="Courier New" w:hAnsi="Courier New" w:cs="Courier New"/>
          <w:i w:val="0"/>
        </w:rPr>
      </w:pPr>
      <w:del w:id="1290" w:author="Wendy L Thomas" w:date="2013-09-20T15:02:00Z">
        <w:r w:rsidRPr="00BA235A" w:rsidDel="00BE7B7F">
          <w:rPr>
            <w:rStyle w:val="Emphasis"/>
            <w:rFonts w:ascii="Courier New" w:hAnsi="Courier New" w:cs="Courier New"/>
            <w:i w:val="0"/>
          </w:rPr>
          <w:tab/>
          <w:delText>&lt;r:Description&gt;&lt;r:Content xml:lang="en"&gt;Allows for the ranking of 5 items in order where no two items can be of the same rank.&lt;/r:Content&gt;&lt;/r:Description&gt;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91" w:author="Wendy L Thomas" w:date="2013-09-20T15:02:00Z"/>
          <w:rStyle w:val="Emphasis"/>
          <w:rFonts w:ascii="Courier New" w:hAnsi="Courier New" w:cs="Courier New"/>
          <w:i w:val="0"/>
        </w:rPr>
      </w:pPr>
      <w:del w:id="1292" w:author="Wendy L Thomas" w:date="2013-09-20T15:02:00Z">
        <w:r w:rsidRPr="00BA235A" w:rsidDel="00BE7B7F">
          <w:rPr>
            <w:rStyle w:val="Emphasis"/>
            <w:rFonts w:ascii="Courier New" w:hAnsi="Courier New" w:cs="Courier New"/>
            <w:i w:val="0"/>
          </w:rPr>
          <w:tab/>
          <w:delText>&lt;r:RankingRange maximumRepetitionOfSingleValue="1"&gt;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93" w:author="Wendy L Thomas" w:date="2013-09-20T15:02:00Z"/>
          <w:rStyle w:val="Emphasis"/>
          <w:rFonts w:ascii="Courier New" w:hAnsi="Courier New" w:cs="Courier New"/>
          <w:i w:val="0"/>
        </w:rPr>
      </w:pPr>
      <w:del w:id="1294" w:author="Wendy L Thomas" w:date="2013-09-20T15:02:00Z">
        <w:r w:rsidRPr="00BA235A" w:rsidDel="00BE7B7F">
          <w:rPr>
            <w:rStyle w:val="Emphasis"/>
            <w:rFonts w:ascii="Courier New" w:hAnsi="Courier New" w:cs="Courier New"/>
            <w:i w:val="0"/>
          </w:rPr>
          <w:tab/>
        </w:r>
        <w:r w:rsidRPr="00BA235A" w:rsidDel="00BE7B7F">
          <w:rPr>
            <w:rStyle w:val="Emphasis"/>
            <w:rFonts w:ascii="Courier New" w:hAnsi="Courier New" w:cs="Courier New"/>
            <w:i w:val="0"/>
          </w:rPr>
          <w:tab/>
          <w:delText>&lt;r:RangeUnit&gt;Integer&lt;/r:RangeUnit&gt;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95" w:author="Wendy L Thomas" w:date="2013-09-20T15:02:00Z"/>
          <w:rStyle w:val="Emphasis"/>
          <w:rFonts w:ascii="Courier New" w:hAnsi="Courier New" w:cs="Courier New"/>
          <w:i w:val="0"/>
        </w:rPr>
      </w:pPr>
      <w:del w:id="1296" w:author="Wendy L Thomas" w:date="2013-09-20T15:02:00Z">
        <w:r w:rsidRPr="00BA235A" w:rsidDel="00BE7B7F">
          <w:rPr>
            <w:rStyle w:val="Emphasis"/>
            <w:rFonts w:ascii="Courier New" w:hAnsi="Courier New" w:cs="Courier New"/>
            <w:i w:val="0"/>
          </w:rPr>
          <w:tab/>
        </w:r>
        <w:r w:rsidRPr="00BA235A" w:rsidDel="00BE7B7F">
          <w:rPr>
            <w:rStyle w:val="Emphasis"/>
            <w:rFonts w:ascii="Courier New" w:hAnsi="Courier New" w:cs="Courier New"/>
            <w:i w:val="0"/>
          </w:rPr>
          <w:tab/>
          <w:delText>&lt;r:MinimumValue&gt;1&lt;/r:MinimumValue&gt;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97" w:author="Wendy L Thomas" w:date="2013-09-20T15:02:00Z"/>
          <w:rStyle w:val="Emphasis"/>
          <w:rFonts w:ascii="Courier New" w:hAnsi="Courier New" w:cs="Courier New"/>
          <w:i w:val="0"/>
        </w:rPr>
      </w:pPr>
      <w:del w:id="1298" w:author="Wendy L Thomas" w:date="2013-09-20T15:02:00Z">
        <w:r w:rsidRPr="00BA235A" w:rsidDel="00BE7B7F">
          <w:rPr>
            <w:rStyle w:val="Emphasis"/>
            <w:rFonts w:ascii="Courier New" w:hAnsi="Courier New" w:cs="Courier New"/>
            <w:i w:val="0"/>
          </w:rPr>
          <w:tab/>
        </w:r>
        <w:r w:rsidRPr="00BA235A" w:rsidDel="00BE7B7F">
          <w:rPr>
            <w:rStyle w:val="Emphasis"/>
            <w:rFonts w:ascii="Courier New" w:hAnsi="Courier New" w:cs="Courier New"/>
            <w:i w:val="0"/>
          </w:rPr>
          <w:tab/>
          <w:delText>&lt;r:MaximumValue&gt;5&lt;/r:MaximumValue&gt;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299" w:author="Wendy L Thomas" w:date="2013-09-20T15:02:00Z"/>
          <w:rStyle w:val="Emphasis"/>
          <w:rFonts w:ascii="Courier New" w:hAnsi="Courier New" w:cs="Courier New"/>
          <w:i w:val="0"/>
        </w:rPr>
      </w:pPr>
      <w:del w:id="1300" w:author="Wendy L Thomas" w:date="2013-09-20T15:02:00Z">
        <w:r w:rsidRPr="00BA235A" w:rsidDel="00BE7B7F">
          <w:rPr>
            <w:rStyle w:val="Emphasis"/>
            <w:rFonts w:ascii="Courier New" w:hAnsi="Courier New" w:cs="Courier New"/>
            <w:i w:val="0"/>
          </w:rPr>
          <w:tab/>
          <w:delText>&lt;/r:RankingRange&gt;</w:delText>
        </w:r>
      </w:del>
    </w:p>
    <w:p w:rsid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01" w:author="Wendy L Thomas" w:date="2013-09-20T15:02:00Z"/>
          <w:rStyle w:val="Emphasis"/>
          <w:rFonts w:ascii="Courier New" w:hAnsi="Courier New" w:cs="Courier New"/>
          <w:i w:val="0"/>
        </w:rPr>
      </w:pPr>
      <w:del w:id="1302" w:author="Wendy L Thomas" w:date="2013-09-20T15:02:00Z">
        <w:r w:rsidRPr="00BA235A" w:rsidDel="00BE7B7F">
          <w:rPr>
            <w:rStyle w:val="Emphasis"/>
            <w:rFonts w:ascii="Courier New" w:hAnsi="Courier New" w:cs="Courier New"/>
            <w:i w:val="0"/>
          </w:rPr>
          <w:delText>&lt;/r:Ranking</w:delText>
        </w:r>
      </w:del>
      <w:del w:id="1303" w:author="Wendy L Thomas" w:date="2013-09-20T13:45:00Z">
        <w:r w:rsidRPr="00BA235A" w:rsidDel="007C38CC">
          <w:rPr>
            <w:rStyle w:val="Emphasis"/>
            <w:rFonts w:ascii="Courier New" w:hAnsi="Courier New" w:cs="Courier New"/>
            <w:i w:val="0"/>
          </w:rPr>
          <w:delText>Delineation</w:delText>
        </w:r>
      </w:del>
      <w:del w:id="1304" w:author="Wendy L Thomas" w:date="2013-09-20T15:02:00Z">
        <w:r w:rsidRPr="00BA235A" w:rsidDel="00BE7B7F">
          <w:rPr>
            <w:rStyle w:val="Emphasis"/>
            <w:rFonts w:ascii="Courier New" w:hAnsi="Courier New" w:cs="Courier New"/>
            <w:i w:val="0"/>
          </w:rPr>
          <w:delText>&gt;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05" w:author="Wendy L Thomas" w:date="2013-09-20T15:02:00Z"/>
          <w:rStyle w:val="Emphasis"/>
          <w:rFonts w:ascii="Courier New" w:hAnsi="Courier New" w:cs="Courier New"/>
          <w:i w:val="0"/>
        </w:rPr>
      </w:pPr>
    </w:p>
    <w:p w:rsidR="00013EDE" w:rsidDel="00BE7B7F" w:rsidRDefault="00013EDE" w:rsidP="00013EDE">
      <w:pPr>
        <w:rPr>
          <w:del w:id="1306" w:author="Wendy L Thomas" w:date="2013-09-20T15:00:00Z"/>
          <w:rStyle w:val="Emphasis"/>
          <w:b/>
        </w:rPr>
      </w:pPr>
      <w:del w:id="1307" w:author="Wendy L Thomas" w:date="2013-09-20T15:00:00Z">
        <w:r w:rsidRPr="00013EDE" w:rsidDel="00BE7B7F">
          <w:rPr>
            <w:rStyle w:val="Emphasis"/>
            <w:b/>
          </w:rPr>
          <w:delText>Distribution</w:delText>
        </w:r>
      </w:del>
      <w:del w:id="1308" w:author="Wendy L Thomas" w:date="2013-09-20T13:45:00Z">
        <w:r w:rsidRPr="00013EDE" w:rsidDel="007C38CC">
          <w:rPr>
            <w:rStyle w:val="Emphasis"/>
            <w:b/>
          </w:rPr>
          <w:delText>Delineation</w:delText>
        </w:r>
      </w:del>
    </w:p>
    <w:p w:rsidR="006965F5" w:rsidDel="00BE7B7F" w:rsidRDefault="006965F5" w:rsidP="006965F5">
      <w:pPr>
        <w:rPr>
          <w:del w:id="1309" w:author="Wendy L Thomas" w:date="2013-09-20T15:00:00Z"/>
          <w:rStyle w:val="Emphasis"/>
          <w:i w:val="0"/>
        </w:rPr>
      </w:pPr>
      <w:del w:id="1310" w:author="Wendy L Thomas" w:date="2013-09-20T15:00:00Z">
        <w:r w:rsidDel="00BE7B7F">
          <w:rPr>
            <w:rStyle w:val="Emphasis"/>
            <w:i w:val="0"/>
          </w:rPr>
          <w:lastRenderedPageBreak/>
          <w:delText>Defines a distribution structure used as a response domain, indicating the total amount to be distributed among the response objects.</w:delText>
        </w:r>
      </w:del>
    </w:p>
    <w:p w:rsidR="00473355" w:rsidRPr="007545E7" w:rsidDel="00BE7B7F" w:rsidRDefault="00473355" w:rsidP="00473355">
      <w:pPr>
        <w:tabs>
          <w:tab w:val="left" w:pos="360"/>
          <w:tab w:val="left" w:pos="720"/>
          <w:tab w:val="left" w:pos="5040"/>
        </w:tabs>
        <w:spacing w:after="0" w:line="240" w:lineRule="auto"/>
        <w:rPr>
          <w:del w:id="1311" w:author="Wendy L Thomas" w:date="2013-09-20T15:00:00Z"/>
          <w:rStyle w:val="Emphasis"/>
          <w:rFonts w:ascii="Courier New" w:hAnsi="Courier New" w:cs="Courier New"/>
          <w:i w:val="0"/>
        </w:rPr>
      </w:pPr>
      <w:del w:id="1312" w:author="Wendy L Thomas" w:date="2013-09-20T15:00:00Z">
        <w:r w:rsidDel="00BE7B7F">
          <w:rPr>
            <w:rStyle w:val="Emphasis"/>
            <w:rFonts w:ascii="Courier New" w:hAnsi="Courier New" w:cs="Courier New"/>
            <w:i w:val="0"/>
          </w:rPr>
          <w:delText>Distribution</w:delText>
        </w:r>
      </w:del>
      <w:del w:id="1313" w:author="Wendy L Thomas" w:date="2013-09-20T13:45:00Z">
        <w:r w:rsidDel="007C38CC">
          <w:rPr>
            <w:rStyle w:val="Emphasis"/>
            <w:rFonts w:ascii="Courier New" w:hAnsi="Courier New" w:cs="Courier New"/>
            <w:i w:val="0"/>
          </w:rPr>
          <w:delText>Delineation</w:delText>
        </w:r>
      </w:del>
    </w:p>
    <w:p w:rsidR="00473355" w:rsidRPr="007545E7" w:rsidDel="00BE7B7F" w:rsidRDefault="00473355" w:rsidP="00473355">
      <w:pPr>
        <w:tabs>
          <w:tab w:val="left" w:pos="360"/>
          <w:tab w:val="left" w:pos="720"/>
          <w:tab w:val="left" w:pos="5040"/>
        </w:tabs>
        <w:spacing w:after="0" w:line="240" w:lineRule="auto"/>
        <w:rPr>
          <w:del w:id="1314" w:author="Wendy L Thomas" w:date="2013-09-20T15:00:00Z"/>
          <w:rStyle w:val="Emphasis"/>
          <w:rFonts w:ascii="Courier New" w:hAnsi="Courier New" w:cs="Courier New"/>
          <w:i w:val="0"/>
        </w:rPr>
      </w:pPr>
      <w:del w:id="1315" w:author="Wendy L Thomas" w:date="2013-09-20T15:00:00Z">
        <w:r w:rsidRPr="007545E7" w:rsidDel="00BE7B7F">
          <w:rPr>
            <w:rStyle w:val="Emphasis"/>
            <w:rFonts w:ascii="Courier New" w:hAnsi="Courier New" w:cs="Courier New"/>
            <w:i w:val="0"/>
          </w:rPr>
          <w:tab/>
          <w:delText>Extension base: VersionableType</w:delText>
        </w:r>
      </w:del>
    </w:p>
    <w:p w:rsidR="00473355" w:rsidRPr="007545E7" w:rsidDel="00BE7B7F" w:rsidRDefault="00473355" w:rsidP="00473355">
      <w:pPr>
        <w:tabs>
          <w:tab w:val="left" w:pos="360"/>
          <w:tab w:val="left" w:pos="720"/>
          <w:tab w:val="left" w:pos="5040"/>
        </w:tabs>
        <w:spacing w:after="0" w:line="240" w:lineRule="auto"/>
        <w:rPr>
          <w:del w:id="1316" w:author="Wendy L Thomas" w:date="2013-09-20T15:00:00Z"/>
          <w:rStyle w:val="Emphasis"/>
          <w:rFonts w:ascii="Courier New" w:hAnsi="Courier New" w:cs="Courier New"/>
          <w:i w:val="0"/>
        </w:rPr>
      </w:pPr>
      <w:del w:id="1317" w:author="Wendy L Thomas" w:date="2013-09-20T15:00:00Z">
        <w:r w:rsidDel="00BE7B7F">
          <w:rPr>
            <w:rStyle w:val="Emphasis"/>
            <w:rFonts w:ascii="Courier New" w:hAnsi="Courier New" w:cs="Courier New"/>
            <w:i w:val="0"/>
          </w:rPr>
          <w:tab/>
          <w:delText>Distribution</w:delText>
        </w:r>
      </w:del>
      <w:del w:id="1318" w:author="Wendy L Thomas" w:date="2013-09-20T13:45:00Z">
        <w:r w:rsidRPr="007545E7" w:rsidDel="007C38CC">
          <w:rPr>
            <w:rStyle w:val="Emphasis"/>
            <w:rFonts w:ascii="Courier New" w:hAnsi="Courier New" w:cs="Courier New"/>
            <w:i w:val="0"/>
          </w:rPr>
          <w:delText>Delineation</w:delText>
        </w:r>
      </w:del>
      <w:del w:id="1319" w:author="Wendy L Thomas" w:date="2013-09-20T15:00:00Z">
        <w:r w:rsidRPr="007545E7" w:rsidDel="00BE7B7F">
          <w:rPr>
            <w:rStyle w:val="Emphasis"/>
            <w:rFonts w:ascii="Courier New" w:hAnsi="Courier New" w:cs="Courier New"/>
            <w:i w:val="0"/>
          </w:rPr>
          <w:delText>Name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1320" w:author="Wendy L Thomas" w:date="2013-09-20T15:00:00Z"/>
          <w:rStyle w:val="Emphasis"/>
          <w:rFonts w:ascii="Courier New" w:hAnsi="Courier New" w:cs="Courier New"/>
          <w:i w:val="0"/>
        </w:rPr>
      </w:pPr>
      <w:del w:id="1321" w:author="Wendy L Thomas" w:date="2013-09-20T15:00:00Z">
        <w:r w:rsidRPr="007545E7" w:rsidDel="00BE7B7F">
          <w:rPr>
            <w:rStyle w:val="Emphasis"/>
            <w:rFonts w:ascii="Courier New" w:hAnsi="Courier New" w:cs="Courier New"/>
            <w:i w:val="0"/>
          </w:rPr>
          <w:tab/>
          <w:delText>Label</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(0..n)</w:delText>
        </w:r>
        <w:r w:rsidRPr="007545E7" w:rsidDel="00BE7B7F">
          <w:rPr>
            <w:rStyle w:val="Emphasis"/>
            <w:rFonts w:ascii="Courier New" w:hAnsi="Courier New" w:cs="Courier New"/>
            <w:i w:val="0"/>
          </w:rPr>
          <w:tab/>
        </w:r>
      </w:del>
    </w:p>
    <w:p w:rsidR="00473355" w:rsidRPr="007545E7" w:rsidDel="00BE7B7F" w:rsidRDefault="00473355" w:rsidP="00473355">
      <w:pPr>
        <w:tabs>
          <w:tab w:val="left" w:pos="360"/>
          <w:tab w:val="left" w:pos="720"/>
          <w:tab w:val="left" w:pos="5040"/>
        </w:tabs>
        <w:spacing w:after="0" w:line="240" w:lineRule="auto"/>
        <w:rPr>
          <w:del w:id="1322" w:author="Wendy L Thomas" w:date="2013-09-20T15:00:00Z"/>
          <w:rStyle w:val="Emphasis"/>
          <w:rFonts w:ascii="Courier New" w:hAnsi="Courier New" w:cs="Courier New"/>
          <w:i w:val="0"/>
        </w:rPr>
      </w:pPr>
      <w:del w:id="1323" w:author="Wendy L Thomas" w:date="2013-09-20T15:00:00Z">
        <w:r w:rsidRPr="007545E7" w:rsidDel="00BE7B7F">
          <w:rPr>
            <w:rStyle w:val="Emphasis"/>
            <w:rFonts w:ascii="Courier New" w:hAnsi="Courier New" w:cs="Courier New"/>
            <w:i w:val="0"/>
          </w:rPr>
          <w:tab/>
          <w:delText>Description</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(0..1)</w:delText>
        </w:r>
        <w:r w:rsidRPr="007545E7" w:rsidDel="00BE7B7F">
          <w:rPr>
            <w:rStyle w:val="Emphasis"/>
            <w:rFonts w:ascii="Courier New" w:hAnsi="Courier New" w:cs="Courier New"/>
            <w:i w:val="0"/>
          </w:rPr>
          <w:tab/>
        </w:r>
      </w:del>
    </w:p>
    <w:p w:rsidR="00E5005D" w:rsidDel="00BE7B7F" w:rsidRDefault="00E5005D" w:rsidP="00E5005D">
      <w:pPr>
        <w:tabs>
          <w:tab w:val="left" w:pos="360"/>
          <w:tab w:val="left" w:pos="720"/>
          <w:tab w:val="left" w:pos="5040"/>
        </w:tabs>
        <w:spacing w:after="0" w:line="240" w:lineRule="auto"/>
        <w:rPr>
          <w:del w:id="1324" w:author="Wendy L Thomas" w:date="2013-09-20T15:00:00Z"/>
          <w:rStyle w:val="Emphasis"/>
          <w:rFonts w:ascii="Courier New" w:hAnsi="Courier New" w:cs="Courier New"/>
          <w:i w:val="0"/>
        </w:rPr>
      </w:pPr>
      <w:del w:id="1325" w:author="Wendy L Thomas" w:date="2013-09-20T15:00:00Z">
        <w:r w:rsidRPr="007545E7" w:rsidDel="00BE7B7F">
          <w:rPr>
            <w:rStyle w:val="Emphasis"/>
            <w:rFonts w:ascii="Courier New" w:hAnsi="Courier New" w:cs="Courier New"/>
            <w:i w:val="0"/>
          </w:rPr>
          <w:tab/>
        </w:r>
        <w:r w:rsidDel="00BE7B7F">
          <w:rPr>
            <w:rStyle w:val="Emphasis"/>
            <w:rFonts w:ascii="Courier New" w:hAnsi="Courier New" w:cs="Courier New"/>
            <w:i w:val="0"/>
          </w:rPr>
          <w:delText>DistributionValue</w:delText>
        </w:r>
        <w:r w:rsidRPr="007545E7" w:rsidDel="00BE7B7F">
          <w:rPr>
            <w:rStyle w:val="Emphasis"/>
            <w:rFonts w:ascii="Courier New" w:hAnsi="Courier New" w:cs="Courier New"/>
            <w:i w:val="0"/>
          </w:rPr>
          <w:tab/>
        </w:r>
        <w:r w:rsidDel="00BE7B7F">
          <w:rPr>
            <w:rStyle w:val="Emphasis"/>
            <w:rFonts w:ascii="Courier New" w:hAnsi="Courier New" w:cs="Courier New"/>
            <w:i w:val="0"/>
          </w:rPr>
          <w:delText>(1..1)</w:delText>
        </w:r>
        <w:r w:rsidRPr="007545E7" w:rsidDel="00BE7B7F">
          <w:rPr>
            <w:rStyle w:val="Emphasis"/>
            <w:rFonts w:ascii="Courier New" w:hAnsi="Courier New" w:cs="Courier New"/>
            <w:i w:val="0"/>
          </w:rPr>
          <w:tab/>
        </w:r>
      </w:del>
    </w:p>
    <w:p w:rsidR="00E5005D" w:rsidDel="00BE7B7F" w:rsidRDefault="00E5005D" w:rsidP="00E5005D">
      <w:pPr>
        <w:tabs>
          <w:tab w:val="left" w:pos="360"/>
          <w:tab w:val="left" w:pos="720"/>
          <w:tab w:val="left" w:pos="5040"/>
        </w:tabs>
        <w:spacing w:after="0" w:line="240" w:lineRule="auto"/>
        <w:rPr>
          <w:del w:id="1326" w:author="Wendy L Thomas" w:date="2013-09-20T15:00:00Z"/>
          <w:rStyle w:val="Emphasis"/>
          <w:rFonts w:ascii="Courier New" w:hAnsi="Courier New" w:cs="Courier New"/>
          <w:i w:val="0"/>
        </w:rPr>
      </w:pPr>
      <w:del w:id="1327" w:author="Wendy L Thomas" w:date="2013-09-20T15:00:00Z">
        <w:r w:rsidDel="00BE7B7F">
          <w:rPr>
            <w:rStyle w:val="Emphasis"/>
            <w:rFonts w:ascii="Courier New" w:hAnsi="Courier New" w:cs="Courier New"/>
            <w:i w:val="0"/>
          </w:rPr>
          <w:tab/>
          <w:delText>@decimalPositions</w:delText>
        </w:r>
      </w:del>
    </w:p>
    <w:p w:rsidR="00E5005D" w:rsidDel="00BE7B7F" w:rsidRDefault="00E5005D" w:rsidP="00E5005D">
      <w:pPr>
        <w:tabs>
          <w:tab w:val="left" w:pos="360"/>
          <w:tab w:val="left" w:pos="720"/>
          <w:tab w:val="left" w:pos="5040"/>
        </w:tabs>
        <w:spacing w:after="0" w:line="240" w:lineRule="auto"/>
        <w:rPr>
          <w:del w:id="1328" w:author="Wendy L Thomas" w:date="2013-09-20T15:00:00Z"/>
          <w:rStyle w:val="Emphasis"/>
          <w:rFonts w:ascii="Courier New" w:hAnsi="Courier New" w:cs="Courier New"/>
          <w:i w:val="0"/>
        </w:rPr>
      </w:pPr>
    </w:p>
    <w:p w:rsidR="00BA235A" w:rsidDel="00BE7B7F" w:rsidRDefault="00E5005D" w:rsidP="00E5005D">
      <w:pPr>
        <w:tabs>
          <w:tab w:val="left" w:pos="360"/>
          <w:tab w:val="left" w:pos="720"/>
          <w:tab w:val="left" w:pos="5040"/>
        </w:tabs>
        <w:spacing w:after="0" w:line="240" w:lineRule="auto"/>
        <w:rPr>
          <w:del w:id="1329" w:author="Wendy L Thomas" w:date="2013-09-20T15:00:00Z"/>
          <w:rStyle w:val="Emphasis"/>
          <w:rFonts w:cs="Courier New"/>
          <w:i w:val="0"/>
        </w:rPr>
      </w:pPr>
      <w:del w:id="1330" w:author="Wendy L Thomas" w:date="2013-09-20T15:00:00Z">
        <w:r w:rsidDel="00BE7B7F">
          <w:rPr>
            <w:rStyle w:val="Emphasis"/>
            <w:rFonts w:cs="Courier New"/>
            <w:i w:val="0"/>
          </w:rPr>
          <w:delText xml:space="preserve">The DistributionValue provides the total value </w:delText>
        </w:r>
        <w:r w:rsidR="00581465" w:rsidDel="00BE7B7F">
          <w:rPr>
            <w:rStyle w:val="Emphasis"/>
            <w:rFonts w:cs="Courier New"/>
            <w:i w:val="0"/>
          </w:rPr>
          <w:delText xml:space="preserve">(xs:decimal) </w:delText>
        </w:r>
        <w:r w:rsidDel="00BE7B7F">
          <w:rPr>
            <w:rStyle w:val="Emphasis"/>
            <w:rFonts w:cs="Courier New"/>
            <w:i w:val="0"/>
          </w:rPr>
          <w:delText xml:space="preserve">to be distributed among the response objects. The </w:delText>
        </w:r>
        <w:r w:rsidR="00BA235A" w:rsidDel="00BE7B7F">
          <w:rPr>
            <w:rStyle w:val="Emphasis"/>
            <w:rFonts w:cs="Courier New"/>
            <w:i w:val="0"/>
          </w:rPr>
          <w:delText xml:space="preserve">decimalPositions </w:delText>
        </w:r>
        <w:r w:rsidDel="00BE7B7F">
          <w:rPr>
            <w:rStyle w:val="Emphasis"/>
            <w:rFonts w:cs="Courier New"/>
            <w:i w:val="0"/>
          </w:rPr>
          <w:delText>attribute clarifies the level of detail allowed in terms of the number of decimals accepted within a response.</w:delText>
        </w:r>
      </w:del>
    </w:p>
    <w:p w:rsidR="00E5005D" w:rsidRPr="007545E7" w:rsidDel="00BE7B7F" w:rsidRDefault="00E5005D" w:rsidP="00E5005D">
      <w:pPr>
        <w:tabs>
          <w:tab w:val="left" w:pos="360"/>
          <w:tab w:val="left" w:pos="720"/>
          <w:tab w:val="left" w:pos="5040"/>
        </w:tabs>
        <w:spacing w:after="0" w:line="240" w:lineRule="auto"/>
        <w:rPr>
          <w:del w:id="1331" w:author="Wendy L Thomas" w:date="2013-09-20T15:00:00Z"/>
          <w:rStyle w:val="Emphasis"/>
          <w:rFonts w:ascii="Courier New" w:hAnsi="Courier New" w:cs="Courier New"/>
          <w:i w:val="0"/>
        </w:rPr>
      </w:pPr>
      <w:del w:id="1332" w:author="Wendy L Thomas" w:date="2013-09-20T15:00:00Z">
        <w:r w:rsidDel="00BE7B7F">
          <w:rPr>
            <w:rStyle w:val="Emphasis"/>
            <w:rFonts w:ascii="Courier New" w:hAnsi="Courier New" w:cs="Courier New"/>
            <w:i w:val="0"/>
          </w:rPr>
          <w:tab/>
        </w:r>
      </w:del>
    </w:p>
    <w:p w:rsidR="00BA235A" w:rsidDel="00BE7B7F" w:rsidRDefault="00BA235A" w:rsidP="006965F5">
      <w:pPr>
        <w:rPr>
          <w:del w:id="1333" w:author="Wendy L Thomas" w:date="2013-09-20T15:00:00Z"/>
          <w:rStyle w:val="Emphasis"/>
          <w:rFonts w:ascii="Courier New" w:hAnsi="Courier New" w:cs="Courier New"/>
          <w:i w:val="0"/>
        </w:rPr>
      </w:pPr>
      <w:del w:id="1334" w:author="Wendy L Thomas" w:date="2013-09-20T15:00:00Z">
        <w:r w:rsidDel="00BE7B7F">
          <w:rPr>
            <w:rStyle w:val="Emphasis"/>
            <w:rFonts w:ascii="Courier New" w:hAnsi="Courier New" w:cs="Courier New"/>
            <w:i w:val="0"/>
          </w:rPr>
          <w:delText>EXAMPLE:</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35" w:author="Wendy L Thomas" w:date="2013-09-20T15:00:00Z"/>
          <w:rStyle w:val="Emphasis"/>
          <w:rFonts w:ascii="Courier New" w:hAnsi="Courier New" w:cs="Courier New"/>
          <w:i w:val="0"/>
        </w:rPr>
      </w:pPr>
      <w:del w:id="1336" w:author="Wendy L Thomas" w:date="2013-09-20T15:00:00Z">
        <w:r w:rsidRPr="00BA235A" w:rsidDel="00BE7B7F">
          <w:rPr>
            <w:rStyle w:val="Emphasis"/>
            <w:rFonts w:ascii="Courier New" w:hAnsi="Courier New" w:cs="Courier New"/>
            <w:i w:val="0"/>
          </w:rPr>
          <w:delText>&lt;r:Distribution</w:delText>
        </w:r>
      </w:del>
      <w:del w:id="1337" w:author="Wendy L Thomas" w:date="2013-09-20T13:45:00Z">
        <w:r w:rsidRPr="00BA235A" w:rsidDel="007C38CC">
          <w:rPr>
            <w:rStyle w:val="Emphasis"/>
            <w:rFonts w:ascii="Courier New" w:hAnsi="Courier New" w:cs="Courier New"/>
            <w:i w:val="0"/>
          </w:rPr>
          <w:delText>Delineation</w:delText>
        </w:r>
      </w:del>
      <w:del w:id="1338" w:author="Wendy L Thomas" w:date="2013-09-20T15:00:00Z">
        <w:r w:rsidRPr="00BA235A" w:rsidDel="00BE7B7F">
          <w:rPr>
            <w:rStyle w:val="Emphasis"/>
            <w:rFonts w:ascii="Courier New" w:hAnsi="Courier New" w:cs="Courier New"/>
            <w:i w:val="0"/>
          </w:rPr>
          <w:delText xml:space="preserve"> isVersionable="true" typeOfIdentifier="Canonical" scopeOfUniqueness="Agency" decimalPositions="1"&gt;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39" w:author="Wendy L Thomas" w:date="2013-09-20T15:00:00Z"/>
          <w:rStyle w:val="Emphasis"/>
          <w:rFonts w:ascii="Courier New" w:hAnsi="Courier New" w:cs="Courier New"/>
          <w:i w:val="0"/>
        </w:rPr>
      </w:pPr>
      <w:del w:id="1340" w:author="Wendy L Thomas" w:date="2013-09-20T15:00:00Z">
        <w:r w:rsidRPr="00BA235A" w:rsidDel="00BE7B7F">
          <w:rPr>
            <w:rStyle w:val="Emphasis"/>
            <w:rFonts w:ascii="Courier New" w:hAnsi="Courier New" w:cs="Courier New"/>
            <w:i w:val="0"/>
          </w:rPr>
          <w:tab/>
          <w:delText>&lt;r:URN&gt;urn:ddi:us.mpc:DistDel_1:1&lt;/r:URN&gt;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41" w:author="Wendy L Thomas" w:date="2013-09-20T15:00:00Z"/>
          <w:rStyle w:val="Emphasis"/>
          <w:rFonts w:ascii="Courier New" w:hAnsi="Courier New" w:cs="Courier New"/>
          <w:i w:val="0"/>
        </w:rPr>
      </w:pPr>
      <w:del w:id="1342" w:author="Wendy L Thomas" w:date="2013-09-20T15:00:00Z">
        <w:r w:rsidRPr="00BA235A" w:rsidDel="00BE7B7F">
          <w:rPr>
            <w:rStyle w:val="Emphasis"/>
            <w:rFonts w:ascii="Courier New" w:hAnsi="Courier New" w:cs="Courier New"/>
            <w:i w:val="0"/>
          </w:rPr>
          <w:tab/>
          <w:delText>&lt;r:Distribution</w:delText>
        </w:r>
      </w:del>
      <w:del w:id="1343" w:author="Wendy L Thomas" w:date="2013-09-20T13:45:00Z">
        <w:r w:rsidRPr="00BA235A" w:rsidDel="007C38CC">
          <w:rPr>
            <w:rStyle w:val="Emphasis"/>
            <w:rFonts w:ascii="Courier New" w:hAnsi="Courier New" w:cs="Courier New"/>
            <w:i w:val="0"/>
          </w:rPr>
          <w:delText>Delineation</w:delText>
        </w:r>
      </w:del>
      <w:del w:id="1344" w:author="Wendy L Thomas" w:date="2013-09-20T15:00:00Z">
        <w:r w:rsidRPr="00BA235A" w:rsidDel="00BE7B7F">
          <w:rPr>
            <w:rStyle w:val="Emphasis"/>
            <w:rFonts w:ascii="Courier New" w:hAnsi="Courier New" w:cs="Courier New"/>
            <w:i w:val="0"/>
          </w:rPr>
          <w:delText>Name&gt;&lt;r:String xml:lang="en"&gt;Distribution 100&lt;/r:String&gt;&lt;/r:Distribution</w:delText>
        </w:r>
      </w:del>
      <w:del w:id="1345" w:author="Wendy L Thomas" w:date="2013-09-20T13:45:00Z">
        <w:r w:rsidRPr="00BA235A" w:rsidDel="007C38CC">
          <w:rPr>
            <w:rStyle w:val="Emphasis"/>
            <w:rFonts w:ascii="Courier New" w:hAnsi="Courier New" w:cs="Courier New"/>
            <w:i w:val="0"/>
          </w:rPr>
          <w:delText>Delineation</w:delText>
        </w:r>
      </w:del>
      <w:del w:id="1346" w:author="Wendy L Thomas" w:date="2013-09-20T15:00:00Z">
        <w:r w:rsidRPr="00BA235A" w:rsidDel="00BE7B7F">
          <w:rPr>
            <w:rStyle w:val="Emphasis"/>
            <w:rFonts w:ascii="Courier New" w:hAnsi="Courier New" w:cs="Courier New"/>
            <w:i w:val="0"/>
          </w:rPr>
          <w:delText>Name&gt;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47" w:author="Wendy L Thomas" w:date="2013-09-20T15:00:00Z"/>
          <w:rStyle w:val="Emphasis"/>
          <w:rFonts w:ascii="Courier New" w:hAnsi="Courier New" w:cs="Courier New"/>
          <w:i w:val="0"/>
        </w:rPr>
      </w:pPr>
      <w:del w:id="1348" w:author="Wendy L Thomas" w:date="2013-09-20T15:00:00Z">
        <w:r w:rsidRPr="00BA235A" w:rsidDel="00BE7B7F">
          <w:rPr>
            <w:rStyle w:val="Emphasis"/>
            <w:rFonts w:ascii="Courier New" w:hAnsi="Courier New" w:cs="Courier New"/>
            <w:i w:val="0"/>
          </w:rPr>
          <w:tab/>
          <w:delText>&lt;r:Label&gt;&lt;r:String xml:lang="en"&gt;100% Distribution&lt;/r:String&gt;&lt;/r:Label&gt;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49" w:author="Wendy L Thomas" w:date="2013-09-20T15:00:00Z"/>
          <w:rStyle w:val="Emphasis"/>
          <w:rFonts w:ascii="Courier New" w:hAnsi="Courier New" w:cs="Courier New"/>
          <w:i w:val="0"/>
        </w:rPr>
      </w:pPr>
      <w:del w:id="1350" w:author="Wendy L Thomas" w:date="2013-09-20T15:00:00Z">
        <w:r w:rsidRPr="00BA235A" w:rsidDel="00BE7B7F">
          <w:rPr>
            <w:rStyle w:val="Emphasis"/>
            <w:rFonts w:ascii="Courier New" w:hAnsi="Courier New" w:cs="Courier New"/>
            <w:i w:val="0"/>
          </w:rPr>
          <w:tab/>
          <w:delText>&lt;r:Description&gt;&lt;r:Content xml:lang="en"&gt;Distribute percentage of total over the allowed items with a .1 precesion.&lt;/r:Content&gt;&lt;/r:Description&gt;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51" w:author="Wendy L Thomas" w:date="2013-09-20T15:00:00Z"/>
          <w:rStyle w:val="Emphasis"/>
          <w:rFonts w:ascii="Courier New" w:hAnsi="Courier New" w:cs="Courier New"/>
          <w:i w:val="0"/>
        </w:rPr>
      </w:pPr>
      <w:del w:id="1352" w:author="Wendy L Thomas" w:date="2013-09-20T15:00:00Z">
        <w:r w:rsidRPr="00BA235A" w:rsidDel="00BE7B7F">
          <w:rPr>
            <w:rStyle w:val="Emphasis"/>
            <w:rFonts w:ascii="Courier New" w:hAnsi="Courier New" w:cs="Courier New"/>
            <w:i w:val="0"/>
          </w:rPr>
          <w:tab/>
          <w:delText>&lt;r:DistributionValue&gt;100&lt;/r:DistributionValue&gt;</w:delText>
        </w:r>
      </w:del>
    </w:p>
    <w:p w:rsid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53" w:author="Wendy L Thomas" w:date="2013-09-20T15:00:00Z"/>
          <w:rStyle w:val="Emphasis"/>
          <w:rFonts w:ascii="Courier New" w:hAnsi="Courier New" w:cs="Courier New"/>
          <w:i w:val="0"/>
        </w:rPr>
      </w:pPr>
      <w:del w:id="1354" w:author="Wendy L Thomas" w:date="2013-09-20T15:00:00Z">
        <w:r w:rsidRPr="00BA235A" w:rsidDel="00BE7B7F">
          <w:rPr>
            <w:rStyle w:val="Emphasis"/>
            <w:rFonts w:ascii="Courier New" w:hAnsi="Courier New" w:cs="Courier New"/>
            <w:i w:val="0"/>
          </w:rPr>
          <w:delText>&lt;/r:Distribution</w:delText>
        </w:r>
      </w:del>
      <w:del w:id="1355" w:author="Wendy L Thomas" w:date="2013-09-20T13:45:00Z">
        <w:r w:rsidRPr="00BA235A" w:rsidDel="007C38CC">
          <w:rPr>
            <w:rStyle w:val="Emphasis"/>
            <w:rFonts w:ascii="Courier New" w:hAnsi="Courier New" w:cs="Courier New"/>
            <w:i w:val="0"/>
          </w:rPr>
          <w:delText>Delineation</w:delText>
        </w:r>
      </w:del>
      <w:del w:id="1356" w:author="Wendy L Thomas" w:date="2013-09-20T15:00:00Z">
        <w:r w:rsidRPr="00BA235A" w:rsidDel="00BE7B7F">
          <w:rPr>
            <w:rStyle w:val="Emphasis"/>
            <w:rFonts w:ascii="Courier New" w:hAnsi="Courier New" w:cs="Courier New"/>
            <w:i w:val="0"/>
          </w:rPr>
          <w:delText>&gt;</w:delText>
        </w:r>
      </w:del>
    </w:p>
    <w:p w:rsidR="00BA235A" w:rsidRPr="00BA235A" w:rsidDel="00BE7B7F" w:rsidRDefault="00BA235A" w:rsidP="00BA235A">
      <w:pPr>
        <w:tabs>
          <w:tab w:val="left" w:pos="360"/>
          <w:tab w:val="left" w:pos="720"/>
          <w:tab w:val="left" w:pos="1080"/>
          <w:tab w:val="left" w:pos="1440"/>
          <w:tab w:val="left" w:pos="1800"/>
          <w:tab w:val="left" w:pos="2160"/>
          <w:tab w:val="left" w:pos="2520"/>
          <w:tab w:val="left" w:pos="2880"/>
        </w:tabs>
        <w:spacing w:after="0" w:line="240" w:lineRule="auto"/>
        <w:rPr>
          <w:del w:id="1357" w:author="Wendy L Thomas" w:date="2013-09-20T15:00:00Z"/>
          <w:rStyle w:val="Emphasis"/>
          <w:rFonts w:ascii="Courier New" w:hAnsi="Courier New" w:cs="Courier New"/>
          <w:i w:val="0"/>
        </w:rPr>
      </w:pPr>
    </w:p>
    <w:p w:rsidR="00013EDE" w:rsidRDefault="00013EDE" w:rsidP="00013EDE">
      <w:pPr>
        <w:rPr>
          <w:rStyle w:val="Emphasis"/>
          <w:b/>
        </w:rPr>
      </w:pPr>
      <w:proofErr w:type="spellStart"/>
      <w:r w:rsidRPr="00013EDE">
        <w:rPr>
          <w:rStyle w:val="Emphasis"/>
          <w:b/>
        </w:rPr>
        <w:t>MissingValue</w:t>
      </w:r>
      <w:r w:rsidR="00E5005D">
        <w:rPr>
          <w:rStyle w:val="Emphasis"/>
          <w:b/>
        </w:rPr>
        <w:t>s</w:t>
      </w:r>
      <w:del w:id="1358" w:author="Wendy L Thomas" w:date="2013-09-20T13:45:00Z">
        <w:r w:rsidRPr="00013EDE" w:rsidDel="007C38CC">
          <w:rPr>
            <w:rStyle w:val="Emphasis"/>
            <w:b/>
          </w:rPr>
          <w:delText>Delineation</w:delText>
        </w:r>
      </w:del>
      <w:ins w:id="1359" w:author="Wendy L Thomas" w:date="2013-09-20T13:45:00Z">
        <w:r w:rsidR="007C38CC">
          <w:rPr>
            <w:rStyle w:val="Emphasis"/>
            <w:b/>
          </w:rPr>
          <w:t>RepresentationBase</w:t>
        </w:r>
      </w:ins>
      <w:proofErr w:type="spellEnd"/>
    </w:p>
    <w:p w:rsidR="006965F5" w:rsidRDefault="006965F5" w:rsidP="006965F5">
      <w:pPr>
        <w:rPr>
          <w:rStyle w:val="Emphasis"/>
          <w:i w:val="0"/>
        </w:rPr>
      </w:pPr>
      <w:proofErr w:type="gramStart"/>
      <w:r>
        <w:rPr>
          <w:rStyle w:val="Emphasis"/>
          <w:i w:val="0"/>
        </w:rPr>
        <w:t xml:space="preserve">Defines missing values as a numeric or code </w:t>
      </w:r>
      <w:del w:id="1360" w:author="Wendy L Thomas" w:date="2013-09-20T13:45:00Z">
        <w:r w:rsidDel="007C38CC">
          <w:rPr>
            <w:rStyle w:val="Emphasis"/>
            <w:i w:val="0"/>
          </w:rPr>
          <w:delText>delineation</w:delText>
        </w:r>
      </w:del>
      <w:proofErr w:type="spellStart"/>
      <w:ins w:id="1361" w:author="Wendy L Thomas" w:date="2013-09-20T13:45:00Z">
        <w:r w:rsidR="007C38CC">
          <w:rPr>
            <w:rStyle w:val="Emphasis"/>
            <w:i w:val="0"/>
          </w:rPr>
          <w:t>RepresentationBase</w:t>
        </w:r>
      </w:ins>
      <w:proofErr w:type="spellEnd"/>
      <w:r>
        <w:rPr>
          <w:rStyle w:val="Emphasis"/>
          <w:i w:val="0"/>
        </w:rPr>
        <w:t xml:space="preserve"> which can be used with any other response domain or value representation.</w:t>
      </w:r>
      <w:proofErr w:type="gramEnd"/>
      <w:r>
        <w:rPr>
          <w:rStyle w:val="Emphasis"/>
          <w:i w:val="0"/>
        </w:rPr>
        <w:t xml:space="preserve"> When combining a </w:t>
      </w:r>
      <w:proofErr w:type="spellStart"/>
      <w:r>
        <w:rPr>
          <w:rStyle w:val="Emphasis"/>
          <w:i w:val="0"/>
        </w:rPr>
        <w:t>MissingValue</w:t>
      </w:r>
      <w:del w:id="1362" w:author="Wendy L Thomas" w:date="2013-09-20T13:45:00Z">
        <w:r w:rsidDel="007C38CC">
          <w:rPr>
            <w:rStyle w:val="Emphasis"/>
            <w:i w:val="0"/>
          </w:rPr>
          <w:delText>Delineation</w:delText>
        </w:r>
      </w:del>
      <w:ins w:id="1363" w:author="Wendy L Thomas" w:date="2013-09-20T13:45:00Z">
        <w:r w:rsidR="007C38CC">
          <w:rPr>
            <w:rStyle w:val="Emphasis"/>
            <w:i w:val="0"/>
          </w:rPr>
          <w:t>RepresentationBase</w:t>
        </w:r>
      </w:ins>
      <w:proofErr w:type="spellEnd"/>
      <w:r>
        <w:rPr>
          <w:rStyle w:val="Emphasis"/>
          <w:i w:val="0"/>
        </w:rPr>
        <w:t xml:space="preserve"> with valid responses or representations the user must take care not to replicate any valid response or representation. This structure allows for specifying missing values, specific definition of missing values through the use of a </w:t>
      </w:r>
      <w:proofErr w:type="spellStart"/>
      <w:r>
        <w:rPr>
          <w:rStyle w:val="Emphasis"/>
          <w:i w:val="0"/>
        </w:rPr>
        <w:t>Code</w:t>
      </w:r>
      <w:del w:id="1364" w:author="Wendy L Thomas" w:date="2013-09-20T13:45:00Z">
        <w:r w:rsidDel="007C38CC">
          <w:rPr>
            <w:rStyle w:val="Emphasis"/>
            <w:i w:val="0"/>
          </w:rPr>
          <w:delText>Delineation</w:delText>
        </w:r>
      </w:del>
      <w:ins w:id="1365" w:author="Wendy L Thomas" w:date="2013-09-20T13:45:00Z">
        <w:r w:rsidR="007C38CC">
          <w:rPr>
            <w:rStyle w:val="Emphasis"/>
            <w:i w:val="0"/>
          </w:rPr>
          <w:t>RepresentationBase</w:t>
        </w:r>
      </w:ins>
      <w:proofErr w:type="spellEnd"/>
      <w:r>
        <w:rPr>
          <w:rStyle w:val="Emphasis"/>
          <w:i w:val="0"/>
        </w:rPr>
        <w:t>, and the definition of a blank (null) as a missing value.</w:t>
      </w:r>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proofErr w:type="spellStart"/>
      <w:r>
        <w:rPr>
          <w:rStyle w:val="Emphasis"/>
          <w:rFonts w:ascii="Courier New" w:hAnsi="Courier New" w:cs="Courier New"/>
          <w:i w:val="0"/>
        </w:rPr>
        <w:t>MissingValue</w:t>
      </w:r>
      <w:r w:rsidR="00FA1B36">
        <w:rPr>
          <w:rStyle w:val="Emphasis"/>
          <w:rFonts w:ascii="Courier New" w:hAnsi="Courier New" w:cs="Courier New"/>
          <w:i w:val="0"/>
        </w:rPr>
        <w:t>s</w:t>
      </w:r>
      <w:del w:id="1366" w:author="Wendy L Thomas" w:date="2013-09-20T13:45:00Z">
        <w:r w:rsidDel="007C38CC">
          <w:rPr>
            <w:rStyle w:val="Emphasis"/>
            <w:rFonts w:ascii="Courier New" w:hAnsi="Courier New" w:cs="Courier New"/>
            <w:i w:val="0"/>
          </w:rPr>
          <w:delText>Delineation</w:delText>
        </w:r>
      </w:del>
      <w:ins w:id="1367" w:author="Wendy L Thomas" w:date="2013-09-20T13:45:00Z">
        <w:r w:rsidR="007C38CC">
          <w:rPr>
            <w:rStyle w:val="Emphasis"/>
            <w:rFonts w:ascii="Courier New" w:hAnsi="Courier New" w:cs="Courier New"/>
            <w:i w:val="0"/>
          </w:rPr>
          <w:t>RepresentationBase</w:t>
        </w:r>
      </w:ins>
      <w:proofErr w:type="spellEnd"/>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 xml:space="preserve">Extension base: </w:t>
      </w:r>
      <w:proofErr w:type="spellStart"/>
      <w:r w:rsidRPr="007545E7">
        <w:rPr>
          <w:rStyle w:val="Emphasis"/>
          <w:rFonts w:ascii="Courier New" w:hAnsi="Courier New" w:cs="Courier New"/>
          <w:i w:val="0"/>
        </w:rPr>
        <w:t>VersionableType</w:t>
      </w:r>
      <w:proofErr w:type="spellEnd"/>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MissingValue</w:t>
      </w:r>
      <w:del w:id="1368" w:author="Wendy L Thomas" w:date="2013-09-20T13:45:00Z">
        <w:r w:rsidRPr="007545E7" w:rsidDel="007C38CC">
          <w:rPr>
            <w:rStyle w:val="Emphasis"/>
            <w:rFonts w:ascii="Courier New" w:hAnsi="Courier New" w:cs="Courier New"/>
            <w:i w:val="0"/>
          </w:rPr>
          <w:delText>Delineation</w:delText>
        </w:r>
      </w:del>
      <w:ins w:id="1369" w:author="Wendy L Thomas" w:date="2013-09-20T13:45:00Z">
        <w:r w:rsidR="007C38CC">
          <w:rPr>
            <w:rStyle w:val="Emphasis"/>
            <w:rFonts w:ascii="Courier New" w:hAnsi="Courier New" w:cs="Courier New"/>
            <w:i w:val="0"/>
          </w:rPr>
          <w:t>RepresentationBase</w:t>
        </w:r>
      </w:ins>
      <w:r w:rsidRPr="007545E7">
        <w:rPr>
          <w:rStyle w:val="Emphasis"/>
          <w:rFonts w:ascii="Courier New" w:hAnsi="Courier New" w:cs="Courier New"/>
          <w:i w:val="0"/>
        </w:rPr>
        <w:t>Name</w:t>
      </w:r>
      <w:proofErr w:type="spellEnd"/>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Label</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473355" w:rsidRPr="007545E7" w:rsidRDefault="00473355" w:rsidP="00473355">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t>Description</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E5005D" w:rsidRPr="007545E7" w:rsidRDefault="00E5005D" w:rsidP="00E5005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CHOICE</w:t>
      </w:r>
      <w:r w:rsidRPr="007545E7">
        <w:rPr>
          <w:rStyle w:val="Emphasis"/>
          <w:rFonts w:ascii="Courier New" w:hAnsi="Courier New" w:cs="Courier New"/>
          <w:i w:val="0"/>
        </w:rPr>
        <w:tab/>
      </w:r>
      <w:r>
        <w:rPr>
          <w:rStyle w:val="Emphasis"/>
          <w:rFonts w:ascii="Courier New" w:hAnsi="Courier New" w:cs="Courier New"/>
          <w:i w:val="0"/>
        </w:rPr>
        <w:t>(0</w:t>
      </w:r>
      <w:proofErr w:type="gramStart"/>
      <w:r>
        <w:rPr>
          <w:rStyle w:val="Emphasis"/>
          <w:rFonts w:ascii="Courier New" w:hAnsi="Courier New" w:cs="Courier New"/>
          <w:i w:val="0"/>
        </w:rPr>
        <w:t>..n</w:t>
      </w:r>
      <w:proofErr w:type="gramEnd"/>
      <w:r>
        <w:rPr>
          <w:rStyle w:val="Emphasis"/>
          <w:rFonts w:ascii="Courier New" w:hAnsi="Courier New" w:cs="Courier New"/>
          <w:i w:val="0"/>
        </w:rPr>
        <w:t>)</w:t>
      </w:r>
      <w:r w:rsidRPr="007545E7">
        <w:rPr>
          <w:rStyle w:val="Emphasis"/>
          <w:rFonts w:ascii="Courier New" w:hAnsi="Courier New" w:cs="Courier New"/>
          <w:i w:val="0"/>
        </w:rPr>
        <w:tab/>
      </w:r>
    </w:p>
    <w:p w:rsidR="00E5005D" w:rsidRDefault="00E5005D" w:rsidP="00E5005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Code</w:t>
      </w:r>
      <w:del w:id="1370" w:author="Wendy L Thomas" w:date="2013-09-20T13:45:00Z">
        <w:r w:rsidDel="007C38CC">
          <w:rPr>
            <w:rStyle w:val="Emphasis"/>
            <w:rFonts w:ascii="Courier New" w:hAnsi="Courier New" w:cs="Courier New"/>
            <w:i w:val="0"/>
          </w:rPr>
          <w:delText>Delineation</w:delText>
        </w:r>
      </w:del>
      <w:ins w:id="1371" w:author="Wendy L Thomas" w:date="2013-09-20T13:45:00Z">
        <w:r w:rsidR="007C38CC">
          <w:rPr>
            <w:rStyle w:val="Emphasis"/>
            <w:rFonts w:ascii="Courier New" w:hAnsi="Courier New" w:cs="Courier New"/>
            <w:i w:val="0"/>
          </w:rPr>
          <w:t>RepresentationBase</w:t>
        </w:r>
      </w:ins>
      <w:proofErr w:type="spellEnd"/>
    </w:p>
    <w:p w:rsidR="00E5005D" w:rsidRDefault="00E5005D" w:rsidP="00E5005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Numeric</w:t>
      </w:r>
      <w:del w:id="1372" w:author="Wendy L Thomas" w:date="2013-09-20T13:45:00Z">
        <w:r w:rsidDel="007C38CC">
          <w:rPr>
            <w:rStyle w:val="Emphasis"/>
            <w:rFonts w:ascii="Courier New" w:hAnsi="Courier New" w:cs="Courier New"/>
            <w:i w:val="0"/>
          </w:rPr>
          <w:delText>Delineation</w:delText>
        </w:r>
      </w:del>
      <w:ins w:id="1373" w:author="Wendy L Thomas" w:date="2013-09-20T13:45:00Z">
        <w:r w:rsidR="007C38CC">
          <w:rPr>
            <w:rStyle w:val="Emphasis"/>
            <w:rFonts w:ascii="Courier New" w:hAnsi="Courier New" w:cs="Courier New"/>
            <w:i w:val="0"/>
          </w:rPr>
          <w:t>RepresentationBase</w:t>
        </w:r>
      </w:ins>
      <w:proofErr w:type="spellEnd"/>
    </w:p>
    <w:p w:rsidR="00E5005D" w:rsidRDefault="00E5005D" w:rsidP="00E5005D">
      <w:pPr>
        <w:tabs>
          <w:tab w:val="left" w:pos="360"/>
          <w:tab w:val="left" w:pos="720"/>
          <w:tab w:val="left" w:pos="5040"/>
        </w:tabs>
        <w:spacing w:after="0" w:line="240" w:lineRule="auto"/>
        <w:rPr>
          <w:rStyle w:val="Emphasis"/>
          <w:rFonts w:ascii="Courier New" w:hAnsi="Courier New" w:cs="Courier New"/>
          <w:i w:val="0"/>
        </w:rPr>
      </w:pPr>
      <w:r w:rsidRPr="007545E7">
        <w:rPr>
          <w:rStyle w:val="Emphasis"/>
          <w:rFonts w:ascii="Courier New" w:hAnsi="Courier New" w:cs="Courier New"/>
          <w:i w:val="0"/>
        </w:rPr>
        <w:tab/>
      </w:r>
      <w:r>
        <w:rPr>
          <w:rStyle w:val="Emphasis"/>
          <w:rFonts w:ascii="Courier New" w:hAnsi="Courier New" w:cs="Courier New"/>
          <w:i w:val="0"/>
        </w:rPr>
        <w:tab/>
      </w:r>
      <w:proofErr w:type="spellStart"/>
      <w:r>
        <w:rPr>
          <w:rStyle w:val="Emphasis"/>
          <w:rFonts w:ascii="Courier New" w:hAnsi="Courier New" w:cs="Courier New"/>
          <w:i w:val="0"/>
        </w:rPr>
        <w:t>Text</w:t>
      </w:r>
      <w:del w:id="1374" w:author="Wendy L Thomas" w:date="2013-09-20T13:45:00Z">
        <w:r w:rsidDel="007C38CC">
          <w:rPr>
            <w:rStyle w:val="Emphasis"/>
            <w:rFonts w:ascii="Courier New" w:hAnsi="Courier New" w:cs="Courier New"/>
            <w:i w:val="0"/>
          </w:rPr>
          <w:delText>Delineation</w:delText>
        </w:r>
      </w:del>
      <w:ins w:id="1375" w:author="Wendy L Thomas" w:date="2013-09-20T13:45:00Z">
        <w:r w:rsidR="007C38CC">
          <w:rPr>
            <w:rStyle w:val="Emphasis"/>
            <w:rFonts w:ascii="Courier New" w:hAnsi="Courier New" w:cs="Courier New"/>
            <w:i w:val="0"/>
          </w:rPr>
          <w:t>RepresentationBase</w:t>
        </w:r>
      </w:ins>
      <w:proofErr w:type="spellEnd"/>
    </w:p>
    <w:p w:rsidR="00E5005D" w:rsidRDefault="00E5005D" w:rsidP="00E5005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ENDCHOICE</w:t>
      </w:r>
    </w:p>
    <w:p w:rsidR="00E5005D" w:rsidRDefault="00E5005D" w:rsidP="00E5005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GenerationInstructionReference</w:t>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FA1B36" w:rsidRDefault="00FA1B36" w:rsidP="00E5005D">
      <w:pPr>
        <w:tabs>
          <w:tab w:val="left" w:pos="360"/>
          <w:tab w:val="left" w:pos="720"/>
          <w:tab w:val="left" w:pos="5040"/>
        </w:tabs>
        <w:spacing w:after="0" w:line="240" w:lineRule="auto"/>
        <w:rPr>
          <w:rStyle w:val="Emphasis"/>
          <w:rFonts w:ascii="Courier New" w:hAnsi="Courier New" w:cs="Courier New"/>
          <w:i w:val="0"/>
        </w:rPr>
      </w:pPr>
      <w:r>
        <w:rPr>
          <w:rStyle w:val="Emphasis"/>
          <w:rFonts w:ascii="Courier New" w:hAnsi="Courier New" w:cs="Courier New"/>
          <w:i w:val="0"/>
        </w:rPr>
        <w:lastRenderedPageBreak/>
        <w:tab/>
        <w:t>@</w:t>
      </w:r>
      <w:proofErr w:type="spellStart"/>
      <w:r>
        <w:rPr>
          <w:rStyle w:val="Emphasis"/>
          <w:rFonts w:ascii="Courier New" w:hAnsi="Courier New" w:cs="Courier New"/>
          <w:i w:val="0"/>
        </w:rPr>
        <w:t>isBlankMissingValue</w:t>
      </w:r>
      <w:proofErr w:type="spellEnd"/>
      <w:r>
        <w:rPr>
          <w:rStyle w:val="Emphasis"/>
          <w:rFonts w:ascii="Courier New" w:hAnsi="Courier New" w:cs="Courier New"/>
          <w:i w:val="0"/>
        </w:rPr>
        <w:tab/>
        <w:t>default=”true”</w:t>
      </w:r>
    </w:p>
    <w:p w:rsidR="00E5005D" w:rsidRDefault="00E5005D" w:rsidP="00E5005D">
      <w:pPr>
        <w:tabs>
          <w:tab w:val="left" w:pos="360"/>
          <w:tab w:val="left" w:pos="720"/>
          <w:tab w:val="left" w:pos="5040"/>
        </w:tabs>
        <w:spacing w:after="0" w:line="240" w:lineRule="auto"/>
        <w:rPr>
          <w:rStyle w:val="Emphasis"/>
          <w:rFonts w:ascii="Courier New" w:hAnsi="Courier New" w:cs="Courier New"/>
          <w:i w:val="0"/>
        </w:rPr>
      </w:pPr>
    </w:p>
    <w:p w:rsidR="00E5005D" w:rsidRPr="00E5005D" w:rsidRDefault="00E5005D" w:rsidP="00E5005D">
      <w:pPr>
        <w:tabs>
          <w:tab w:val="left" w:pos="360"/>
          <w:tab w:val="left" w:pos="720"/>
          <w:tab w:val="left" w:pos="5040"/>
        </w:tabs>
        <w:spacing w:after="0" w:line="240" w:lineRule="auto"/>
        <w:rPr>
          <w:rStyle w:val="Emphasis"/>
          <w:rFonts w:cs="Courier New"/>
          <w:i w:val="0"/>
        </w:rPr>
      </w:pPr>
      <w:proofErr w:type="spellStart"/>
      <w:r>
        <w:rPr>
          <w:rStyle w:val="Emphasis"/>
          <w:rFonts w:cs="Courier New"/>
          <w:i w:val="0"/>
        </w:rPr>
        <w:t>MissingValue</w:t>
      </w:r>
      <w:del w:id="1376" w:author="Wendy L Thomas" w:date="2013-09-20T13:45:00Z">
        <w:r w:rsidDel="007C38CC">
          <w:rPr>
            <w:rStyle w:val="Emphasis"/>
            <w:rFonts w:cs="Courier New"/>
            <w:i w:val="0"/>
          </w:rPr>
          <w:delText>Delineation</w:delText>
        </w:r>
      </w:del>
      <w:ins w:id="1377" w:author="Wendy L Thomas" w:date="2013-09-20T13:45:00Z">
        <w:r w:rsidR="007C38CC">
          <w:rPr>
            <w:rStyle w:val="Emphasis"/>
            <w:rFonts w:cs="Courier New"/>
            <w:i w:val="0"/>
          </w:rPr>
          <w:t>RepresentationBase</w:t>
        </w:r>
      </w:ins>
      <w:proofErr w:type="spellEnd"/>
      <w:r>
        <w:rPr>
          <w:rStyle w:val="Emphasis"/>
          <w:rFonts w:cs="Courier New"/>
          <w:i w:val="0"/>
        </w:rPr>
        <w:t xml:space="preserve"> provides multiple means of describing missing values. They may contain any combination of a </w:t>
      </w:r>
      <w:proofErr w:type="spellStart"/>
      <w:r>
        <w:rPr>
          <w:rStyle w:val="Emphasis"/>
          <w:rFonts w:cs="Courier New"/>
          <w:i w:val="0"/>
        </w:rPr>
        <w:t>Code</w:t>
      </w:r>
      <w:del w:id="1378" w:author="Wendy L Thomas" w:date="2013-09-20T13:45:00Z">
        <w:r w:rsidDel="007C38CC">
          <w:rPr>
            <w:rStyle w:val="Emphasis"/>
            <w:rFonts w:cs="Courier New"/>
            <w:i w:val="0"/>
          </w:rPr>
          <w:delText>Delineation</w:delText>
        </w:r>
      </w:del>
      <w:ins w:id="1379" w:author="Wendy L Thomas" w:date="2013-09-20T13:45:00Z">
        <w:r w:rsidR="007C38CC">
          <w:rPr>
            <w:rStyle w:val="Emphasis"/>
            <w:rFonts w:cs="Courier New"/>
            <w:i w:val="0"/>
          </w:rPr>
          <w:t>RepresentationBase</w:t>
        </w:r>
      </w:ins>
      <w:proofErr w:type="spellEnd"/>
      <w:r>
        <w:rPr>
          <w:rStyle w:val="Emphasis"/>
          <w:rFonts w:cs="Courier New"/>
          <w:i w:val="0"/>
        </w:rPr>
        <w:t xml:space="preserve">, </w:t>
      </w:r>
      <w:proofErr w:type="spellStart"/>
      <w:r>
        <w:rPr>
          <w:rStyle w:val="Emphasis"/>
          <w:rFonts w:cs="Courier New"/>
          <w:i w:val="0"/>
        </w:rPr>
        <w:t>Numeric</w:t>
      </w:r>
      <w:del w:id="1380" w:author="Wendy L Thomas" w:date="2013-09-20T13:45:00Z">
        <w:r w:rsidDel="007C38CC">
          <w:rPr>
            <w:rStyle w:val="Emphasis"/>
            <w:rFonts w:cs="Courier New"/>
            <w:i w:val="0"/>
          </w:rPr>
          <w:delText>Delineation</w:delText>
        </w:r>
      </w:del>
      <w:ins w:id="1381" w:author="Wendy L Thomas" w:date="2013-09-20T13:45:00Z">
        <w:r w:rsidR="007C38CC">
          <w:rPr>
            <w:rStyle w:val="Emphasis"/>
            <w:rFonts w:cs="Courier New"/>
            <w:i w:val="0"/>
          </w:rPr>
          <w:t>RepresentationBase</w:t>
        </w:r>
      </w:ins>
      <w:proofErr w:type="spellEnd"/>
      <w:r>
        <w:rPr>
          <w:rStyle w:val="Emphasis"/>
          <w:rFonts w:cs="Courier New"/>
          <w:i w:val="0"/>
        </w:rPr>
        <w:t xml:space="preserve">, or </w:t>
      </w:r>
      <w:proofErr w:type="spellStart"/>
      <w:r>
        <w:rPr>
          <w:rStyle w:val="Emphasis"/>
          <w:rFonts w:cs="Courier New"/>
          <w:i w:val="0"/>
        </w:rPr>
        <w:t>Text</w:t>
      </w:r>
      <w:del w:id="1382" w:author="Wendy L Thomas" w:date="2013-09-20T13:45:00Z">
        <w:r w:rsidDel="007C38CC">
          <w:rPr>
            <w:rStyle w:val="Emphasis"/>
            <w:rFonts w:cs="Courier New"/>
            <w:i w:val="0"/>
          </w:rPr>
          <w:delText>Delineation</w:delText>
        </w:r>
      </w:del>
      <w:ins w:id="1383" w:author="Wendy L Thomas" w:date="2013-09-20T13:45:00Z">
        <w:r w:rsidR="007C38CC">
          <w:rPr>
            <w:rStyle w:val="Emphasis"/>
            <w:rFonts w:cs="Courier New"/>
            <w:i w:val="0"/>
          </w:rPr>
          <w:t>RepresentationBase</w:t>
        </w:r>
      </w:ins>
      <w:proofErr w:type="spellEnd"/>
      <w:r>
        <w:rPr>
          <w:rStyle w:val="Emphasis"/>
          <w:rFonts w:cs="Courier New"/>
          <w:i w:val="0"/>
        </w:rPr>
        <w:t>. In addition, the process of determining the how the missing value is assigned (generation instruction) may be referenced.</w:t>
      </w:r>
    </w:p>
    <w:p w:rsidR="00E5005D" w:rsidRPr="006965F5" w:rsidRDefault="00E5005D" w:rsidP="00E5005D">
      <w:pPr>
        <w:rPr>
          <w:rStyle w:val="Emphasis"/>
          <w:i w:val="0"/>
        </w:rPr>
      </w:pPr>
      <w:r>
        <w:rPr>
          <w:rStyle w:val="Emphasis"/>
          <w:i w:val="0"/>
        </w:rPr>
        <w:tab/>
      </w:r>
    </w:p>
    <w:p w:rsidR="00BA235A" w:rsidRDefault="00BA235A" w:rsidP="000768B5">
      <w:pPr>
        <w:rPr>
          <w:rFonts w:ascii="Courier New" w:hAnsi="Courier New" w:cs="Courier New"/>
        </w:rPr>
      </w:pPr>
      <w:r>
        <w:rPr>
          <w:rFonts w:ascii="Courier New" w:hAnsi="Courier New" w:cs="Courier New"/>
        </w:rPr>
        <w:t>EXAMPLE:</w:t>
      </w:r>
    </w:p>
    <w:p w:rsidR="000768B5" w:rsidRDefault="00BA235A" w:rsidP="00BA235A">
      <w:pPr>
        <w:spacing w:after="0" w:line="240" w:lineRule="auto"/>
        <w:rPr>
          <w:rFonts w:ascii="Courier New" w:hAnsi="Courier New" w:cs="Courier New"/>
        </w:rPr>
      </w:pPr>
      <w:r>
        <w:rPr>
          <w:rFonts w:ascii="Courier New" w:hAnsi="Courier New" w:cs="Courier New"/>
        </w:rPr>
        <w:t xml:space="preserve">A </w:t>
      </w:r>
      <w:r w:rsidR="000768B5" w:rsidRPr="009C4591">
        <w:rPr>
          <w:rFonts w:ascii="Courier New" w:hAnsi="Courier New" w:cs="Courier New"/>
        </w:rPr>
        <w:t xml:space="preserve"> Missing Value </w:t>
      </w:r>
      <w:del w:id="1384" w:author="Wendy L Thomas" w:date="2013-09-20T13:45:00Z">
        <w:r w:rsidR="000768B5" w:rsidRPr="009C4591" w:rsidDel="007C38CC">
          <w:rPr>
            <w:rFonts w:ascii="Courier New" w:hAnsi="Courier New" w:cs="Courier New"/>
          </w:rPr>
          <w:delText>Delineation</w:delText>
        </w:r>
      </w:del>
      <w:proofErr w:type="spellStart"/>
      <w:ins w:id="1385" w:author="Wendy L Thomas" w:date="2013-09-20T13:45:00Z">
        <w:r w:rsidR="007C38CC">
          <w:rPr>
            <w:rFonts w:ascii="Courier New" w:hAnsi="Courier New" w:cs="Courier New"/>
          </w:rPr>
          <w:t>RepresentationBase</w:t>
        </w:r>
      </w:ins>
      <w:proofErr w:type="spellEnd"/>
      <w:r w:rsidR="000768B5" w:rsidRPr="009C4591">
        <w:rPr>
          <w:rFonts w:ascii="Courier New" w:hAnsi="Courier New" w:cs="Courier New"/>
        </w:rPr>
        <w:t xml:space="preserve"> containing a set of coded missing value types, a numeric unlabeled value and information on how to treat a blank (white space).</w:t>
      </w:r>
    </w:p>
    <w:p w:rsidR="00BA235A" w:rsidRPr="009C4591" w:rsidRDefault="00BA235A" w:rsidP="00BA235A">
      <w:pPr>
        <w:spacing w:after="0" w:line="240" w:lineRule="auto"/>
        <w:rPr>
          <w:rFonts w:ascii="Courier New" w:hAnsi="Courier New" w:cs="Courier New"/>
        </w:rPr>
      </w:pPr>
    </w:p>
    <w:p w:rsidR="000768B5" w:rsidRDefault="000768B5" w:rsidP="000768B5">
      <w:pPr>
        <w:spacing w:after="0" w:line="240" w:lineRule="auto"/>
        <w:rPr>
          <w:rFonts w:ascii="Courier New" w:hAnsi="Courier New" w:cs="Courier New"/>
        </w:rPr>
      </w:pPr>
      <w:r w:rsidRPr="009C4591">
        <w:rPr>
          <w:rFonts w:ascii="Courier New" w:hAnsi="Courier New" w:cs="Courier New"/>
        </w:rPr>
        <w:t>&lt;</w:t>
      </w:r>
      <w:proofErr w:type="spellStart"/>
      <w:r w:rsidRPr="009C4591">
        <w:rPr>
          <w:rFonts w:ascii="Courier New" w:hAnsi="Courier New" w:cs="Courier New"/>
        </w:rPr>
        <w:t>r</w:t>
      </w:r>
      <w:proofErr w:type="gramStart"/>
      <w:r w:rsidRPr="009C4591">
        <w:rPr>
          <w:rFonts w:ascii="Courier New" w:hAnsi="Courier New" w:cs="Courier New"/>
        </w:rPr>
        <w:t>:MissingValues</w:t>
      </w:r>
      <w:proofErr w:type="gramEnd"/>
      <w:del w:id="1386" w:author="Wendy L Thomas" w:date="2013-09-20T13:45:00Z">
        <w:r w:rsidRPr="009C4591" w:rsidDel="007C38CC">
          <w:rPr>
            <w:rFonts w:ascii="Courier New" w:hAnsi="Courier New" w:cs="Courier New"/>
          </w:rPr>
          <w:delText>Delineation</w:delText>
        </w:r>
      </w:del>
      <w:ins w:id="1387" w:author="Wendy L Thomas" w:date="2013-09-20T13:45:00Z">
        <w:r w:rsidR="007C38CC">
          <w:rPr>
            <w:rFonts w:ascii="Courier New" w:hAnsi="Courier New" w:cs="Courier New"/>
          </w:rPr>
          <w:t>RepresentationBase</w:t>
        </w:r>
      </w:ins>
      <w:proofErr w:type="spellEnd"/>
      <w:r w:rsidRPr="009C4591">
        <w:rPr>
          <w:rFonts w:ascii="Courier New" w:hAnsi="Courier New" w:cs="Courier New"/>
        </w:rPr>
        <w:t xml:space="preserve"> </w:t>
      </w:r>
      <w:proofErr w:type="spellStart"/>
      <w:r w:rsidRPr="009C4591">
        <w:rPr>
          <w:rFonts w:ascii="Courier New" w:hAnsi="Courier New" w:cs="Courier New"/>
        </w:rPr>
        <w:t>isVersionable</w:t>
      </w:r>
      <w:proofErr w:type="spellEnd"/>
      <w:r w:rsidRPr="009C4591">
        <w:rPr>
          <w:rFonts w:ascii="Courier New" w:hAnsi="Courier New" w:cs="Courier New"/>
        </w:rPr>
        <w:t>=”true”</w:t>
      </w:r>
      <w:r>
        <w:rPr>
          <w:rFonts w:ascii="Courier New" w:hAnsi="Courier New" w:cs="Courier New"/>
        </w:rPr>
        <w:t xml:space="preserve"> typeOfIdentifier=”Canonical” </w:t>
      </w:r>
      <w:proofErr w:type="spellStart"/>
      <w:r>
        <w:rPr>
          <w:rFonts w:ascii="Courier New" w:hAnsi="Courier New" w:cs="Courier New"/>
        </w:rPr>
        <w:t>scopeOfUniqueness</w:t>
      </w:r>
      <w:proofErr w:type="spellEnd"/>
      <w:r>
        <w:rPr>
          <w:rFonts w:ascii="Courier New" w:hAnsi="Courier New" w:cs="Courier New"/>
        </w:rPr>
        <w:t xml:space="preserve">=”Agency” </w:t>
      </w:r>
      <w:proofErr w:type="spellStart"/>
      <w:r>
        <w:rPr>
          <w:rFonts w:ascii="Courier New" w:hAnsi="Courier New" w:cs="Courier New"/>
        </w:rPr>
        <w:t>versionDate</w:t>
      </w:r>
      <w:proofErr w:type="spellEnd"/>
      <w:r>
        <w:rPr>
          <w:rFonts w:ascii="Courier New" w:hAnsi="Courier New" w:cs="Courier New"/>
        </w:rPr>
        <w:t xml:space="preserve">=”2012-10-16” </w:t>
      </w:r>
      <w:proofErr w:type="spellStart"/>
      <w:r>
        <w:rPr>
          <w:rFonts w:ascii="Courier New" w:hAnsi="Courier New" w:cs="Courier New"/>
        </w:rPr>
        <w:t>isBlankMissing</w:t>
      </w:r>
      <w:proofErr w:type="spellEnd"/>
      <w:r>
        <w:rPr>
          <w:rFonts w:ascii="Courier New" w:hAnsi="Courier New" w:cs="Courier New"/>
        </w:rPr>
        <w:t>=”true”</w:t>
      </w:r>
      <w:r w:rsidRPr="009C4591">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:URN</w:t>
      </w:r>
      <w:proofErr w:type="spellEnd"/>
      <w:proofErr w:type="gramEnd"/>
      <w:r>
        <w:rPr>
          <w:rFonts w:ascii="Courier New" w:hAnsi="Courier New" w:cs="Courier New"/>
        </w:rPr>
        <w:t>&gt;urn:ddi:us.mpc:MVD1:1&lt;/</w:t>
      </w:r>
      <w:proofErr w:type="spellStart"/>
      <w:r>
        <w:rPr>
          <w:rFonts w:ascii="Courier New" w:hAnsi="Courier New" w:cs="Courier New"/>
        </w:rPr>
        <w:t>r:URN</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w:t>
      </w:r>
      <w:proofErr w:type="gramEnd"/>
      <w:r>
        <w:rPr>
          <w:rFonts w:ascii="Courier New" w:hAnsi="Courier New" w:cs="Courier New"/>
        </w:rPr>
        <w:t>MaintainableObject</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:TypeOfObject</w:t>
      </w:r>
      <w:proofErr w:type="gramEnd"/>
      <w:r>
        <w:rPr>
          <w:rFonts w:ascii="Courier New" w:hAnsi="Courier New" w:cs="Courier New"/>
        </w:rPr>
        <w:t>&gt;MissingValues</w:t>
      </w:r>
      <w:del w:id="1388" w:author="Wendy L Thomas" w:date="2013-09-20T13:45:00Z">
        <w:r w:rsidDel="007C38CC">
          <w:rPr>
            <w:rFonts w:ascii="Courier New" w:hAnsi="Courier New" w:cs="Courier New"/>
          </w:rPr>
          <w:delText>Delineation</w:delText>
        </w:r>
      </w:del>
      <w:ins w:id="1389" w:author="Wendy L Thomas" w:date="2013-09-20T13:45:00Z">
        <w:r w:rsidR="007C38CC">
          <w:rPr>
            <w:rFonts w:ascii="Courier New" w:hAnsi="Courier New" w:cs="Courier New"/>
          </w:rPr>
          <w:t>RepresentationBase</w:t>
        </w:r>
      </w:ins>
      <w:r>
        <w:rPr>
          <w:rFonts w:ascii="Courier New" w:hAnsi="Courier New" w:cs="Courier New"/>
        </w:rPr>
        <w:t>Scheme&lt;/r:TypeOfObject&gt;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:MaintainableID</w:t>
      </w:r>
      <w:proofErr w:type="spellEnd"/>
      <w:proofErr w:type="gramEnd"/>
      <w:r>
        <w:rPr>
          <w:rFonts w:ascii="Courier New" w:hAnsi="Courier New" w:cs="Courier New"/>
        </w:rPr>
        <w:t>&gt;MVDS_1&lt;/</w:t>
      </w:r>
      <w:proofErr w:type="spellStart"/>
      <w:r>
        <w:rPr>
          <w:rFonts w:ascii="Courier New" w:hAnsi="Courier New" w:cs="Courier New"/>
        </w:rPr>
        <w:t>r:MaintainableID</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:MaintainableVersion</w:t>
      </w:r>
      <w:proofErr w:type="spellEnd"/>
      <w:proofErr w:type="gramEnd"/>
      <w:r>
        <w:rPr>
          <w:rFonts w:ascii="Courier New" w:hAnsi="Courier New" w:cs="Courier New"/>
        </w:rPr>
        <w:t>&gt;1&lt;/</w:t>
      </w:r>
      <w:proofErr w:type="spellStart"/>
      <w:r>
        <w:rPr>
          <w:rFonts w:ascii="Courier New" w:hAnsi="Courier New" w:cs="Courier New"/>
        </w:rPr>
        <w:t>r:MaintainableVersion</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:MaintainableObject</w:t>
      </w:r>
      <w:proofErr w:type="spellEnd"/>
      <w:proofErr w:type="gram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:MissingValues</w:t>
      </w:r>
      <w:proofErr w:type="gramEnd"/>
      <w:del w:id="1390" w:author="Wendy L Thomas" w:date="2013-09-20T13:45:00Z">
        <w:r w:rsidDel="007C38CC">
          <w:rPr>
            <w:rFonts w:ascii="Courier New" w:hAnsi="Courier New" w:cs="Courier New"/>
          </w:rPr>
          <w:delText>Delineation</w:delText>
        </w:r>
      </w:del>
      <w:ins w:id="1391" w:author="Wendy L Thomas" w:date="2013-09-20T13:45:00Z">
        <w:r w:rsidR="007C38CC">
          <w:rPr>
            <w:rFonts w:ascii="Courier New" w:hAnsi="Courier New" w:cs="Courier New"/>
          </w:rPr>
          <w:t>RepresentationBase</w:t>
        </w:r>
      </w:ins>
      <w:r>
        <w:rPr>
          <w:rFonts w:ascii="Courier New" w:hAnsi="Courier New" w:cs="Courier New"/>
        </w:rPr>
        <w:t>Name</w:t>
      </w:r>
      <w:proofErr w:type="spellEnd"/>
      <w:r>
        <w:rPr>
          <w:rFonts w:ascii="Courier New" w:hAnsi="Courier New" w:cs="Courier New"/>
        </w:rPr>
        <w:t xml:space="preserve"> isPreferred=”true” context=”ANES”&gt;&lt;</w:t>
      </w:r>
      <w:proofErr w:type="spellStart"/>
      <w:r>
        <w:rPr>
          <w:rFonts w:ascii="Courier New" w:hAnsi="Courier New" w:cs="Courier New"/>
        </w:rPr>
        <w:t>r:String</w:t>
      </w:r>
      <w:proofErr w:type="spellEnd"/>
      <w:r>
        <w:rPr>
          <w:rFonts w:ascii="Courier New" w:hAnsi="Courier New" w:cs="Courier New"/>
        </w:rPr>
        <w:t xml:space="preserve"> xml:lang=”en-US”&gt;ANES standard missing values&lt;/</w:t>
      </w:r>
      <w:proofErr w:type="spellStart"/>
      <w:r>
        <w:rPr>
          <w:rFonts w:ascii="Courier New" w:hAnsi="Courier New" w:cs="Courier New"/>
        </w:rPr>
        <w:t>r:String</w:t>
      </w:r>
      <w:proofErr w:type="spellEnd"/>
      <w:r>
        <w:rPr>
          <w:rFonts w:ascii="Courier New" w:hAnsi="Courier New" w:cs="Courier New"/>
        </w:rPr>
        <w:t>&gt;&lt;/</w:t>
      </w:r>
      <w:proofErr w:type="spellStart"/>
      <w:r>
        <w:rPr>
          <w:rFonts w:ascii="Courier New" w:hAnsi="Courier New" w:cs="Courier New"/>
        </w:rPr>
        <w:t>r:MissingValues</w:t>
      </w:r>
      <w:del w:id="1392" w:author="Wendy L Thomas" w:date="2013-09-20T13:45:00Z">
        <w:r w:rsidDel="007C38CC">
          <w:rPr>
            <w:rFonts w:ascii="Courier New" w:hAnsi="Courier New" w:cs="Courier New"/>
          </w:rPr>
          <w:delText>Delineation</w:delText>
        </w:r>
      </w:del>
      <w:ins w:id="1393" w:author="Wendy L Thomas" w:date="2013-09-20T13:45:00Z">
        <w:r w:rsidR="007C38CC">
          <w:rPr>
            <w:rFonts w:ascii="Courier New" w:hAnsi="Courier New" w:cs="Courier New"/>
          </w:rPr>
          <w:t>RepresentationBase</w:t>
        </w:r>
      </w:ins>
      <w:r>
        <w:rPr>
          <w:rFonts w:ascii="Courier New" w:hAnsi="Courier New" w:cs="Courier New"/>
        </w:rPr>
        <w:t>Name</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:Code</w:t>
      </w:r>
      <w:proofErr w:type="gramEnd"/>
      <w:del w:id="1394" w:author="Wendy L Thomas" w:date="2013-09-20T13:45:00Z">
        <w:r w:rsidDel="007C38CC">
          <w:rPr>
            <w:rFonts w:ascii="Courier New" w:hAnsi="Courier New" w:cs="Courier New"/>
          </w:rPr>
          <w:delText>Delineation</w:delText>
        </w:r>
      </w:del>
      <w:ins w:id="1395" w:author="Wendy L Thomas" w:date="2013-09-20T13:45:00Z">
        <w:r w:rsidR="007C38CC">
          <w:rPr>
            <w:rFonts w:ascii="Courier New" w:hAnsi="Courier New" w:cs="Courier New"/>
          </w:rPr>
          <w:t>RepresentationBase</w:t>
        </w:r>
      </w:ins>
      <w:proofErr w:type="spellEnd"/>
      <w:r w:rsidRPr="009C4591">
        <w:rPr>
          <w:rFonts w:ascii="Courier New" w:hAnsi="Courier New" w:cs="Courier New"/>
        </w:rPr>
        <w:t xml:space="preserve"> </w:t>
      </w:r>
      <w:proofErr w:type="spellStart"/>
      <w:r w:rsidRPr="009C4591">
        <w:rPr>
          <w:rFonts w:ascii="Courier New" w:hAnsi="Courier New" w:cs="Courier New"/>
        </w:rPr>
        <w:t>isVersionable</w:t>
      </w:r>
      <w:proofErr w:type="spellEnd"/>
      <w:r w:rsidRPr="009C4591">
        <w:rPr>
          <w:rFonts w:ascii="Courier New" w:hAnsi="Courier New" w:cs="Courier New"/>
        </w:rPr>
        <w:t>=”true”</w:t>
      </w:r>
      <w:r>
        <w:rPr>
          <w:rFonts w:ascii="Courier New" w:hAnsi="Courier New" w:cs="Courier New"/>
        </w:rPr>
        <w:t xml:space="preserve"> typeOfIdentifier=”Canonical” </w:t>
      </w:r>
      <w:proofErr w:type="spellStart"/>
      <w:r>
        <w:rPr>
          <w:rFonts w:ascii="Courier New" w:hAnsi="Courier New" w:cs="Courier New"/>
        </w:rPr>
        <w:t>scopeOfUniqueness</w:t>
      </w:r>
      <w:proofErr w:type="spellEnd"/>
      <w:r>
        <w:rPr>
          <w:rFonts w:ascii="Courier New" w:hAnsi="Courier New" w:cs="Courier New"/>
        </w:rPr>
        <w:t xml:space="preserve">=”Agency” </w:t>
      </w:r>
      <w:proofErr w:type="spellStart"/>
      <w:r>
        <w:rPr>
          <w:rFonts w:ascii="Courier New" w:hAnsi="Courier New" w:cs="Courier New"/>
        </w:rPr>
        <w:t>versionDate</w:t>
      </w:r>
      <w:proofErr w:type="spellEnd"/>
      <w:r>
        <w:rPr>
          <w:rFonts w:ascii="Courier New" w:hAnsi="Courier New" w:cs="Courier New"/>
        </w:rPr>
        <w:t>=”2012-10-16”</w:t>
      </w:r>
      <w:r w:rsidRPr="009C4591">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:URN</w:t>
      </w:r>
      <w:proofErr w:type="spellEnd"/>
      <w:proofErr w:type="gramEnd"/>
      <w:r>
        <w:rPr>
          <w:rFonts w:ascii="Courier New" w:hAnsi="Courier New" w:cs="Courier New"/>
        </w:rPr>
        <w:t>&gt;urn:ddi:us.mpc:MVD1:1&lt;/</w:t>
      </w:r>
      <w:proofErr w:type="spellStart"/>
      <w:r>
        <w:rPr>
          <w:rFonts w:ascii="Courier New" w:hAnsi="Courier New" w:cs="Courier New"/>
        </w:rPr>
        <w:t>r:URN</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w:t>
      </w:r>
      <w:proofErr w:type="gramEnd"/>
      <w:r>
        <w:rPr>
          <w:rFonts w:ascii="Courier New" w:hAnsi="Courier New" w:cs="Courier New"/>
        </w:rPr>
        <w:t>MaintainableObject</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:TypeOfObject</w:t>
      </w:r>
      <w:proofErr w:type="gramEnd"/>
      <w:r>
        <w:rPr>
          <w:rFonts w:ascii="Courier New" w:hAnsi="Courier New" w:cs="Courier New"/>
        </w:rPr>
        <w:t>&gt;MissingValues</w:t>
      </w:r>
      <w:del w:id="1396" w:author="Wendy L Thomas" w:date="2013-09-20T13:45:00Z">
        <w:r w:rsidDel="007C38CC">
          <w:rPr>
            <w:rFonts w:ascii="Courier New" w:hAnsi="Courier New" w:cs="Courier New"/>
          </w:rPr>
          <w:delText>Delineation</w:delText>
        </w:r>
      </w:del>
      <w:ins w:id="1397" w:author="Wendy L Thomas" w:date="2013-09-20T13:45:00Z">
        <w:r w:rsidR="007C38CC">
          <w:rPr>
            <w:rFonts w:ascii="Courier New" w:hAnsi="Courier New" w:cs="Courier New"/>
          </w:rPr>
          <w:t>RepresentationBase</w:t>
        </w:r>
      </w:ins>
      <w:r>
        <w:rPr>
          <w:rFonts w:ascii="Courier New" w:hAnsi="Courier New" w:cs="Courier New"/>
        </w:rPr>
        <w:t>Scheme&lt;/r:TypeOfObject&gt;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:MaintainableID</w:t>
      </w:r>
      <w:proofErr w:type="spellEnd"/>
      <w:proofErr w:type="gramEnd"/>
      <w:r>
        <w:rPr>
          <w:rFonts w:ascii="Courier New" w:hAnsi="Courier New" w:cs="Courier New"/>
        </w:rPr>
        <w:t>&gt;MVDS_1&lt;/</w:t>
      </w:r>
      <w:proofErr w:type="spellStart"/>
      <w:r>
        <w:rPr>
          <w:rFonts w:ascii="Courier New" w:hAnsi="Courier New" w:cs="Courier New"/>
        </w:rPr>
        <w:t>r:MaintainableID</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:MaintainableVersion</w:t>
      </w:r>
      <w:proofErr w:type="spellEnd"/>
      <w:proofErr w:type="gramEnd"/>
      <w:r>
        <w:rPr>
          <w:rFonts w:ascii="Courier New" w:hAnsi="Courier New" w:cs="Courier New"/>
        </w:rPr>
        <w:t>&gt;1&lt;/</w:t>
      </w:r>
      <w:proofErr w:type="spellStart"/>
      <w:r>
        <w:rPr>
          <w:rFonts w:ascii="Courier New" w:hAnsi="Courier New" w:cs="Courier New"/>
        </w:rPr>
        <w:t>r:MaintainableVersion</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:MaintainableObject</w:t>
      </w:r>
      <w:proofErr w:type="spellEnd"/>
      <w:proofErr w:type="gram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:CodeListReference</w:t>
      </w:r>
      <w:proofErr w:type="spellEnd"/>
      <w:proofErr w:type="gramEnd"/>
      <w:r>
        <w:rPr>
          <w:rFonts w:ascii="Courier New" w:hAnsi="Courier New" w:cs="Courier New"/>
        </w:rPr>
        <w:t xml:space="preserve"> </w:t>
      </w:r>
      <w:proofErr w:type="spellStart"/>
      <w:r>
        <w:rPr>
          <w:rFonts w:ascii="Courier New" w:hAnsi="Courier New" w:cs="Courier New"/>
        </w:rPr>
        <w:t>isReference</w:t>
      </w:r>
      <w:proofErr w:type="spellEnd"/>
      <w:r>
        <w:rPr>
          <w:rFonts w:ascii="Courier New" w:hAnsi="Courier New" w:cs="Courier New"/>
        </w:rPr>
        <w:t>=”true”&gt;</w:t>
      </w:r>
    </w:p>
    <w:p w:rsidR="000768B5" w:rsidRDefault="000768B5" w:rsidP="000768B5">
      <w:pPr>
        <w:spacing w:after="0" w:line="240" w:lineRule="auto"/>
        <w:rPr>
          <w:rFonts w:ascii="Courier New" w:hAnsi="Courier New" w:cs="Courier New"/>
        </w:rPr>
      </w:pPr>
      <w:r>
        <w:rPr>
          <w:rFonts w:ascii="Courier New" w:hAnsi="Courier New" w:cs="Courier New"/>
        </w:rPr>
        <w:t xml:space="preserve">      &lt;URN&gt;urn</w:t>
      </w:r>
      <w:proofErr w:type="gramStart"/>
      <w:r>
        <w:rPr>
          <w:rFonts w:ascii="Courier New" w:hAnsi="Courier New" w:cs="Courier New"/>
        </w:rPr>
        <w:t>:ddi:CodeList</w:t>
      </w:r>
      <w:proofErr w:type="gramEnd"/>
      <w:r>
        <w:rPr>
          <w:rFonts w:ascii="Courier New" w:hAnsi="Courier New" w:cs="Courier New"/>
        </w:rPr>
        <w:t>_X:1&lt;/URN&gt;</w:t>
      </w:r>
      <w:r>
        <w:rPr>
          <w:rFonts w:ascii="Courier New" w:hAnsi="Courier New" w:cs="Courier New"/>
        </w:rPr>
        <w:tab/>
      </w:r>
      <w:r>
        <w:rPr>
          <w:rFonts w:ascii="Courier New" w:hAnsi="Courier New" w:cs="Courier New"/>
        </w:rPr>
        <w:tab/>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:CodeListReference</w:t>
      </w:r>
      <w:proofErr w:type="spellEnd"/>
      <w:proofErr w:type="gram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:Code</w:t>
      </w:r>
      <w:proofErr w:type="gramEnd"/>
      <w:del w:id="1398" w:author="Wendy L Thomas" w:date="2013-09-20T13:45:00Z">
        <w:r w:rsidDel="007C38CC">
          <w:rPr>
            <w:rFonts w:ascii="Courier New" w:hAnsi="Courier New" w:cs="Courier New"/>
          </w:rPr>
          <w:delText>Delineation</w:delText>
        </w:r>
      </w:del>
      <w:ins w:id="1399" w:author="Wendy L Thomas" w:date="2013-09-20T13:45:00Z">
        <w:r w:rsidR="007C38CC">
          <w:rPr>
            <w:rFonts w:ascii="Courier New" w:hAnsi="Courier New" w:cs="Courier New"/>
          </w:rPr>
          <w:t>RepresentationBase</w:t>
        </w:r>
      </w:ins>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:Numeric</w:t>
      </w:r>
      <w:proofErr w:type="gramEnd"/>
      <w:del w:id="1400" w:author="Wendy L Thomas" w:date="2013-09-20T13:45:00Z">
        <w:r w:rsidDel="007C38CC">
          <w:rPr>
            <w:rFonts w:ascii="Courier New" w:hAnsi="Courier New" w:cs="Courier New"/>
          </w:rPr>
          <w:delText>Delineation</w:delText>
        </w:r>
      </w:del>
      <w:ins w:id="1401" w:author="Wendy L Thomas" w:date="2013-09-20T13:45:00Z">
        <w:r w:rsidR="007C38CC">
          <w:rPr>
            <w:rFonts w:ascii="Courier New" w:hAnsi="Courier New" w:cs="Courier New"/>
          </w:rPr>
          <w:t>RepresentationBase</w:t>
        </w:r>
      </w:ins>
      <w:proofErr w:type="spellEnd"/>
      <w:r>
        <w:rPr>
          <w:rFonts w:ascii="Courier New" w:hAnsi="Courier New" w:cs="Courier New"/>
        </w:rPr>
        <w:t xml:space="preserve"> </w:t>
      </w:r>
      <w:proofErr w:type="spellStart"/>
      <w:r w:rsidRPr="009C4591">
        <w:rPr>
          <w:rFonts w:ascii="Courier New" w:hAnsi="Courier New" w:cs="Courier New"/>
        </w:rPr>
        <w:t>isVersionable</w:t>
      </w:r>
      <w:proofErr w:type="spellEnd"/>
      <w:r w:rsidRPr="009C4591">
        <w:rPr>
          <w:rFonts w:ascii="Courier New" w:hAnsi="Courier New" w:cs="Courier New"/>
        </w:rPr>
        <w:t>=”true”</w:t>
      </w:r>
      <w:r>
        <w:rPr>
          <w:rFonts w:ascii="Courier New" w:hAnsi="Courier New" w:cs="Courier New"/>
        </w:rPr>
        <w:t xml:space="preserve"> typeOfIdentifier=”Canonical” </w:t>
      </w:r>
      <w:proofErr w:type="spellStart"/>
      <w:r>
        <w:rPr>
          <w:rFonts w:ascii="Courier New" w:hAnsi="Courier New" w:cs="Courier New"/>
        </w:rPr>
        <w:t>scopeOfUniqueness</w:t>
      </w:r>
      <w:proofErr w:type="spellEnd"/>
      <w:r>
        <w:rPr>
          <w:rFonts w:ascii="Courier New" w:hAnsi="Courier New" w:cs="Courier New"/>
        </w:rPr>
        <w:t xml:space="preserve">=”Agency” </w:t>
      </w:r>
      <w:proofErr w:type="spellStart"/>
      <w:r>
        <w:rPr>
          <w:rFonts w:ascii="Courier New" w:hAnsi="Courier New" w:cs="Courier New"/>
        </w:rPr>
        <w:t>versionDate</w:t>
      </w:r>
      <w:proofErr w:type="spellEnd"/>
      <w:r>
        <w:rPr>
          <w:rFonts w:ascii="Courier New" w:hAnsi="Courier New" w:cs="Courier New"/>
        </w:rPr>
        <w:t>=”2012-10-16”</w:t>
      </w:r>
      <w:r w:rsidRPr="009C4591">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:URN</w:t>
      </w:r>
      <w:proofErr w:type="spellEnd"/>
      <w:proofErr w:type="gramEnd"/>
      <w:r>
        <w:rPr>
          <w:rFonts w:ascii="Courier New" w:hAnsi="Courier New" w:cs="Courier New"/>
        </w:rPr>
        <w:t>&gt;urn:ddi:us.mpc:MVD1:1&lt;/</w:t>
      </w:r>
      <w:proofErr w:type="spellStart"/>
      <w:r>
        <w:rPr>
          <w:rFonts w:ascii="Courier New" w:hAnsi="Courier New" w:cs="Courier New"/>
        </w:rPr>
        <w:t>r:URN</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r:</w:t>
      </w:r>
      <w:proofErr w:type="gramEnd"/>
      <w:r>
        <w:rPr>
          <w:rFonts w:ascii="Courier New" w:hAnsi="Courier New" w:cs="Courier New"/>
        </w:rPr>
        <w:t>MaintainableObject</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&lt;r</w:t>
      </w:r>
      <w:proofErr w:type="gramStart"/>
      <w:r>
        <w:rPr>
          <w:rFonts w:ascii="Courier New" w:hAnsi="Courier New" w:cs="Courier New"/>
        </w:rPr>
        <w:t>:TypeOfObject</w:t>
      </w:r>
      <w:proofErr w:type="gramEnd"/>
      <w:r>
        <w:rPr>
          <w:rFonts w:ascii="Courier New" w:hAnsi="Courier New" w:cs="Courier New"/>
        </w:rPr>
        <w:t>&gt;MissingValues</w:t>
      </w:r>
      <w:del w:id="1402" w:author="Wendy L Thomas" w:date="2013-09-20T13:45:00Z">
        <w:r w:rsidDel="007C38CC">
          <w:rPr>
            <w:rFonts w:ascii="Courier New" w:hAnsi="Courier New" w:cs="Courier New"/>
          </w:rPr>
          <w:delText>Delineation</w:delText>
        </w:r>
      </w:del>
      <w:ins w:id="1403" w:author="Wendy L Thomas" w:date="2013-09-20T13:45:00Z">
        <w:r w:rsidR="007C38CC">
          <w:rPr>
            <w:rFonts w:ascii="Courier New" w:hAnsi="Courier New" w:cs="Courier New"/>
          </w:rPr>
          <w:t>RepresentationBase</w:t>
        </w:r>
      </w:ins>
      <w:r>
        <w:rPr>
          <w:rFonts w:ascii="Courier New" w:hAnsi="Courier New" w:cs="Courier New"/>
        </w:rPr>
        <w:t>Scheme&lt;/r:TypeOfObject&gt;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:MaintainableID</w:t>
      </w:r>
      <w:proofErr w:type="spellEnd"/>
      <w:proofErr w:type="gramEnd"/>
      <w:r>
        <w:rPr>
          <w:rFonts w:ascii="Courier New" w:hAnsi="Courier New" w:cs="Courier New"/>
        </w:rPr>
        <w:t>&gt;MVDS_1&lt;/</w:t>
      </w:r>
      <w:proofErr w:type="spellStart"/>
      <w:r>
        <w:rPr>
          <w:rFonts w:ascii="Courier New" w:hAnsi="Courier New" w:cs="Courier New"/>
        </w:rPr>
        <w:t>r:MaintainableID</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:MaintainableVersion</w:t>
      </w:r>
      <w:proofErr w:type="spellEnd"/>
      <w:proofErr w:type="gramEnd"/>
      <w:r>
        <w:rPr>
          <w:rFonts w:ascii="Courier New" w:hAnsi="Courier New" w:cs="Courier New"/>
        </w:rPr>
        <w:t>&gt;1&lt;/</w:t>
      </w:r>
      <w:proofErr w:type="spellStart"/>
      <w:r>
        <w:rPr>
          <w:rFonts w:ascii="Courier New" w:hAnsi="Courier New" w:cs="Courier New"/>
        </w:rPr>
        <w:t>r:MaintainableVersion</w:t>
      </w:r>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:MaintainableObject</w:t>
      </w:r>
      <w:proofErr w:type="spellEnd"/>
      <w:proofErr w:type="gram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w:t>
      </w:r>
      <w:proofErr w:type="gramStart"/>
      <w:r>
        <w:rPr>
          <w:rFonts w:ascii="Courier New" w:hAnsi="Courier New" w:cs="Courier New"/>
        </w:rPr>
        <w:t>:Numeric</w:t>
      </w:r>
      <w:proofErr w:type="gramEnd"/>
      <w:del w:id="1404" w:author="Wendy L Thomas" w:date="2013-09-20T13:45:00Z">
        <w:r w:rsidDel="007C38CC">
          <w:rPr>
            <w:rFonts w:ascii="Courier New" w:hAnsi="Courier New" w:cs="Courier New"/>
          </w:rPr>
          <w:delText>Delineation</w:delText>
        </w:r>
      </w:del>
      <w:ins w:id="1405" w:author="Wendy L Thomas" w:date="2013-09-20T13:45:00Z">
        <w:r w:rsidR="007C38CC">
          <w:rPr>
            <w:rFonts w:ascii="Courier New" w:hAnsi="Courier New" w:cs="Courier New"/>
          </w:rPr>
          <w:t>RepresentationBase</w:t>
        </w:r>
      </w:ins>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:MissingValue</w:t>
      </w:r>
      <w:proofErr w:type="gramEnd"/>
      <w:del w:id="1406" w:author="Wendy L Thomas" w:date="2013-09-20T13:45:00Z">
        <w:r w:rsidDel="007C38CC">
          <w:rPr>
            <w:rFonts w:ascii="Courier New" w:hAnsi="Courier New" w:cs="Courier New"/>
          </w:rPr>
          <w:delText>Delineation</w:delText>
        </w:r>
      </w:del>
      <w:ins w:id="1407" w:author="Wendy L Thomas" w:date="2013-09-20T13:45:00Z">
        <w:r w:rsidR="007C38CC">
          <w:rPr>
            <w:rFonts w:ascii="Courier New" w:hAnsi="Courier New" w:cs="Courier New"/>
          </w:rPr>
          <w:t>RepresentationBase</w:t>
        </w:r>
      </w:ins>
      <w:proofErr w:type="spellEnd"/>
      <w:r>
        <w:rPr>
          <w:rFonts w:ascii="Courier New" w:hAnsi="Courier New" w:cs="Courier New"/>
        </w:rPr>
        <w:t>&gt;</w:t>
      </w:r>
    </w:p>
    <w:p w:rsidR="000768B5" w:rsidRDefault="000768B5" w:rsidP="000768B5">
      <w:pPr>
        <w:spacing w:after="0" w:line="240" w:lineRule="auto"/>
        <w:rPr>
          <w:rFonts w:ascii="Courier New" w:hAnsi="Courier New" w:cs="Courier New"/>
        </w:rPr>
      </w:pPr>
      <w:r>
        <w:rPr>
          <w:rFonts w:ascii="Courier New" w:hAnsi="Courier New" w:cs="Courier New"/>
        </w:rPr>
        <w:tab/>
      </w:r>
    </w:p>
    <w:p w:rsidR="00013EDE" w:rsidRPr="00CC6599" w:rsidRDefault="00013EDE" w:rsidP="007545E7">
      <w:pPr>
        <w:tabs>
          <w:tab w:val="left" w:pos="360"/>
          <w:tab w:val="left" w:pos="720"/>
          <w:tab w:val="left" w:pos="5040"/>
        </w:tabs>
        <w:spacing w:after="0" w:line="240" w:lineRule="auto"/>
        <w:rPr>
          <w:rStyle w:val="Emphasis"/>
          <w:rFonts w:ascii="Courier New" w:hAnsi="Courier New" w:cs="Courier New"/>
          <w:i w:val="0"/>
        </w:rPr>
      </w:pPr>
    </w:p>
    <w:sectPr w:rsidR="00013EDE" w:rsidRPr="00CC6599" w:rsidSect="00B571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3" w:author="Wendy L Thomas" w:date="2013-09-20T15:40:00Z" w:initials="WLT">
    <w:p w:rsidR="00AF28D2" w:rsidRDefault="00AF28D2" w:rsidP="00AF28D2">
      <w:pPr>
        <w:pStyle w:val="CommentText"/>
      </w:pPr>
      <w:r>
        <w:rPr>
          <w:rStyle w:val="CommentReference"/>
        </w:rPr>
        <w:annotationRef/>
      </w:r>
      <w:proofErr w:type="gramStart"/>
      <w:r>
        <w:t>review</w:t>
      </w:r>
      <w:proofErr w:type="gramEnd"/>
      <w:r>
        <w:t xml:space="preserve"> this</w:t>
      </w:r>
    </w:p>
  </w:comment>
  <w:comment w:id="517" w:author="Wendy L Thomas" w:date="2013-09-20T15:35:00Z" w:initials="WLT">
    <w:p w:rsidR="00AF28D2" w:rsidRDefault="00AF28D2">
      <w:pPr>
        <w:pStyle w:val="CommentText"/>
      </w:pPr>
      <w:r>
        <w:rPr>
          <w:rStyle w:val="CommentReference"/>
        </w:rPr>
        <w:annotationRef/>
      </w:r>
      <w:proofErr w:type="gramStart"/>
      <w:r w:rsidR="00C152D2">
        <w:t>review</w:t>
      </w:r>
      <w:proofErr w:type="gramEnd"/>
      <w:r w:rsidR="00C152D2">
        <w:t xml:space="preserve">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21A9F"/>
    <w:multiLevelType w:val="multilevel"/>
    <w:tmpl w:val="FE12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1F36CD"/>
    <w:multiLevelType w:val="hybridMultilevel"/>
    <w:tmpl w:val="0AE2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compat>
    <w:compatSetting w:name="compatibilityMode" w:uri="http://schemas.microsoft.com/office/word" w:val="12"/>
  </w:compat>
  <w:rsids>
    <w:rsidRoot w:val="00BF0323"/>
    <w:rsid w:val="00013EDE"/>
    <w:rsid w:val="00064304"/>
    <w:rsid w:val="00072A7A"/>
    <w:rsid w:val="000768B5"/>
    <w:rsid w:val="00090F40"/>
    <w:rsid w:val="000D6C66"/>
    <w:rsid w:val="000E7E2B"/>
    <w:rsid w:val="00202681"/>
    <w:rsid w:val="002537AC"/>
    <w:rsid w:val="003853BC"/>
    <w:rsid w:val="003963D6"/>
    <w:rsid w:val="003F05F6"/>
    <w:rsid w:val="00414F1C"/>
    <w:rsid w:val="00445FD7"/>
    <w:rsid w:val="00473355"/>
    <w:rsid w:val="004B1DB7"/>
    <w:rsid w:val="004F1CC0"/>
    <w:rsid w:val="00557DED"/>
    <w:rsid w:val="005772A3"/>
    <w:rsid w:val="00581465"/>
    <w:rsid w:val="005C30DD"/>
    <w:rsid w:val="005D7556"/>
    <w:rsid w:val="006263AD"/>
    <w:rsid w:val="0066046A"/>
    <w:rsid w:val="0067077C"/>
    <w:rsid w:val="006965F5"/>
    <w:rsid w:val="00697080"/>
    <w:rsid w:val="006A5F78"/>
    <w:rsid w:val="006E6CFB"/>
    <w:rsid w:val="00710D77"/>
    <w:rsid w:val="007111CB"/>
    <w:rsid w:val="007545E7"/>
    <w:rsid w:val="00755D1F"/>
    <w:rsid w:val="007C38CC"/>
    <w:rsid w:val="008231BC"/>
    <w:rsid w:val="008A4C75"/>
    <w:rsid w:val="008B18CE"/>
    <w:rsid w:val="008B724E"/>
    <w:rsid w:val="008D4A48"/>
    <w:rsid w:val="009A06F0"/>
    <w:rsid w:val="00A01E65"/>
    <w:rsid w:val="00AA3183"/>
    <w:rsid w:val="00AB79E3"/>
    <w:rsid w:val="00AF28D2"/>
    <w:rsid w:val="00B57163"/>
    <w:rsid w:val="00BA1F71"/>
    <w:rsid w:val="00BA235A"/>
    <w:rsid w:val="00BE7B7F"/>
    <w:rsid w:val="00BF0323"/>
    <w:rsid w:val="00C152D2"/>
    <w:rsid w:val="00C35733"/>
    <w:rsid w:val="00C45943"/>
    <w:rsid w:val="00C53BB0"/>
    <w:rsid w:val="00C645C9"/>
    <w:rsid w:val="00CC60E1"/>
    <w:rsid w:val="00CC6599"/>
    <w:rsid w:val="00D42230"/>
    <w:rsid w:val="00DB549A"/>
    <w:rsid w:val="00E25745"/>
    <w:rsid w:val="00E32550"/>
    <w:rsid w:val="00E5005D"/>
    <w:rsid w:val="00ED3E00"/>
    <w:rsid w:val="00FA1B36"/>
    <w:rsid w:val="00FD12CF"/>
    <w:rsid w:val="00FD428C"/>
    <w:rsid w:val="00FE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63"/>
  </w:style>
  <w:style w:type="paragraph" w:styleId="Heading1">
    <w:name w:val="heading 1"/>
    <w:basedOn w:val="Normal"/>
    <w:next w:val="Normal"/>
    <w:link w:val="Heading1Char"/>
    <w:uiPriority w:val="9"/>
    <w:qFormat/>
    <w:rsid w:val="00FD1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55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3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A31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31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A3183"/>
    <w:pPr>
      <w:ind w:left="720"/>
      <w:contextualSpacing/>
    </w:pPr>
  </w:style>
  <w:style w:type="paragraph" w:styleId="Title">
    <w:name w:val="Title"/>
    <w:basedOn w:val="Normal"/>
    <w:next w:val="Normal"/>
    <w:link w:val="TitleChar"/>
    <w:uiPriority w:val="10"/>
    <w:qFormat/>
    <w:rsid w:val="00711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1C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C6599"/>
    <w:rPr>
      <w:i/>
      <w:iCs/>
    </w:rPr>
  </w:style>
  <w:style w:type="character" w:customStyle="1" w:styleId="f291">
    <w:name w:val="f291"/>
    <w:basedOn w:val="DefaultParagraphFont"/>
    <w:rsid w:val="00697080"/>
    <w:rPr>
      <w:rFonts w:ascii="Arial" w:hAnsi="Arial" w:cs="Arial" w:hint="default"/>
      <w:sz w:val="22"/>
      <w:szCs w:val="22"/>
    </w:rPr>
  </w:style>
  <w:style w:type="character" w:customStyle="1" w:styleId="f191">
    <w:name w:val="f191"/>
    <w:basedOn w:val="DefaultParagraphFont"/>
    <w:rsid w:val="004B1DB7"/>
    <w:rPr>
      <w:rFonts w:ascii="Verdana" w:hAnsi="Verdana" w:hint="default"/>
      <w:color w:val="0000FF"/>
      <w:sz w:val="20"/>
      <w:szCs w:val="20"/>
    </w:rPr>
  </w:style>
  <w:style w:type="character" w:customStyle="1" w:styleId="f211">
    <w:name w:val="f211"/>
    <w:basedOn w:val="DefaultParagraphFont"/>
    <w:rsid w:val="004B1DB7"/>
    <w:rPr>
      <w:rFonts w:ascii="Verdana" w:hAnsi="Verdana" w:hint="default"/>
      <w:color w:val="990000"/>
      <w:sz w:val="20"/>
      <w:szCs w:val="20"/>
    </w:rPr>
  </w:style>
  <w:style w:type="character" w:styleId="Hyperlink">
    <w:name w:val="Hyperlink"/>
    <w:basedOn w:val="DefaultParagraphFont"/>
    <w:uiPriority w:val="99"/>
    <w:semiHidden/>
    <w:unhideWhenUsed/>
    <w:rsid w:val="004B1DB7"/>
    <w:rPr>
      <w:color w:val="0000FF"/>
      <w:u w:val="single"/>
    </w:rPr>
  </w:style>
  <w:style w:type="character" w:customStyle="1" w:styleId="f221">
    <w:name w:val="f221"/>
    <w:basedOn w:val="DefaultParagraphFont"/>
    <w:rsid w:val="004B1DB7"/>
    <w:rPr>
      <w:rFonts w:ascii="Verdana" w:hAnsi="Verdana" w:hint="default"/>
      <w:b/>
      <w:bCs/>
      <w:color w:val="000000"/>
      <w:sz w:val="17"/>
      <w:szCs w:val="17"/>
    </w:rPr>
  </w:style>
  <w:style w:type="character" w:styleId="IntenseEmphasis">
    <w:name w:val="Intense Emphasis"/>
    <w:basedOn w:val="DefaultParagraphFont"/>
    <w:uiPriority w:val="21"/>
    <w:qFormat/>
    <w:rsid w:val="000768B5"/>
    <w:rPr>
      <w:b/>
      <w:bCs/>
      <w:i/>
      <w:iCs/>
      <w:color w:val="4F81BD" w:themeColor="accent1"/>
    </w:rPr>
  </w:style>
  <w:style w:type="character" w:customStyle="1" w:styleId="Heading1Char">
    <w:name w:val="Heading 1 Char"/>
    <w:basedOn w:val="DefaultParagraphFont"/>
    <w:link w:val="Heading1"/>
    <w:uiPriority w:val="9"/>
    <w:rsid w:val="00FD12C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D1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D12CF"/>
  </w:style>
  <w:style w:type="paragraph" w:styleId="HTMLPreformatted">
    <w:name w:val="HTML Preformatted"/>
    <w:basedOn w:val="Normal"/>
    <w:link w:val="HTMLPreformattedChar"/>
    <w:uiPriority w:val="99"/>
    <w:semiHidden/>
    <w:unhideWhenUsed/>
    <w:rsid w:val="00FD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2CF"/>
    <w:rPr>
      <w:rFonts w:ascii="Courier New" w:eastAsia="Times New Roman" w:hAnsi="Courier New" w:cs="Courier New"/>
      <w:sz w:val="20"/>
      <w:szCs w:val="20"/>
    </w:rPr>
  </w:style>
  <w:style w:type="character" w:styleId="Strong">
    <w:name w:val="Strong"/>
    <w:basedOn w:val="DefaultParagraphFont"/>
    <w:uiPriority w:val="22"/>
    <w:qFormat/>
    <w:rsid w:val="00FD12CF"/>
    <w:rPr>
      <w:b/>
      <w:bCs/>
    </w:rPr>
  </w:style>
  <w:style w:type="paragraph" w:styleId="BalloonText">
    <w:name w:val="Balloon Text"/>
    <w:basedOn w:val="Normal"/>
    <w:link w:val="BalloonTextChar"/>
    <w:uiPriority w:val="99"/>
    <w:semiHidden/>
    <w:unhideWhenUsed/>
    <w:rsid w:val="00FD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2CF"/>
    <w:rPr>
      <w:rFonts w:ascii="Tahoma" w:hAnsi="Tahoma" w:cs="Tahoma"/>
      <w:sz w:val="16"/>
      <w:szCs w:val="16"/>
    </w:rPr>
  </w:style>
  <w:style w:type="paragraph" w:styleId="Quote">
    <w:name w:val="Quote"/>
    <w:basedOn w:val="Normal"/>
    <w:next w:val="Normal"/>
    <w:link w:val="QuoteChar"/>
    <w:uiPriority w:val="29"/>
    <w:qFormat/>
    <w:rsid w:val="00FD12CF"/>
    <w:rPr>
      <w:i/>
      <w:iCs/>
      <w:color w:val="000000" w:themeColor="text1"/>
    </w:rPr>
  </w:style>
  <w:style w:type="character" w:customStyle="1" w:styleId="QuoteChar">
    <w:name w:val="Quote Char"/>
    <w:basedOn w:val="DefaultParagraphFont"/>
    <w:link w:val="Quote"/>
    <w:uiPriority w:val="29"/>
    <w:rsid w:val="00FD12CF"/>
    <w:rPr>
      <w:i/>
      <w:iCs/>
      <w:color w:val="000000" w:themeColor="text1"/>
    </w:rPr>
  </w:style>
  <w:style w:type="character" w:styleId="CommentReference">
    <w:name w:val="annotation reference"/>
    <w:basedOn w:val="DefaultParagraphFont"/>
    <w:uiPriority w:val="99"/>
    <w:semiHidden/>
    <w:unhideWhenUsed/>
    <w:rsid w:val="00AF28D2"/>
    <w:rPr>
      <w:sz w:val="16"/>
      <w:szCs w:val="16"/>
    </w:rPr>
  </w:style>
  <w:style w:type="paragraph" w:styleId="CommentText">
    <w:name w:val="annotation text"/>
    <w:basedOn w:val="Normal"/>
    <w:link w:val="CommentTextChar"/>
    <w:uiPriority w:val="99"/>
    <w:semiHidden/>
    <w:unhideWhenUsed/>
    <w:rsid w:val="00AF28D2"/>
    <w:pPr>
      <w:spacing w:line="240" w:lineRule="auto"/>
    </w:pPr>
    <w:rPr>
      <w:sz w:val="20"/>
      <w:szCs w:val="20"/>
    </w:rPr>
  </w:style>
  <w:style w:type="character" w:customStyle="1" w:styleId="CommentTextChar">
    <w:name w:val="Comment Text Char"/>
    <w:basedOn w:val="DefaultParagraphFont"/>
    <w:link w:val="CommentText"/>
    <w:uiPriority w:val="99"/>
    <w:semiHidden/>
    <w:rsid w:val="00AF28D2"/>
    <w:rPr>
      <w:sz w:val="20"/>
      <w:szCs w:val="20"/>
    </w:rPr>
  </w:style>
  <w:style w:type="paragraph" w:styleId="CommentSubject">
    <w:name w:val="annotation subject"/>
    <w:basedOn w:val="CommentText"/>
    <w:next w:val="CommentText"/>
    <w:link w:val="CommentSubjectChar"/>
    <w:uiPriority w:val="99"/>
    <w:semiHidden/>
    <w:unhideWhenUsed/>
    <w:rsid w:val="00AF28D2"/>
    <w:rPr>
      <w:b/>
      <w:bCs/>
    </w:rPr>
  </w:style>
  <w:style w:type="character" w:customStyle="1" w:styleId="CommentSubjectChar">
    <w:name w:val="Comment Subject Char"/>
    <w:basedOn w:val="CommentTextChar"/>
    <w:link w:val="CommentSubject"/>
    <w:uiPriority w:val="99"/>
    <w:semiHidden/>
    <w:rsid w:val="00AF28D2"/>
    <w:rPr>
      <w:b/>
      <w:bCs/>
      <w:sz w:val="20"/>
      <w:szCs w:val="20"/>
    </w:rPr>
  </w:style>
  <w:style w:type="paragraph" w:styleId="Revision">
    <w:name w:val="Revision"/>
    <w:hidden/>
    <w:uiPriority w:val="99"/>
    <w:semiHidden/>
    <w:rsid w:val="00AF28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D7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55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3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A31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31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A3183"/>
    <w:pPr>
      <w:ind w:left="720"/>
      <w:contextualSpacing/>
    </w:pPr>
  </w:style>
  <w:style w:type="paragraph" w:styleId="Title">
    <w:name w:val="Title"/>
    <w:basedOn w:val="Normal"/>
    <w:next w:val="Normal"/>
    <w:link w:val="TitleChar"/>
    <w:uiPriority w:val="10"/>
    <w:qFormat/>
    <w:rsid w:val="00711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1C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C6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8099">
      <w:bodyDiv w:val="1"/>
      <w:marLeft w:val="0"/>
      <w:marRight w:val="0"/>
      <w:marTop w:val="0"/>
      <w:marBottom w:val="0"/>
      <w:divBdr>
        <w:top w:val="none" w:sz="0" w:space="0" w:color="auto"/>
        <w:left w:val="none" w:sz="0" w:space="0" w:color="auto"/>
        <w:bottom w:val="none" w:sz="0" w:space="0" w:color="auto"/>
        <w:right w:val="none" w:sz="0" w:space="0" w:color="auto"/>
      </w:divBdr>
      <w:divsChild>
        <w:div w:id="989863862">
          <w:marLeft w:val="800"/>
          <w:marRight w:val="0"/>
          <w:marTop w:val="0"/>
          <w:marBottom w:val="0"/>
          <w:divBdr>
            <w:top w:val="none" w:sz="0" w:space="0" w:color="auto"/>
            <w:left w:val="none" w:sz="0" w:space="0" w:color="auto"/>
            <w:bottom w:val="none" w:sz="0" w:space="0" w:color="auto"/>
            <w:right w:val="none" w:sz="0" w:space="0" w:color="auto"/>
          </w:divBdr>
        </w:div>
        <w:div w:id="186992100">
          <w:marLeft w:val="800"/>
          <w:marRight w:val="0"/>
          <w:marTop w:val="0"/>
          <w:marBottom w:val="0"/>
          <w:divBdr>
            <w:top w:val="none" w:sz="0" w:space="0" w:color="auto"/>
            <w:left w:val="none" w:sz="0" w:space="0" w:color="auto"/>
            <w:bottom w:val="none" w:sz="0" w:space="0" w:color="auto"/>
            <w:right w:val="none" w:sz="0" w:space="0" w:color="auto"/>
          </w:divBdr>
        </w:div>
        <w:div w:id="1622418686">
          <w:marLeft w:val="800"/>
          <w:marRight w:val="0"/>
          <w:marTop w:val="0"/>
          <w:marBottom w:val="0"/>
          <w:divBdr>
            <w:top w:val="none" w:sz="0" w:space="0" w:color="auto"/>
            <w:left w:val="none" w:sz="0" w:space="0" w:color="auto"/>
            <w:bottom w:val="none" w:sz="0" w:space="0" w:color="auto"/>
            <w:right w:val="none" w:sz="0" w:space="0" w:color="auto"/>
          </w:divBdr>
        </w:div>
        <w:div w:id="853422365">
          <w:marLeft w:val="800"/>
          <w:marRight w:val="0"/>
          <w:marTop w:val="0"/>
          <w:marBottom w:val="0"/>
          <w:divBdr>
            <w:top w:val="none" w:sz="0" w:space="0" w:color="auto"/>
            <w:left w:val="none" w:sz="0" w:space="0" w:color="auto"/>
            <w:bottom w:val="none" w:sz="0" w:space="0" w:color="auto"/>
            <w:right w:val="none" w:sz="0" w:space="0" w:color="auto"/>
          </w:divBdr>
        </w:div>
        <w:div w:id="1027953530">
          <w:marLeft w:val="800"/>
          <w:marRight w:val="0"/>
          <w:marTop w:val="0"/>
          <w:marBottom w:val="0"/>
          <w:divBdr>
            <w:top w:val="none" w:sz="0" w:space="0" w:color="auto"/>
            <w:left w:val="none" w:sz="0" w:space="0" w:color="auto"/>
            <w:bottom w:val="none" w:sz="0" w:space="0" w:color="auto"/>
            <w:right w:val="none" w:sz="0" w:space="0" w:color="auto"/>
          </w:divBdr>
        </w:div>
        <w:div w:id="220483403">
          <w:marLeft w:val="800"/>
          <w:marRight w:val="0"/>
          <w:marTop w:val="0"/>
          <w:marBottom w:val="0"/>
          <w:divBdr>
            <w:top w:val="none" w:sz="0" w:space="0" w:color="auto"/>
            <w:left w:val="none" w:sz="0" w:space="0" w:color="auto"/>
            <w:bottom w:val="none" w:sz="0" w:space="0" w:color="auto"/>
            <w:right w:val="none" w:sz="0" w:space="0" w:color="auto"/>
          </w:divBdr>
        </w:div>
        <w:div w:id="356852016">
          <w:marLeft w:val="800"/>
          <w:marRight w:val="0"/>
          <w:marTop w:val="0"/>
          <w:marBottom w:val="0"/>
          <w:divBdr>
            <w:top w:val="none" w:sz="0" w:space="0" w:color="auto"/>
            <w:left w:val="none" w:sz="0" w:space="0" w:color="auto"/>
            <w:bottom w:val="none" w:sz="0" w:space="0" w:color="auto"/>
            <w:right w:val="none" w:sz="0" w:space="0" w:color="auto"/>
          </w:divBdr>
        </w:div>
        <w:div w:id="1000432181">
          <w:marLeft w:val="800"/>
          <w:marRight w:val="0"/>
          <w:marTop w:val="0"/>
          <w:marBottom w:val="0"/>
          <w:divBdr>
            <w:top w:val="none" w:sz="0" w:space="0" w:color="auto"/>
            <w:left w:val="none" w:sz="0" w:space="0" w:color="auto"/>
            <w:bottom w:val="none" w:sz="0" w:space="0" w:color="auto"/>
            <w:right w:val="none" w:sz="0" w:space="0" w:color="auto"/>
          </w:divBdr>
        </w:div>
        <w:div w:id="523401698">
          <w:marLeft w:val="800"/>
          <w:marRight w:val="0"/>
          <w:marTop w:val="0"/>
          <w:marBottom w:val="0"/>
          <w:divBdr>
            <w:top w:val="none" w:sz="0" w:space="0" w:color="auto"/>
            <w:left w:val="none" w:sz="0" w:space="0" w:color="auto"/>
            <w:bottom w:val="none" w:sz="0" w:space="0" w:color="auto"/>
            <w:right w:val="none" w:sz="0" w:space="0" w:color="auto"/>
          </w:divBdr>
        </w:div>
        <w:div w:id="1986079458">
          <w:marLeft w:val="800"/>
          <w:marRight w:val="0"/>
          <w:marTop w:val="0"/>
          <w:marBottom w:val="0"/>
          <w:divBdr>
            <w:top w:val="none" w:sz="0" w:space="0" w:color="auto"/>
            <w:left w:val="none" w:sz="0" w:space="0" w:color="auto"/>
            <w:bottom w:val="none" w:sz="0" w:space="0" w:color="auto"/>
            <w:right w:val="none" w:sz="0" w:space="0" w:color="auto"/>
          </w:divBdr>
        </w:div>
        <w:div w:id="1130978345">
          <w:marLeft w:val="800"/>
          <w:marRight w:val="0"/>
          <w:marTop w:val="0"/>
          <w:marBottom w:val="0"/>
          <w:divBdr>
            <w:top w:val="none" w:sz="0" w:space="0" w:color="auto"/>
            <w:left w:val="none" w:sz="0" w:space="0" w:color="auto"/>
            <w:bottom w:val="none" w:sz="0" w:space="0" w:color="auto"/>
            <w:right w:val="none" w:sz="0" w:space="0" w:color="auto"/>
          </w:divBdr>
        </w:div>
        <w:div w:id="602613907">
          <w:marLeft w:val="800"/>
          <w:marRight w:val="0"/>
          <w:marTop w:val="0"/>
          <w:marBottom w:val="0"/>
          <w:divBdr>
            <w:top w:val="none" w:sz="0" w:space="0" w:color="auto"/>
            <w:left w:val="none" w:sz="0" w:space="0" w:color="auto"/>
            <w:bottom w:val="none" w:sz="0" w:space="0" w:color="auto"/>
            <w:right w:val="none" w:sz="0" w:space="0" w:color="auto"/>
          </w:divBdr>
        </w:div>
        <w:div w:id="636103581">
          <w:marLeft w:val="600"/>
          <w:marRight w:val="0"/>
          <w:marTop w:val="0"/>
          <w:marBottom w:val="0"/>
          <w:divBdr>
            <w:top w:val="none" w:sz="0" w:space="0" w:color="auto"/>
            <w:left w:val="none" w:sz="0" w:space="0" w:color="auto"/>
            <w:bottom w:val="none" w:sz="0" w:space="0" w:color="auto"/>
            <w:right w:val="none" w:sz="0" w:space="0" w:color="auto"/>
          </w:divBdr>
        </w:div>
        <w:div w:id="1133517862">
          <w:marLeft w:val="600"/>
          <w:marRight w:val="0"/>
          <w:marTop w:val="0"/>
          <w:marBottom w:val="0"/>
          <w:divBdr>
            <w:top w:val="none" w:sz="0" w:space="0" w:color="auto"/>
            <w:left w:val="none" w:sz="0" w:space="0" w:color="auto"/>
            <w:bottom w:val="none" w:sz="0" w:space="0" w:color="auto"/>
            <w:right w:val="none" w:sz="0" w:space="0" w:color="auto"/>
          </w:divBdr>
        </w:div>
        <w:div w:id="1771272524">
          <w:marLeft w:val="600"/>
          <w:marRight w:val="0"/>
          <w:marTop w:val="0"/>
          <w:marBottom w:val="0"/>
          <w:divBdr>
            <w:top w:val="none" w:sz="0" w:space="0" w:color="auto"/>
            <w:left w:val="none" w:sz="0" w:space="0" w:color="auto"/>
            <w:bottom w:val="none" w:sz="0" w:space="0" w:color="auto"/>
            <w:right w:val="none" w:sz="0" w:space="0" w:color="auto"/>
          </w:divBdr>
        </w:div>
      </w:divsChild>
    </w:div>
    <w:div w:id="21387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en.wikipedia.org/wiki/File:Diamondofopposite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21</Pages>
  <Words>8931</Words>
  <Characters>50912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 L Thomas</cp:lastModifiedBy>
  <cp:revision>22</cp:revision>
  <dcterms:created xsi:type="dcterms:W3CDTF">2012-11-21T18:50:00Z</dcterms:created>
  <dcterms:modified xsi:type="dcterms:W3CDTF">2013-09-20T20:54:00Z</dcterms:modified>
</cp:coreProperties>
</file>